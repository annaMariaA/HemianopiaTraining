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wdp" ContentType="image/vnd.ms-photo"/>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0FC1DF9" w14:textId="77777777" w:rsidR="00E97CAB" w:rsidRDefault="00E97CAB" w:rsidP="00273C7D">
      <w:pPr>
        <w:spacing w:line="480" w:lineRule="auto"/>
        <w:rPr>
          <w:rFonts w:asciiTheme="majorHAnsi" w:hAnsiTheme="majorHAnsi"/>
          <w:b/>
          <w:sz w:val="48"/>
          <w:szCs w:val="48"/>
        </w:rPr>
      </w:pPr>
    </w:p>
    <w:p w14:paraId="797614CA" w14:textId="65B01875" w:rsidR="00B3212C" w:rsidRPr="00947FD3" w:rsidRDefault="00551605" w:rsidP="00273C7D">
      <w:pPr>
        <w:spacing w:line="480" w:lineRule="auto"/>
        <w:ind w:firstLine="720"/>
        <w:jc w:val="center"/>
        <w:rPr>
          <w:rFonts w:asciiTheme="majorHAnsi" w:hAnsiTheme="majorHAnsi"/>
          <w:sz w:val="24"/>
          <w:szCs w:val="24"/>
        </w:rPr>
      </w:pPr>
      <w:r>
        <w:rPr>
          <w:rFonts w:asciiTheme="majorHAnsi" w:hAnsiTheme="majorHAnsi"/>
          <w:sz w:val="24"/>
          <w:szCs w:val="24"/>
        </w:rPr>
        <w:t>Optimal search strategy does not develop spontaneously with repeated exposure to simulated visual deficit</w:t>
      </w:r>
      <w:r w:rsidR="003A1EDF">
        <w:rPr>
          <w:rFonts w:asciiTheme="majorHAnsi" w:hAnsiTheme="majorHAnsi"/>
          <w:sz w:val="24"/>
          <w:szCs w:val="24"/>
        </w:rPr>
        <w:t>.</w:t>
      </w:r>
    </w:p>
    <w:p w14:paraId="377F719C" w14:textId="77777777" w:rsidR="00273C7D" w:rsidRPr="00947FD3" w:rsidRDefault="00273C7D" w:rsidP="00273C7D">
      <w:pPr>
        <w:spacing w:line="480" w:lineRule="auto"/>
        <w:rPr>
          <w:rFonts w:asciiTheme="majorHAnsi" w:hAnsiTheme="majorHAnsi"/>
          <w:sz w:val="24"/>
          <w:szCs w:val="24"/>
        </w:rPr>
      </w:pPr>
    </w:p>
    <w:p w14:paraId="2F365141" w14:textId="63BD2F83" w:rsidR="00273C7D" w:rsidRPr="00947FD3" w:rsidRDefault="00273C7D" w:rsidP="00B3212C">
      <w:pPr>
        <w:spacing w:line="480" w:lineRule="auto"/>
        <w:jc w:val="center"/>
        <w:rPr>
          <w:rFonts w:asciiTheme="majorHAnsi" w:hAnsiTheme="majorHAnsi"/>
          <w:sz w:val="24"/>
          <w:szCs w:val="24"/>
        </w:rPr>
      </w:pPr>
      <w:r w:rsidRPr="00947FD3">
        <w:rPr>
          <w:rFonts w:asciiTheme="majorHAnsi" w:hAnsiTheme="majorHAnsi"/>
          <w:sz w:val="24"/>
          <w:szCs w:val="24"/>
        </w:rPr>
        <w:t>Anna Nowakowska</w:t>
      </w:r>
    </w:p>
    <w:p w14:paraId="2773E1D2" w14:textId="7228B0E9" w:rsidR="00273C7D" w:rsidRPr="00947FD3" w:rsidRDefault="00273C7D" w:rsidP="00B3212C">
      <w:pPr>
        <w:spacing w:line="480" w:lineRule="auto"/>
        <w:jc w:val="center"/>
        <w:rPr>
          <w:rFonts w:asciiTheme="majorHAnsi" w:hAnsiTheme="majorHAnsi"/>
          <w:sz w:val="24"/>
          <w:szCs w:val="24"/>
        </w:rPr>
      </w:pPr>
      <w:r w:rsidRPr="00947FD3">
        <w:rPr>
          <w:rFonts w:asciiTheme="majorHAnsi" w:hAnsiTheme="majorHAnsi"/>
          <w:sz w:val="24"/>
          <w:szCs w:val="24"/>
        </w:rPr>
        <w:t>Alasdair D.F. Clarke</w:t>
      </w:r>
    </w:p>
    <w:p w14:paraId="23AAFFEB" w14:textId="1EB8F855" w:rsidR="00273C7D" w:rsidRPr="00947FD3" w:rsidRDefault="00273C7D" w:rsidP="00B3212C">
      <w:pPr>
        <w:spacing w:line="480" w:lineRule="auto"/>
        <w:jc w:val="center"/>
        <w:rPr>
          <w:rFonts w:asciiTheme="majorHAnsi" w:hAnsiTheme="majorHAnsi"/>
          <w:sz w:val="24"/>
          <w:szCs w:val="24"/>
        </w:rPr>
      </w:pPr>
      <w:r w:rsidRPr="00947FD3">
        <w:rPr>
          <w:rFonts w:asciiTheme="majorHAnsi" w:hAnsiTheme="majorHAnsi"/>
          <w:sz w:val="24"/>
          <w:szCs w:val="24"/>
        </w:rPr>
        <w:t>Arash Sahraie</w:t>
      </w:r>
    </w:p>
    <w:p w14:paraId="391B9385" w14:textId="598D2DDE" w:rsidR="00273C7D" w:rsidRPr="00947FD3" w:rsidRDefault="00273C7D" w:rsidP="00B3212C">
      <w:pPr>
        <w:spacing w:line="480" w:lineRule="auto"/>
        <w:jc w:val="center"/>
        <w:rPr>
          <w:rFonts w:asciiTheme="majorHAnsi" w:hAnsiTheme="majorHAnsi"/>
          <w:sz w:val="24"/>
          <w:szCs w:val="24"/>
        </w:rPr>
      </w:pPr>
      <w:r w:rsidRPr="00947FD3">
        <w:rPr>
          <w:rFonts w:asciiTheme="majorHAnsi" w:hAnsiTheme="majorHAnsi"/>
          <w:sz w:val="24"/>
          <w:szCs w:val="24"/>
        </w:rPr>
        <w:t>Amelia</w:t>
      </w:r>
      <w:r w:rsidR="006A02B7" w:rsidRPr="00947FD3">
        <w:rPr>
          <w:rFonts w:asciiTheme="majorHAnsi" w:hAnsiTheme="majorHAnsi"/>
          <w:sz w:val="24"/>
          <w:szCs w:val="24"/>
        </w:rPr>
        <w:t xml:space="preserve"> R.</w:t>
      </w:r>
      <w:r w:rsidRPr="00947FD3">
        <w:rPr>
          <w:rFonts w:asciiTheme="majorHAnsi" w:hAnsiTheme="majorHAnsi"/>
          <w:sz w:val="24"/>
          <w:szCs w:val="24"/>
        </w:rPr>
        <w:t xml:space="preserve"> Hunt</w:t>
      </w:r>
    </w:p>
    <w:p w14:paraId="33595423" w14:textId="77777777" w:rsidR="00273C7D" w:rsidRPr="00947FD3" w:rsidRDefault="00273C7D" w:rsidP="00B3212C">
      <w:pPr>
        <w:spacing w:line="480" w:lineRule="auto"/>
        <w:jc w:val="center"/>
        <w:rPr>
          <w:rFonts w:asciiTheme="majorHAnsi" w:hAnsiTheme="majorHAnsi"/>
          <w:sz w:val="24"/>
          <w:szCs w:val="24"/>
        </w:rPr>
      </w:pPr>
    </w:p>
    <w:p w14:paraId="2A6A3C48" w14:textId="70101097" w:rsidR="00273C7D" w:rsidRDefault="00273C7D" w:rsidP="00B3212C">
      <w:pPr>
        <w:spacing w:line="480" w:lineRule="auto"/>
        <w:jc w:val="center"/>
        <w:rPr>
          <w:rFonts w:asciiTheme="majorHAnsi" w:hAnsiTheme="majorHAnsi"/>
          <w:sz w:val="24"/>
          <w:szCs w:val="24"/>
        </w:rPr>
      </w:pPr>
      <w:r w:rsidRPr="00947FD3">
        <w:rPr>
          <w:rFonts w:asciiTheme="majorHAnsi" w:hAnsiTheme="majorHAnsi"/>
          <w:sz w:val="24"/>
          <w:szCs w:val="24"/>
        </w:rPr>
        <w:t>University of Aberdeen</w:t>
      </w:r>
    </w:p>
    <w:p w14:paraId="7EE7ED68" w14:textId="05A31A3F" w:rsidR="0016293C" w:rsidRDefault="0016293C" w:rsidP="00007FDC">
      <w:pPr>
        <w:spacing w:line="240" w:lineRule="auto"/>
        <w:rPr>
          <w:rFonts w:asciiTheme="majorHAnsi" w:hAnsiTheme="majorHAnsi"/>
          <w:sz w:val="24"/>
          <w:szCs w:val="24"/>
        </w:rPr>
      </w:pPr>
      <w:r>
        <w:rPr>
          <w:rFonts w:asciiTheme="majorHAnsi" w:hAnsiTheme="majorHAnsi"/>
          <w:sz w:val="24"/>
          <w:szCs w:val="24"/>
        </w:rPr>
        <w:t xml:space="preserve">Corresponding Author: </w:t>
      </w:r>
    </w:p>
    <w:p w14:paraId="07B8A973" w14:textId="228BAF5C" w:rsidR="0016293C" w:rsidRDefault="0016293C" w:rsidP="00007FDC">
      <w:pPr>
        <w:spacing w:line="240" w:lineRule="auto"/>
        <w:rPr>
          <w:rFonts w:asciiTheme="majorHAnsi" w:hAnsiTheme="majorHAnsi"/>
          <w:sz w:val="24"/>
          <w:szCs w:val="24"/>
        </w:rPr>
      </w:pPr>
      <w:r>
        <w:rPr>
          <w:rFonts w:asciiTheme="majorHAnsi" w:hAnsiTheme="majorHAnsi"/>
          <w:sz w:val="24"/>
          <w:szCs w:val="24"/>
        </w:rPr>
        <w:t>Anna Nowakowska</w:t>
      </w:r>
    </w:p>
    <w:p w14:paraId="4CDDB2EE" w14:textId="01305E31" w:rsidR="007B2044" w:rsidRDefault="0016293C" w:rsidP="00007FDC">
      <w:pPr>
        <w:spacing w:line="240" w:lineRule="auto"/>
        <w:rPr>
          <w:rFonts w:asciiTheme="majorHAnsi" w:hAnsiTheme="majorHAnsi"/>
          <w:sz w:val="24"/>
          <w:szCs w:val="24"/>
        </w:rPr>
      </w:pPr>
      <w:r w:rsidRPr="00947FD3">
        <w:rPr>
          <w:rFonts w:asciiTheme="majorHAnsi" w:hAnsiTheme="majorHAnsi"/>
          <w:sz w:val="24"/>
          <w:szCs w:val="24"/>
        </w:rPr>
        <w:t>Address and email</w:t>
      </w:r>
      <w:r w:rsidR="00947FD3" w:rsidRPr="00947FD3">
        <w:rPr>
          <w:rFonts w:asciiTheme="majorHAnsi" w:hAnsiTheme="majorHAnsi"/>
          <w:sz w:val="24"/>
          <w:szCs w:val="24"/>
        </w:rPr>
        <w:t>:</w:t>
      </w:r>
      <w:r w:rsidR="005B0091">
        <w:rPr>
          <w:rFonts w:asciiTheme="majorHAnsi" w:hAnsiTheme="majorHAnsi"/>
          <w:sz w:val="24"/>
          <w:szCs w:val="24"/>
        </w:rPr>
        <w:t xml:space="preserve"> </w:t>
      </w:r>
      <w:r w:rsidR="00947FD3">
        <w:rPr>
          <w:rFonts w:asciiTheme="majorHAnsi" w:hAnsiTheme="majorHAnsi"/>
          <w:sz w:val="24"/>
          <w:szCs w:val="24"/>
        </w:rPr>
        <w:t>Room T32, William Guild Building, King’s College, University of Aberdeen</w:t>
      </w:r>
      <w:r w:rsidR="005B0091">
        <w:rPr>
          <w:rFonts w:asciiTheme="majorHAnsi" w:hAnsiTheme="majorHAnsi"/>
          <w:sz w:val="24"/>
          <w:szCs w:val="24"/>
        </w:rPr>
        <w:t xml:space="preserve">. </w:t>
      </w:r>
      <w:r w:rsidR="00947FD3">
        <w:rPr>
          <w:rFonts w:asciiTheme="majorHAnsi" w:hAnsiTheme="majorHAnsi"/>
          <w:sz w:val="24"/>
          <w:szCs w:val="24"/>
        </w:rPr>
        <w:t xml:space="preserve"> </w:t>
      </w:r>
      <w:hyperlink r:id="rId8" w:history="1">
        <w:r w:rsidR="007B2044" w:rsidRPr="00250435">
          <w:rPr>
            <w:rStyle w:val="Hyperlink"/>
            <w:rFonts w:asciiTheme="majorHAnsi" w:hAnsiTheme="majorHAnsi"/>
            <w:sz w:val="24"/>
            <w:szCs w:val="24"/>
          </w:rPr>
          <w:t>a.nowakowska@abdn.ac.uk</w:t>
        </w:r>
      </w:hyperlink>
    </w:p>
    <w:p w14:paraId="0443E85D" w14:textId="379A261D" w:rsidR="00576CA7" w:rsidRDefault="00576CA7" w:rsidP="009A1859">
      <w:pPr>
        <w:spacing w:line="480" w:lineRule="auto"/>
        <w:rPr>
          <w:rFonts w:asciiTheme="majorHAnsi" w:hAnsiTheme="majorHAnsi"/>
          <w:sz w:val="24"/>
          <w:szCs w:val="24"/>
        </w:rPr>
      </w:pPr>
      <w:r>
        <w:rPr>
          <w:rFonts w:asciiTheme="majorHAnsi" w:hAnsiTheme="majorHAnsi"/>
          <w:sz w:val="24"/>
          <w:szCs w:val="24"/>
        </w:rPr>
        <w:t>Running Head:</w:t>
      </w:r>
      <w:r w:rsidR="00DD6F30" w:rsidRPr="00DD6F30">
        <w:rPr>
          <w:rFonts w:asciiTheme="majorHAnsi" w:hAnsiTheme="majorHAnsi"/>
          <w:sz w:val="24"/>
          <w:szCs w:val="24"/>
        </w:rPr>
        <w:t xml:space="preserve"> </w:t>
      </w:r>
      <w:r w:rsidR="00DD6F30">
        <w:rPr>
          <w:rFonts w:asciiTheme="majorHAnsi" w:hAnsiTheme="majorHAnsi"/>
          <w:sz w:val="24"/>
          <w:szCs w:val="24"/>
        </w:rPr>
        <w:t>Optimal search strategy does not develop spontaneously with repeated exposure to simulated visual deficit</w:t>
      </w:r>
    </w:p>
    <w:p w14:paraId="48975120" w14:textId="7D214FAE" w:rsidR="002E1890" w:rsidRDefault="00576CA7" w:rsidP="00007FDC">
      <w:pPr>
        <w:spacing w:line="240" w:lineRule="auto"/>
        <w:rPr>
          <w:rFonts w:asciiTheme="majorHAnsi" w:hAnsiTheme="majorHAnsi"/>
          <w:sz w:val="24"/>
          <w:szCs w:val="24"/>
        </w:rPr>
      </w:pPr>
      <w:r>
        <w:rPr>
          <w:rFonts w:asciiTheme="majorHAnsi" w:hAnsiTheme="majorHAnsi"/>
          <w:sz w:val="24"/>
          <w:szCs w:val="24"/>
        </w:rPr>
        <w:t>Author note:</w:t>
      </w:r>
    </w:p>
    <w:p w14:paraId="233DDC4E" w14:textId="2D1BCB31" w:rsidR="00AC3345" w:rsidRDefault="00AC3345" w:rsidP="00007FDC">
      <w:pPr>
        <w:spacing w:line="240" w:lineRule="auto"/>
        <w:rPr>
          <w:rFonts w:asciiTheme="majorHAnsi" w:hAnsiTheme="majorHAnsi"/>
          <w:sz w:val="24"/>
          <w:szCs w:val="24"/>
        </w:rPr>
      </w:pPr>
      <w:r>
        <w:rPr>
          <w:rFonts w:asciiTheme="majorHAnsi" w:hAnsiTheme="majorHAnsi"/>
          <w:sz w:val="24"/>
          <w:szCs w:val="24"/>
        </w:rPr>
        <w:t>Anna Nowakowska, Department of Psychology, University of Aberdeen</w:t>
      </w:r>
    </w:p>
    <w:p w14:paraId="0F953650" w14:textId="79365B64" w:rsidR="00AC3345" w:rsidRPr="00947FD3" w:rsidRDefault="00AC3345" w:rsidP="00007FDC">
      <w:pPr>
        <w:spacing w:line="240" w:lineRule="auto"/>
        <w:rPr>
          <w:rFonts w:asciiTheme="majorHAnsi" w:hAnsiTheme="majorHAnsi"/>
          <w:sz w:val="24"/>
          <w:szCs w:val="24"/>
        </w:rPr>
      </w:pPr>
      <w:r w:rsidRPr="00947FD3">
        <w:rPr>
          <w:rFonts w:asciiTheme="majorHAnsi" w:hAnsiTheme="majorHAnsi"/>
          <w:sz w:val="24"/>
          <w:szCs w:val="24"/>
        </w:rPr>
        <w:t>Alasdair D.F. Clarke</w:t>
      </w:r>
      <w:r>
        <w:rPr>
          <w:rFonts w:asciiTheme="majorHAnsi" w:hAnsiTheme="majorHAnsi"/>
          <w:sz w:val="24"/>
          <w:szCs w:val="24"/>
        </w:rPr>
        <w:t>, Department of Psychology, University of Aberdeen</w:t>
      </w:r>
    </w:p>
    <w:p w14:paraId="6A515C8C" w14:textId="275E067A" w:rsidR="00AC3345" w:rsidRPr="00947FD3" w:rsidRDefault="00AC3345" w:rsidP="00007FDC">
      <w:pPr>
        <w:spacing w:line="240" w:lineRule="auto"/>
        <w:rPr>
          <w:rFonts w:asciiTheme="majorHAnsi" w:hAnsiTheme="majorHAnsi"/>
          <w:sz w:val="24"/>
          <w:szCs w:val="24"/>
        </w:rPr>
      </w:pPr>
      <w:r w:rsidRPr="00947FD3">
        <w:rPr>
          <w:rFonts w:asciiTheme="majorHAnsi" w:hAnsiTheme="majorHAnsi"/>
          <w:sz w:val="24"/>
          <w:szCs w:val="24"/>
        </w:rPr>
        <w:t>Arash Sahraie</w:t>
      </w:r>
      <w:r>
        <w:rPr>
          <w:rFonts w:asciiTheme="majorHAnsi" w:hAnsiTheme="majorHAnsi"/>
          <w:sz w:val="24"/>
          <w:szCs w:val="24"/>
        </w:rPr>
        <w:t>,</w:t>
      </w:r>
      <w:r w:rsidRPr="00AC3345">
        <w:rPr>
          <w:rFonts w:asciiTheme="majorHAnsi" w:hAnsiTheme="majorHAnsi"/>
          <w:sz w:val="24"/>
          <w:szCs w:val="24"/>
        </w:rPr>
        <w:t xml:space="preserve"> </w:t>
      </w:r>
      <w:r>
        <w:rPr>
          <w:rFonts w:asciiTheme="majorHAnsi" w:hAnsiTheme="majorHAnsi"/>
          <w:sz w:val="24"/>
          <w:szCs w:val="24"/>
        </w:rPr>
        <w:t>Department of Psychology, University of Aberdeen</w:t>
      </w:r>
    </w:p>
    <w:p w14:paraId="4E585D9F" w14:textId="5D2B303D" w:rsidR="00AC3345" w:rsidRPr="00947FD3" w:rsidRDefault="00AC3345" w:rsidP="00007FDC">
      <w:pPr>
        <w:spacing w:line="240" w:lineRule="auto"/>
        <w:rPr>
          <w:rFonts w:asciiTheme="majorHAnsi" w:hAnsiTheme="majorHAnsi"/>
          <w:sz w:val="24"/>
          <w:szCs w:val="24"/>
        </w:rPr>
      </w:pPr>
      <w:r w:rsidRPr="00947FD3">
        <w:rPr>
          <w:rFonts w:asciiTheme="majorHAnsi" w:hAnsiTheme="majorHAnsi"/>
          <w:sz w:val="24"/>
          <w:szCs w:val="24"/>
        </w:rPr>
        <w:t>Amelia R. Hunt</w:t>
      </w:r>
      <w:r>
        <w:rPr>
          <w:rFonts w:asciiTheme="majorHAnsi" w:hAnsiTheme="majorHAnsi"/>
          <w:sz w:val="24"/>
          <w:szCs w:val="24"/>
        </w:rPr>
        <w:t>,</w:t>
      </w:r>
      <w:r w:rsidRPr="00AC3345">
        <w:rPr>
          <w:rFonts w:asciiTheme="majorHAnsi" w:hAnsiTheme="majorHAnsi"/>
          <w:sz w:val="24"/>
          <w:szCs w:val="24"/>
        </w:rPr>
        <w:t xml:space="preserve"> </w:t>
      </w:r>
      <w:r>
        <w:rPr>
          <w:rFonts w:asciiTheme="majorHAnsi" w:hAnsiTheme="majorHAnsi"/>
          <w:sz w:val="24"/>
          <w:szCs w:val="24"/>
        </w:rPr>
        <w:t>Department of Psychology, University of Aberdeen</w:t>
      </w:r>
    </w:p>
    <w:p w14:paraId="7F735E05" w14:textId="77777777" w:rsidR="00AC3345" w:rsidRDefault="00AC3345" w:rsidP="00B32109">
      <w:pPr>
        <w:spacing w:line="480" w:lineRule="auto"/>
        <w:rPr>
          <w:rFonts w:asciiTheme="majorHAnsi" w:hAnsiTheme="majorHAnsi"/>
          <w:b/>
          <w:sz w:val="24"/>
          <w:szCs w:val="24"/>
        </w:rPr>
      </w:pPr>
    </w:p>
    <w:p w14:paraId="3D661BCF" w14:textId="73B6C293" w:rsidR="00B32109" w:rsidRPr="003515C0" w:rsidRDefault="00B32109" w:rsidP="00B32109">
      <w:pPr>
        <w:spacing w:line="480" w:lineRule="auto"/>
        <w:rPr>
          <w:rFonts w:asciiTheme="majorHAnsi" w:hAnsiTheme="majorHAnsi"/>
          <w:b/>
          <w:sz w:val="24"/>
          <w:szCs w:val="24"/>
        </w:rPr>
      </w:pPr>
      <w:r w:rsidRPr="003515C0">
        <w:rPr>
          <w:rFonts w:asciiTheme="majorHAnsi" w:hAnsiTheme="majorHAnsi"/>
          <w:b/>
          <w:sz w:val="24"/>
          <w:szCs w:val="24"/>
        </w:rPr>
        <w:lastRenderedPageBreak/>
        <w:t>Abstract</w:t>
      </w:r>
      <w:r w:rsidR="00BC1087">
        <w:rPr>
          <w:rFonts w:asciiTheme="majorHAnsi" w:hAnsiTheme="majorHAnsi"/>
          <w:b/>
          <w:sz w:val="24"/>
          <w:szCs w:val="24"/>
        </w:rPr>
        <w:t xml:space="preserve"> </w:t>
      </w:r>
    </w:p>
    <w:p w14:paraId="3888EEF0" w14:textId="5B42C023" w:rsidR="00B32109" w:rsidRDefault="00234516" w:rsidP="00E84FEA">
      <w:pPr>
        <w:pStyle w:val="xmsonormal"/>
        <w:spacing w:line="480" w:lineRule="auto"/>
        <w:ind w:firstLine="720"/>
        <w:jc w:val="both"/>
      </w:pPr>
      <w:r>
        <w:rPr>
          <w:rFonts w:asciiTheme="majorHAnsi" w:hAnsiTheme="majorHAnsi"/>
        </w:rPr>
        <w:t>We previously showed in a series of experiments that healthy participants with simulated visual deficit</w:t>
      </w:r>
      <w:ins w:id="0" w:author="r02al13" w:date="2016-02-22T11:46:00Z">
        <w:r w:rsidR="00E84FEA">
          <w:rPr>
            <w:rFonts w:asciiTheme="majorHAnsi" w:hAnsiTheme="majorHAnsi"/>
          </w:rPr>
          <w:t xml:space="preserve"> </w:t>
        </w:r>
      </w:ins>
      <w:proofErr w:type="gramStart"/>
      <w:r>
        <w:rPr>
          <w:rFonts w:asciiTheme="majorHAnsi" w:hAnsiTheme="majorHAnsi"/>
        </w:rPr>
        <w:t>( hemianopia</w:t>
      </w:r>
      <w:proofErr w:type="gramEnd"/>
      <w:r>
        <w:rPr>
          <w:rFonts w:asciiTheme="majorHAnsi" w:hAnsiTheme="majorHAnsi"/>
        </w:rPr>
        <w:t>) are unable to adopt an efficient eye movement strategies when searching for a target object</w:t>
      </w:r>
      <w:r w:rsidR="00C26778">
        <w:rPr>
          <w:rFonts w:asciiTheme="majorHAnsi" w:hAnsiTheme="majorHAnsi"/>
        </w:rPr>
        <w:t>.</w:t>
      </w:r>
      <w:r>
        <w:rPr>
          <w:rFonts w:asciiTheme="majorHAnsi" w:hAnsiTheme="majorHAnsi"/>
        </w:rPr>
        <w:t xml:space="preserve"> Yet, a possible explanation is that participants might have not been exposed to the deficit for long enough to develop such strategy. In this </w:t>
      </w:r>
      <w:proofErr w:type="gramStart"/>
      <w:r>
        <w:rPr>
          <w:rFonts w:asciiTheme="majorHAnsi" w:hAnsiTheme="majorHAnsi"/>
        </w:rPr>
        <w:t>study</w:t>
      </w:r>
      <w:proofErr w:type="gramEnd"/>
      <w:r>
        <w:rPr>
          <w:rFonts w:asciiTheme="majorHAnsi" w:hAnsiTheme="majorHAnsi"/>
        </w:rPr>
        <w:t xml:space="preserve"> </w:t>
      </w:r>
      <w:r w:rsidR="009A1859">
        <w:rPr>
          <w:rFonts w:asciiTheme="majorHAnsi" w:hAnsiTheme="majorHAnsi"/>
        </w:rPr>
        <w:t>v</w:t>
      </w:r>
      <w:r w:rsidR="00C26778">
        <w:rPr>
          <w:rFonts w:asciiTheme="majorHAnsi" w:hAnsiTheme="majorHAnsi"/>
        </w:rPr>
        <w:t xml:space="preserve">isual information in one </w:t>
      </w:r>
      <w:proofErr w:type="spellStart"/>
      <w:r w:rsidR="00C26778">
        <w:rPr>
          <w:rFonts w:asciiTheme="majorHAnsi" w:hAnsiTheme="majorHAnsi"/>
        </w:rPr>
        <w:t>hemifield</w:t>
      </w:r>
      <w:proofErr w:type="spellEnd"/>
      <w:r w:rsidR="00C26778">
        <w:rPr>
          <w:rFonts w:asciiTheme="majorHAnsi" w:hAnsiTheme="majorHAnsi"/>
        </w:rPr>
        <w:t xml:space="preserve"> was removed or deg</w:t>
      </w:r>
      <w:r w:rsidR="00BD2B09">
        <w:rPr>
          <w:rFonts w:asciiTheme="majorHAnsi" w:hAnsiTheme="majorHAnsi"/>
        </w:rPr>
        <w:t>raded while</w:t>
      </w:r>
      <w:r w:rsidR="00C26778">
        <w:rPr>
          <w:rFonts w:asciiTheme="majorHAnsi" w:hAnsiTheme="majorHAnsi"/>
        </w:rPr>
        <w:t xml:space="preserve"> </w:t>
      </w:r>
      <w:r w:rsidR="00BD2B09">
        <w:rPr>
          <w:rFonts w:asciiTheme="majorHAnsi" w:hAnsiTheme="majorHAnsi"/>
        </w:rPr>
        <w:t>p</w:t>
      </w:r>
      <w:r w:rsidR="00C26778">
        <w:rPr>
          <w:rFonts w:asciiTheme="majorHAnsi" w:hAnsiTheme="majorHAnsi"/>
        </w:rPr>
        <w:t xml:space="preserve">articipants </w:t>
      </w:r>
      <w:r w:rsidR="006A02B7">
        <w:rPr>
          <w:rFonts w:asciiTheme="majorHAnsi" w:hAnsiTheme="majorHAnsi"/>
        </w:rPr>
        <w:t>search</w:t>
      </w:r>
      <w:r w:rsidR="00C26778">
        <w:rPr>
          <w:rFonts w:asciiTheme="majorHAnsi" w:hAnsiTheme="majorHAnsi"/>
        </w:rPr>
        <w:t>ed</w:t>
      </w:r>
      <w:r w:rsidR="006A02B7">
        <w:rPr>
          <w:rFonts w:asciiTheme="majorHAnsi" w:hAnsiTheme="majorHAnsi"/>
        </w:rPr>
        <w:t xml:space="preserve"> for </w:t>
      </w:r>
      <w:r w:rsidR="00C6764F">
        <w:rPr>
          <w:rFonts w:asciiTheme="majorHAnsi" w:hAnsiTheme="majorHAnsi"/>
        </w:rPr>
        <w:t xml:space="preserve">a </w:t>
      </w:r>
      <w:r w:rsidR="006A02B7">
        <w:rPr>
          <w:rFonts w:asciiTheme="majorHAnsi" w:hAnsiTheme="majorHAnsi"/>
        </w:rPr>
        <w:t>line tilted 45° to the right</w:t>
      </w:r>
      <w:r w:rsidR="00023815">
        <w:rPr>
          <w:rFonts w:asciiTheme="majorHAnsi" w:hAnsiTheme="majorHAnsi"/>
        </w:rPr>
        <w:t xml:space="preserve"> </w:t>
      </w:r>
      <w:r w:rsidR="006A02B7">
        <w:rPr>
          <w:rFonts w:asciiTheme="majorHAnsi" w:hAnsiTheme="majorHAnsi"/>
        </w:rPr>
        <w:t>among lines of varying degree of tilt</w:t>
      </w:r>
      <w:r w:rsidR="005C08A2">
        <w:rPr>
          <w:rFonts w:asciiTheme="majorHAnsi" w:hAnsiTheme="majorHAnsi"/>
        </w:rPr>
        <w:t xml:space="preserve">. </w:t>
      </w:r>
      <w:r>
        <w:rPr>
          <w:rFonts w:asciiTheme="majorHAnsi" w:hAnsiTheme="majorHAnsi"/>
        </w:rPr>
        <w:t xml:space="preserve">Importantly, </w:t>
      </w:r>
      <w:r w:rsidR="009A1859">
        <w:rPr>
          <w:rFonts w:asciiTheme="majorHAnsi" w:hAnsiTheme="majorHAnsi"/>
        </w:rPr>
        <w:t>participants</w:t>
      </w:r>
      <w:r>
        <w:rPr>
          <w:rFonts w:asciiTheme="majorHAnsi" w:hAnsiTheme="majorHAnsi"/>
        </w:rPr>
        <w:t xml:space="preserve"> completed </w:t>
      </w:r>
      <w:proofErr w:type="gramStart"/>
      <w:r>
        <w:rPr>
          <w:rFonts w:asciiTheme="majorHAnsi" w:hAnsiTheme="majorHAnsi"/>
        </w:rPr>
        <w:t>5</w:t>
      </w:r>
      <w:proofErr w:type="gramEnd"/>
      <w:r>
        <w:rPr>
          <w:rFonts w:asciiTheme="majorHAnsi" w:hAnsiTheme="majorHAnsi"/>
        </w:rPr>
        <w:t xml:space="preserve"> testing sessions over five consecutive days and received monetary payment for improvements in performance. </w:t>
      </w:r>
      <w:r w:rsidR="00E84FEA">
        <w:rPr>
          <w:rFonts w:asciiTheme="majorHAnsi" w:hAnsiTheme="majorHAnsi"/>
        </w:rPr>
        <w:t>The results showed that participants did improve on the ta</w:t>
      </w:r>
      <w:bookmarkStart w:id="1" w:name="_GoBack"/>
      <w:bookmarkEnd w:id="1"/>
      <w:r w:rsidR="00E84FEA">
        <w:rPr>
          <w:rFonts w:asciiTheme="majorHAnsi" w:hAnsiTheme="majorHAnsi"/>
        </w:rPr>
        <w:t>sk in terms of reaction time and accuracy but these improvements were mainly</w:t>
      </w:r>
      <w:r w:rsidR="00E84FEA">
        <w:rPr>
          <w:rFonts w:asciiTheme="majorHAnsi" w:hAnsiTheme="majorHAnsi"/>
        </w:rPr>
        <w:t xml:space="preserve"> associated with improved peripheral vision</w:t>
      </w:r>
      <w:r w:rsidR="00E84FEA">
        <w:rPr>
          <w:rFonts w:asciiTheme="majorHAnsi" w:hAnsiTheme="majorHAnsi"/>
        </w:rPr>
        <w:t xml:space="preserve"> rather than change in search strategy</w:t>
      </w:r>
      <w:r w:rsidR="00E84FEA">
        <w:rPr>
          <w:rFonts w:asciiTheme="majorHAnsi" w:hAnsiTheme="majorHAnsi"/>
        </w:rPr>
        <w:t>.</w:t>
      </w:r>
      <w:r w:rsidR="00E84FEA">
        <w:rPr>
          <w:rFonts w:asciiTheme="majorHAnsi" w:hAnsiTheme="majorHAnsi"/>
        </w:rPr>
        <w:t xml:space="preserve"> Participants failed to develop an optimal strategy in that they continued to direct large proportion of saccades to sighted field, where optimal strategy would have been to direct first saccade to the blind field. </w:t>
      </w:r>
      <w:r w:rsidR="00E84FEA">
        <w:rPr>
          <w:rFonts w:asciiTheme="majorHAnsi" w:hAnsiTheme="majorHAnsi"/>
        </w:rPr>
        <w:t xml:space="preserve">   </w:t>
      </w:r>
      <w:r w:rsidR="00E84FEA">
        <w:t xml:space="preserve">Yet, a small change in the strategy might have been responsible for improved performance on an </w:t>
      </w:r>
      <w:proofErr w:type="gramStart"/>
      <w:r w:rsidR="00E84FEA">
        <w:t>object naming</w:t>
      </w:r>
      <w:proofErr w:type="gramEnd"/>
      <w:r w:rsidR="00E84FEA">
        <w:t xml:space="preserve"> task, that participants only completed on Monday and Friday session. </w:t>
      </w:r>
    </w:p>
    <w:p w14:paraId="78432D2C" w14:textId="453068EB" w:rsidR="00B32109" w:rsidRDefault="002B4EED" w:rsidP="000F4BCF">
      <w:pPr>
        <w:spacing w:line="480" w:lineRule="auto"/>
        <w:rPr>
          <w:rFonts w:asciiTheme="majorHAnsi" w:hAnsiTheme="majorHAnsi"/>
          <w:sz w:val="24"/>
          <w:szCs w:val="24"/>
        </w:rPr>
      </w:pPr>
      <w:r>
        <w:rPr>
          <w:rFonts w:asciiTheme="majorHAnsi" w:hAnsiTheme="majorHAnsi"/>
          <w:sz w:val="24"/>
          <w:szCs w:val="24"/>
        </w:rPr>
        <w:t>Key words:</w:t>
      </w:r>
    </w:p>
    <w:p w14:paraId="4428F5D5" w14:textId="469595E2" w:rsidR="00B32109" w:rsidRDefault="002B4EED" w:rsidP="000F4BCF">
      <w:pPr>
        <w:spacing w:line="480" w:lineRule="auto"/>
        <w:rPr>
          <w:rFonts w:asciiTheme="majorHAnsi" w:hAnsiTheme="majorHAnsi"/>
          <w:sz w:val="24"/>
          <w:szCs w:val="24"/>
        </w:rPr>
      </w:pPr>
      <w:r>
        <w:rPr>
          <w:rFonts w:asciiTheme="majorHAnsi" w:hAnsiTheme="majorHAnsi"/>
          <w:sz w:val="24"/>
          <w:szCs w:val="24"/>
        </w:rPr>
        <w:t>Visual search, optimality, blindsight, hemianopia</w:t>
      </w:r>
    </w:p>
    <w:p w14:paraId="726BC82A" w14:textId="77777777" w:rsidR="00B32109" w:rsidRDefault="00B32109" w:rsidP="000F4BCF">
      <w:pPr>
        <w:spacing w:line="480" w:lineRule="auto"/>
        <w:rPr>
          <w:rFonts w:asciiTheme="majorHAnsi" w:hAnsiTheme="majorHAnsi"/>
          <w:sz w:val="24"/>
          <w:szCs w:val="24"/>
        </w:rPr>
      </w:pPr>
    </w:p>
    <w:p w14:paraId="14CD7842" w14:textId="77777777" w:rsidR="00B862F6" w:rsidRDefault="00B862F6" w:rsidP="000F4BCF">
      <w:pPr>
        <w:spacing w:line="480" w:lineRule="auto"/>
        <w:rPr>
          <w:rFonts w:asciiTheme="majorHAnsi" w:hAnsiTheme="majorHAnsi"/>
          <w:sz w:val="24"/>
          <w:szCs w:val="24"/>
        </w:rPr>
      </w:pPr>
    </w:p>
    <w:p w14:paraId="298B33F3" w14:textId="77777777" w:rsidR="00B862F6" w:rsidRDefault="00B862F6" w:rsidP="000F4BCF">
      <w:pPr>
        <w:spacing w:line="480" w:lineRule="auto"/>
        <w:rPr>
          <w:rFonts w:asciiTheme="majorHAnsi" w:hAnsiTheme="majorHAnsi"/>
          <w:sz w:val="24"/>
          <w:szCs w:val="24"/>
        </w:rPr>
      </w:pPr>
    </w:p>
    <w:p w14:paraId="36678A29" w14:textId="55367A4C" w:rsidR="00DA36DA" w:rsidRPr="00337830" w:rsidRDefault="00E43D6B" w:rsidP="000F4BCF">
      <w:pPr>
        <w:spacing w:line="480" w:lineRule="auto"/>
        <w:ind w:firstLine="720"/>
        <w:jc w:val="both"/>
        <w:rPr>
          <w:rFonts w:asciiTheme="majorHAnsi" w:hAnsiTheme="majorHAnsi"/>
          <w:color w:val="F79646" w:themeColor="accent6"/>
          <w:sz w:val="24"/>
          <w:szCs w:val="24"/>
        </w:rPr>
      </w:pPr>
      <w:r w:rsidRPr="003515C0">
        <w:rPr>
          <w:rFonts w:asciiTheme="majorHAnsi" w:hAnsiTheme="majorHAnsi"/>
          <w:sz w:val="24"/>
          <w:szCs w:val="24"/>
        </w:rPr>
        <w:lastRenderedPageBreak/>
        <w:t>Homonymous hemianopia occurs when vision</w:t>
      </w:r>
      <w:r w:rsidR="00260A90" w:rsidRPr="003515C0">
        <w:rPr>
          <w:rFonts w:asciiTheme="majorHAnsi" w:hAnsiTheme="majorHAnsi"/>
          <w:sz w:val="24"/>
          <w:szCs w:val="24"/>
        </w:rPr>
        <w:t xml:space="preserve"> is lost</w:t>
      </w:r>
      <w:r w:rsidRPr="003515C0">
        <w:rPr>
          <w:rFonts w:asciiTheme="majorHAnsi" w:hAnsiTheme="majorHAnsi"/>
          <w:sz w:val="24"/>
          <w:szCs w:val="24"/>
        </w:rPr>
        <w:t xml:space="preserve"> in half of the visual field in both eyes</w:t>
      </w:r>
      <w:r w:rsidR="005E7751">
        <w:rPr>
          <w:rFonts w:asciiTheme="majorHAnsi" w:hAnsiTheme="majorHAnsi"/>
          <w:sz w:val="24"/>
          <w:szCs w:val="24"/>
        </w:rPr>
        <w:t xml:space="preserve"> due to post-</w:t>
      </w:r>
      <w:proofErr w:type="spellStart"/>
      <w:r w:rsidR="005E7751">
        <w:rPr>
          <w:rFonts w:asciiTheme="majorHAnsi" w:hAnsiTheme="majorHAnsi"/>
          <w:sz w:val="24"/>
          <w:szCs w:val="24"/>
        </w:rPr>
        <w:t>chiasmatic</w:t>
      </w:r>
      <w:proofErr w:type="spellEnd"/>
      <w:r w:rsidR="005E7751">
        <w:rPr>
          <w:rFonts w:asciiTheme="majorHAnsi" w:hAnsiTheme="majorHAnsi"/>
          <w:sz w:val="24"/>
          <w:szCs w:val="24"/>
        </w:rPr>
        <w:t xml:space="preserve"> brain injury</w:t>
      </w:r>
      <w:r w:rsidRPr="003515C0">
        <w:rPr>
          <w:rFonts w:asciiTheme="majorHAnsi" w:hAnsiTheme="majorHAnsi"/>
          <w:sz w:val="24"/>
          <w:szCs w:val="24"/>
        </w:rPr>
        <w:t xml:space="preserve">. Not surprisingly, </w:t>
      </w:r>
      <w:r w:rsidR="008328BA" w:rsidRPr="003515C0">
        <w:rPr>
          <w:rFonts w:asciiTheme="majorHAnsi" w:hAnsiTheme="majorHAnsi"/>
          <w:sz w:val="24"/>
          <w:szCs w:val="24"/>
        </w:rPr>
        <w:t>p</w:t>
      </w:r>
      <w:r w:rsidR="00581618" w:rsidRPr="003515C0">
        <w:rPr>
          <w:rFonts w:asciiTheme="majorHAnsi" w:hAnsiTheme="majorHAnsi"/>
          <w:sz w:val="24"/>
          <w:szCs w:val="24"/>
        </w:rPr>
        <w:t>atients with</w:t>
      </w:r>
      <w:r w:rsidR="00F917A1">
        <w:rPr>
          <w:rFonts w:asciiTheme="majorHAnsi" w:hAnsiTheme="majorHAnsi"/>
          <w:sz w:val="24"/>
          <w:szCs w:val="24"/>
        </w:rPr>
        <w:t xml:space="preserve"> such</w:t>
      </w:r>
      <w:r w:rsidR="00581618" w:rsidRPr="003515C0">
        <w:rPr>
          <w:rFonts w:asciiTheme="majorHAnsi" w:hAnsiTheme="majorHAnsi"/>
          <w:sz w:val="24"/>
          <w:szCs w:val="24"/>
        </w:rPr>
        <w:t xml:space="preserve"> </w:t>
      </w:r>
      <w:r w:rsidR="00F917A1">
        <w:rPr>
          <w:rFonts w:asciiTheme="majorHAnsi" w:hAnsiTheme="majorHAnsi"/>
          <w:sz w:val="24"/>
          <w:szCs w:val="24"/>
        </w:rPr>
        <w:t>lateralized f</w:t>
      </w:r>
      <w:r w:rsidR="00D45793">
        <w:rPr>
          <w:rFonts w:asciiTheme="majorHAnsi" w:hAnsiTheme="majorHAnsi"/>
          <w:sz w:val="24"/>
          <w:szCs w:val="24"/>
        </w:rPr>
        <w:t>iel</w:t>
      </w:r>
      <w:r w:rsidR="00F917A1">
        <w:rPr>
          <w:rFonts w:asciiTheme="majorHAnsi" w:hAnsiTheme="majorHAnsi"/>
          <w:sz w:val="24"/>
          <w:szCs w:val="24"/>
        </w:rPr>
        <w:t>d deficits</w:t>
      </w:r>
      <w:r w:rsidR="00581618" w:rsidRPr="003515C0">
        <w:rPr>
          <w:rFonts w:asciiTheme="majorHAnsi" w:hAnsiTheme="majorHAnsi"/>
          <w:sz w:val="24"/>
          <w:szCs w:val="24"/>
        </w:rPr>
        <w:t xml:space="preserve"> tend to </w:t>
      </w:r>
      <w:proofErr w:type="gramStart"/>
      <w:r w:rsidR="00381A0F" w:rsidRPr="003515C0">
        <w:rPr>
          <w:rFonts w:asciiTheme="majorHAnsi" w:hAnsiTheme="majorHAnsi"/>
          <w:sz w:val="24"/>
          <w:szCs w:val="24"/>
        </w:rPr>
        <w:t>display  different</w:t>
      </w:r>
      <w:proofErr w:type="gramEnd"/>
      <w:r w:rsidR="00381A0F" w:rsidRPr="003515C0">
        <w:rPr>
          <w:rFonts w:asciiTheme="majorHAnsi" w:hAnsiTheme="majorHAnsi"/>
          <w:sz w:val="24"/>
          <w:szCs w:val="24"/>
        </w:rPr>
        <w:t xml:space="preserve"> </w:t>
      </w:r>
      <w:proofErr w:type="spellStart"/>
      <w:r w:rsidR="00310E48">
        <w:rPr>
          <w:rFonts w:asciiTheme="majorHAnsi" w:hAnsiTheme="majorHAnsi"/>
          <w:sz w:val="24"/>
          <w:szCs w:val="24"/>
        </w:rPr>
        <w:t>scanpaths</w:t>
      </w:r>
      <w:proofErr w:type="spellEnd"/>
      <w:r w:rsidR="00310E48">
        <w:rPr>
          <w:rFonts w:asciiTheme="majorHAnsi" w:hAnsiTheme="majorHAnsi"/>
          <w:sz w:val="24"/>
          <w:szCs w:val="24"/>
        </w:rPr>
        <w:t xml:space="preserve"> </w:t>
      </w:r>
      <w:r w:rsidR="00381A0F" w:rsidRPr="003515C0">
        <w:rPr>
          <w:rFonts w:asciiTheme="majorHAnsi" w:hAnsiTheme="majorHAnsi"/>
          <w:sz w:val="24"/>
          <w:szCs w:val="24"/>
        </w:rPr>
        <w:t>compared to contro</w:t>
      </w:r>
      <w:r w:rsidR="00756241" w:rsidRPr="003515C0">
        <w:rPr>
          <w:rFonts w:asciiTheme="majorHAnsi" w:hAnsiTheme="majorHAnsi"/>
          <w:sz w:val="24"/>
          <w:szCs w:val="24"/>
        </w:rPr>
        <w:t>ls. W</w:t>
      </w:r>
      <w:r w:rsidR="00381A0F" w:rsidRPr="003515C0">
        <w:rPr>
          <w:rFonts w:asciiTheme="majorHAnsi" w:hAnsiTheme="majorHAnsi"/>
          <w:sz w:val="24"/>
          <w:szCs w:val="24"/>
        </w:rPr>
        <w:t>hen scanning the visual world for a target object</w:t>
      </w:r>
      <w:r w:rsidR="005B0091">
        <w:rPr>
          <w:rFonts w:asciiTheme="majorHAnsi" w:hAnsiTheme="majorHAnsi"/>
          <w:sz w:val="24"/>
          <w:szCs w:val="24"/>
        </w:rPr>
        <w:t>,</w:t>
      </w:r>
      <w:r w:rsidR="00756241" w:rsidRPr="003515C0">
        <w:rPr>
          <w:rFonts w:asciiTheme="majorHAnsi" w:hAnsiTheme="majorHAnsi"/>
          <w:sz w:val="24"/>
          <w:szCs w:val="24"/>
        </w:rPr>
        <w:t xml:space="preserve"> </w:t>
      </w:r>
      <w:r w:rsidR="005B0091">
        <w:rPr>
          <w:rFonts w:asciiTheme="majorHAnsi" w:hAnsiTheme="majorHAnsi"/>
          <w:sz w:val="24"/>
          <w:szCs w:val="24"/>
        </w:rPr>
        <w:t>patients</w:t>
      </w:r>
      <w:r w:rsidR="005B0091" w:rsidRPr="003515C0">
        <w:rPr>
          <w:rFonts w:asciiTheme="majorHAnsi" w:hAnsiTheme="majorHAnsi"/>
          <w:sz w:val="24"/>
          <w:szCs w:val="24"/>
        </w:rPr>
        <w:t xml:space="preserve"> </w:t>
      </w:r>
      <w:r w:rsidR="00381A0F" w:rsidRPr="003515C0">
        <w:rPr>
          <w:rFonts w:asciiTheme="majorHAnsi" w:hAnsiTheme="majorHAnsi"/>
          <w:sz w:val="24"/>
          <w:szCs w:val="24"/>
        </w:rPr>
        <w:t xml:space="preserve">perform frequent </w:t>
      </w:r>
      <w:proofErr w:type="spellStart"/>
      <w:r w:rsidR="00381A0F" w:rsidRPr="003515C0">
        <w:rPr>
          <w:rFonts w:asciiTheme="majorHAnsi" w:hAnsiTheme="majorHAnsi"/>
          <w:sz w:val="24"/>
          <w:szCs w:val="24"/>
        </w:rPr>
        <w:t>refixations</w:t>
      </w:r>
      <w:proofErr w:type="spellEnd"/>
      <w:r w:rsidR="00381A0F" w:rsidRPr="003515C0">
        <w:rPr>
          <w:rFonts w:asciiTheme="majorHAnsi" w:hAnsiTheme="majorHAnsi"/>
          <w:sz w:val="24"/>
          <w:szCs w:val="24"/>
        </w:rPr>
        <w:t xml:space="preserve"> and imprecise saccades, resulting in disorganised </w:t>
      </w:r>
      <w:proofErr w:type="spellStart"/>
      <w:r w:rsidR="00381A0F" w:rsidRPr="003515C0">
        <w:rPr>
          <w:rFonts w:asciiTheme="majorHAnsi" w:hAnsiTheme="majorHAnsi"/>
          <w:sz w:val="24"/>
          <w:szCs w:val="24"/>
        </w:rPr>
        <w:t>scanpaths</w:t>
      </w:r>
      <w:proofErr w:type="spellEnd"/>
      <w:r w:rsidR="00381A0F" w:rsidRPr="003515C0">
        <w:rPr>
          <w:rFonts w:asciiTheme="majorHAnsi" w:hAnsiTheme="majorHAnsi"/>
          <w:sz w:val="24"/>
          <w:szCs w:val="24"/>
        </w:rPr>
        <w:t xml:space="preserve">, longer reaction times, and </w:t>
      </w:r>
      <w:r w:rsidR="00D95335">
        <w:rPr>
          <w:rFonts w:asciiTheme="majorHAnsi" w:hAnsiTheme="majorHAnsi"/>
          <w:sz w:val="24"/>
          <w:szCs w:val="24"/>
        </w:rPr>
        <w:t xml:space="preserve">decreased ability to </w:t>
      </w:r>
      <w:r w:rsidR="00381A0F" w:rsidRPr="003515C0">
        <w:rPr>
          <w:rFonts w:asciiTheme="majorHAnsi" w:hAnsiTheme="majorHAnsi"/>
          <w:sz w:val="24"/>
          <w:szCs w:val="24"/>
        </w:rPr>
        <w:t>find the targets</w:t>
      </w:r>
      <w:r w:rsidR="00756241" w:rsidRPr="003515C0">
        <w:rPr>
          <w:rFonts w:asciiTheme="majorHAnsi" w:hAnsiTheme="majorHAnsi"/>
          <w:sz w:val="24"/>
          <w:szCs w:val="24"/>
        </w:rPr>
        <w:t xml:space="preserve"> altogether</w:t>
      </w:r>
      <w:r w:rsidR="00DA36DA" w:rsidRPr="003515C0">
        <w:rPr>
          <w:rFonts w:asciiTheme="majorHAnsi" w:hAnsiTheme="majorHAnsi"/>
          <w:sz w:val="24"/>
          <w:szCs w:val="24"/>
        </w:rPr>
        <w:t xml:space="preserve"> </w:t>
      </w:r>
      <w:r w:rsidR="00381A0F" w:rsidRPr="003515C0">
        <w:rPr>
          <w:rFonts w:asciiTheme="majorHAnsi" w:hAnsiTheme="majorHAnsi"/>
          <w:sz w:val="24"/>
          <w:szCs w:val="24"/>
        </w:rPr>
        <w:t>(</w:t>
      </w:r>
      <w:proofErr w:type="spellStart"/>
      <w:r w:rsidR="00381A0F" w:rsidRPr="003515C0">
        <w:rPr>
          <w:rFonts w:asciiTheme="majorHAnsi" w:hAnsiTheme="majorHAnsi"/>
          <w:sz w:val="24"/>
          <w:szCs w:val="24"/>
        </w:rPr>
        <w:t>Meienberg</w:t>
      </w:r>
      <w:proofErr w:type="spellEnd"/>
      <w:r w:rsidR="00381A0F" w:rsidRPr="003515C0">
        <w:rPr>
          <w:rFonts w:asciiTheme="majorHAnsi" w:hAnsiTheme="majorHAnsi"/>
          <w:sz w:val="24"/>
          <w:szCs w:val="24"/>
        </w:rPr>
        <w:t xml:space="preserve">, </w:t>
      </w:r>
      <w:proofErr w:type="spellStart"/>
      <w:r w:rsidR="00381A0F" w:rsidRPr="003515C0">
        <w:rPr>
          <w:rFonts w:asciiTheme="majorHAnsi" w:hAnsiTheme="majorHAnsi"/>
          <w:sz w:val="24"/>
          <w:szCs w:val="24"/>
        </w:rPr>
        <w:t>Zangemeister</w:t>
      </w:r>
      <w:proofErr w:type="spellEnd"/>
      <w:r w:rsidR="00381A0F" w:rsidRPr="003515C0">
        <w:rPr>
          <w:rFonts w:asciiTheme="majorHAnsi" w:hAnsiTheme="majorHAnsi"/>
          <w:sz w:val="24"/>
          <w:szCs w:val="24"/>
        </w:rPr>
        <w:t>, Rosenberg, Hoyt &amp; Stark,</w:t>
      </w:r>
      <w:r w:rsidR="007C33BA">
        <w:rPr>
          <w:rFonts w:asciiTheme="majorHAnsi" w:hAnsiTheme="majorHAnsi"/>
          <w:sz w:val="24"/>
          <w:szCs w:val="24"/>
        </w:rPr>
        <w:t xml:space="preserve"> </w:t>
      </w:r>
      <w:r w:rsidR="00381A0F" w:rsidRPr="003515C0">
        <w:rPr>
          <w:rFonts w:asciiTheme="majorHAnsi" w:hAnsiTheme="majorHAnsi"/>
          <w:sz w:val="24"/>
          <w:szCs w:val="24"/>
        </w:rPr>
        <w:t xml:space="preserve">1981; Zihl, 1995; Zihl, 1999). While viewing naturalistic scenes, patients tend to fixate different spatial regions </w:t>
      </w:r>
      <w:r w:rsidR="00151ABE">
        <w:rPr>
          <w:rFonts w:asciiTheme="majorHAnsi" w:hAnsiTheme="majorHAnsi"/>
          <w:sz w:val="24"/>
          <w:szCs w:val="24"/>
        </w:rPr>
        <w:t xml:space="preserve">and </w:t>
      </w:r>
      <w:r w:rsidR="00381A0F" w:rsidRPr="003515C0">
        <w:rPr>
          <w:rFonts w:asciiTheme="majorHAnsi" w:hAnsiTheme="majorHAnsi"/>
          <w:sz w:val="24"/>
          <w:szCs w:val="24"/>
        </w:rPr>
        <w:t xml:space="preserve">make more fixations of shorter duration compared to </w:t>
      </w:r>
      <w:r w:rsidR="00EA2CF5">
        <w:rPr>
          <w:rFonts w:asciiTheme="majorHAnsi" w:hAnsiTheme="majorHAnsi"/>
          <w:sz w:val="24"/>
          <w:szCs w:val="24"/>
        </w:rPr>
        <w:t>healthy observers</w:t>
      </w:r>
      <w:r w:rsidR="001B1D4A">
        <w:rPr>
          <w:rFonts w:asciiTheme="majorHAnsi" w:hAnsiTheme="majorHAnsi"/>
          <w:sz w:val="24"/>
          <w:szCs w:val="24"/>
        </w:rPr>
        <w:t xml:space="preserve"> </w:t>
      </w:r>
      <w:r w:rsidR="00AD5424" w:rsidRPr="001B1D4A">
        <w:rPr>
          <w:rFonts w:asciiTheme="majorHAnsi" w:hAnsiTheme="majorHAnsi"/>
          <w:sz w:val="24"/>
          <w:szCs w:val="24"/>
        </w:rPr>
        <w:t>(</w:t>
      </w:r>
      <w:proofErr w:type="spellStart"/>
      <w:r w:rsidR="00AD5424" w:rsidRPr="001B1D4A">
        <w:rPr>
          <w:rFonts w:asciiTheme="majorHAnsi" w:hAnsiTheme="majorHAnsi"/>
          <w:sz w:val="24"/>
          <w:szCs w:val="24"/>
        </w:rPr>
        <w:t>Ishiai</w:t>
      </w:r>
      <w:proofErr w:type="spellEnd"/>
      <w:r w:rsidR="00AD5424" w:rsidRPr="001B1D4A">
        <w:rPr>
          <w:rFonts w:asciiTheme="majorHAnsi" w:hAnsiTheme="majorHAnsi"/>
          <w:sz w:val="24"/>
          <w:szCs w:val="24"/>
        </w:rPr>
        <w:t xml:space="preserve">, Furukawa, &amp; </w:t>
      </w:r>
      <w:proofErr w:type="spellStart"/>
      <w:r w:rsidR="00AD5424" w:rsidRPr="001B1D4A">
        <w:rPr>
          <w:rFonts w:asciiTheme="majorHAnsi" w:hAnsiTheme="majorHAnsi"/>
          <w:sz w:val="24"/>
          <w:szCs w:val="24"/>
        </w:rPr>
        <w:t>Tsukagoshi</w:t>
      </w:r>
      <w:proofErr w:type="spellEnd"/>
      <w:r w:rsidR="00AD5424" w:rsidRPr="001B1D4A">
        <w:rPr>
          <w:rFonts w:asciiTheme="majorHAnsi" w:hAnsiTheme="majorHAnsi"/>
          <w:sz w:val="24"/>
          <w:szCs w:val="24"/>
        </w:rPr>
        <w:t>,</w:t>
      </w:r>
      <w:r w:rsidR="001B1D4A">
        <w:rPr>
          <w:rFonts w:asciiTheme="majorHAnsi" w:hAnsiTheme="majorHAnsi"/>
          <w:sz w:val="24"/>
          <w:szCs w:val="24"/>
        </w:rPr>
        <w:t xml:space="preserve"> </w:t>
      </w:r>
      <w:r w:rsidR="00AD5424" w:rsidRPr="001B1D4A">
        <w:rPr>
          <w:rFonts w:asciiTheme="majorHAnsi" w:hAnsiTheme="majorHAnsi"/>
          <w:sz w:val="24"/>
          <w:szCs w:val="24"/>
        </w:rPr>
        <w:t xml:space="preserve">1987; </w:t>
      </w:r>
      <w:proofErr w:type="spellStart"/>
      <w:r w:rsidR="00AD5424" w:rsidRPr="001B1D4A">
        <w:rPr>
          <w:rFonts w:asciiTheme="majorHAnsi" w:hAnsiTheme="majorHAnsi"/>
          <w:sz w:val="24"/>
          <w:szCs w:val="24"/>
        </w:rPr>
        <w:t>Pambakian</w:t>
      </w:r>
      <w:proofErr w:type="spellEnd"/>
      <w:r w:rsidR="00AD5424" w:rsidRPr="001B1D4A">
        <w:rPr>
          <w:rFonts w:asciiTheme="majorHAnsi" w:hAnsiTheme="majorHAnsi"/>
          <w:sz w:val="24"/>
          <w:szCs w:val="24"/>
        </w:rPr>
        <w:t xml:space="preserve">, Wooding, </w:t>
      </w:r>
      <w:proofErr w:type="spellStart"/>
      <w:r w:rsidR="00AD5424" w:rsidRPr="001B1D4A">
        <w:rPr>
          <w:rFonts w:asciiTheme="majorHAnsi" w:hAnsiTheme="majorHAnsi"/>
          <w:sz w:val="24"/>
          <w:szCs w:val="24"/>
        </w:rPr>
        <w:t>Morland</w:t>
      </w:r>
      <w:proofErr w:type="spellEnd"/>
      <w:r w:rsidR="00AD5424" w:rsidRPr="001B1D4A">
        <w:rPr>
          <w:rFonts w:asciiTheme="majorHAnsi" w:hAnsiTheme="majorHAnsi"/>
          <w:sz w:val="24"/>
          <w:szCs w:val="24"/>
        </w:rPr>
        <w:t xml:space="preserve">, Kennard &amp; </w:t>
      </w:r>
      <w:proofErr w:type="spellStart"/>
      <w:r w:rsidR="00AD5424" w:rsidRPr="001B1D4A">
        <w:rPr>
          <w:rFonts w:asciiTheme="majorHAnsi" w:hAnsiTheme="majorHAnsi"/>
          <w:sz w:val="24"/>
          <w:szCs w:val="24"/>
        </w:rPr>
        <w:t>Mannan</w:t>
      </w:r>
      <w:proofErr w:type="spellEnd"/>
      <w:r w:rsidR="00AD5424" w:rsidRPr="001B1D4A">
        <w:rPr>
          <w:rFonts w:asciiTheme="majorHAnsi" w:hAnsiTheme="majorHAnsi"/>
          <w:sz w:val="24"/>
          <w:szCs w:val="24"/>
        </w:rPr>
        <w:t>, 2000)</w:t>
      </w:r>
      <w:r w:rsidR="009C2197" w:rsidRPr="001B1D4A">
        <w:rPr>
          <w:rFonts w:asciiTheme="majorHAnsi" w:hAnsiTheme="majorHAnsi"/>
          <w:sz w:val="24"/>
          <w:szCs w:val="24"/>
        </w:rPr>
        <w:t>.</w:t>
      </w:r>
      <w:r w:rsidR="00381A0F" w:rsidRPr="003515C0">
        <w:rPr>
          <w:rFonts w:asciiTheme="majorHAnsi" w:hAnsiTheme="majorHAnsi"/>
          <w:sz w:val="24"/>
          <w:szCs w:val="24"/>
        </w:rPr>
        <w:t xml:space="preserve"> </w:t>
      </w:r>
      <w:r w:rsidR="00782980" w:rsidRPr="00337830">
        <w:rPr>
          <w:rFonts w:asciiTheme="majorHAnsi" w:hAnsiTheme="majorHAnsi"/>
          <w:color w:val="F79646" w:themeColor="accent6"/>
          <w:sz w:val="24"/>
          <w:szCs w:val="24"/>
        </w:rPr>
        <w:t>P</w:t>
      </w:r>
      <w:r w:rsidR="00381A0F" w:rsidRPr="00337830">
        <w:rPr>
          <w:rFonts w:asciiTheme="majorHAnsi" w:hAnsiTheme="majorHAnsi"/>
          <w:color w:val="F79646" w:themeColor="accent6"/>
          <w:sz w:val="24"/>
          <w:szCs w:val="24"/>
        </w:rPr>
        <w:t xml:space="preserve">atients </w:t>
      </w:r>
      <w:r w:rsidR="00782980" w:rsidRPr="00337830">
        <w:rPr>
          <w:rFonts w:asciiTheme="majorHAnsi" w:hAnsiTheme="majorHAnsi"/>
          <w:color w:val="F79646" w:themeColor="accent6"/>
          <w:sz w:val="24"/>
          <w:szCs w:val="24"/>
        </w:rPr>
        <w:t xml:space="preserve">also </w:t>
      </w:r>
      <w:r w:rsidR="00381A0F" w:rsidRPr="00337830">
        <w:rPr>
          <w:rFonts w:asciiTheme="majorHAnsi" w:hAnsiTheme="majorHAnsi"/>
          <w:color w:val="F79646" w:themeColor="accent6"/>
          <w:sz w:val="24"/>
          <w:szCs w:val="24"/>
        </w:rPr>
        <w:t xml:space="preserve">make more saccades </w:t>
      </w:r>
      <w:r w:rsidR="00DA36DA" w:rsidRPr="00337830">
        <w:rPr>
          <w:rFonts w:asciiTheme="majorHAnsi" w:hAnsiTheme="majorHAnsi"/>
          <w:color w:val="F79646" w:themeColor="accent6"/>
          <w:sz w:val="24"/>
          <w:szCs w:val="24"/>
        </w:rPr>
        <w:t xml:space="preserve">towards </w:t>
      </w:r>
      <w:r w:rsidR="00381A0F" w:rsidRPr="00337830">
        <w:rPr>
          <w:rFonts w:asciiTheme="majorHAnsi" w:hAnsiTheme="majorHAnsi"/>
          <w:color w:val="F79646" w:themeColor="accent6"/>
          <w:sz w:val="24"/>
          <w:szCs w:val="24"/>
        </w:rPr>
        <w:t xml:space="preserve">their damaged </w:t>
      </w:r>
      <w:proofErr w:type="spellStart"/>
      <w:r w:rsidR="00381A0F" w:rsidRPr="00337830">
        <w:rPr>
          <w:rFonts w:asciiTheme="majorHAnsi" w:hAnsiTheme="majorHAnsi"/>
          <w:color w:val="F79646" w:themeColor="accent6"/>
          <w:sz w:val="24"/>
          <w:szCs w:val="24"/>
        </w:rPr>
        <w:t>hemifield</w:t>
      </w:r>
      <w:proofErr w:type="spellEnd"/>
      <w:r w:rsidR="00381A0F" w:rsidRPr="00337830">
        <w:rPr>
          <w:rFonts w:asciiTheme="majorHAnsi" w:hAnsiTheme="majorHAnsi"/>
          <w:color w:val="F79646" w:themeColor="accent6"/>
          <w:sz w:val="24"/>
          <w:szCs w:val="24"/>
        </w:rPr>
        <w:t xml:space="preserve">, </w:t>
      </w:r>
      <w:r w:rsidR="00DA36DA" w:rsidRPr="00337830">
        <w:rPr>
          <w:rFonts w:asciiTheme="majorHAnsi" w:hAnsiTheme="majorHAnsi"/>
          <w:color w:val="F79646" w:themeColor="accent6"/>
          <w:sz w:val="24"/>
          <w:szCs w:val="24"/>
        </w:rPr>
        <w:t xml:space="preserve">with </w:t>
      </w:r>
      <w:r w:rsidR="00381A0F" w:rsidRPr="00337830">
        <w:rPr>
          <w:rFonts w:asciiTheme="majorHAnsi" w:hAnsiTheme="majorHAnsi"/>
          <w:color w:val="F79646" w:themeColor="accent6"/>
          <w:sz w:val="24"/>
          <w:szCs w:val="24"/>
        </w:rPr>
        <w:t>the</w:t>
      </w:r>
      <w:r w:rsidR="00DA36DA" w:rsidRPr="00337830">
        <w:rPr>
          <w:rFonts w:asciiTheme="majorHAnsi" w:hAnsiTheme="majorHAnsi"/>
          <w:color w:val="F79646" w:themeColor="accent6"/>
          <w:sz w:val="24"/>
          <w:szCs w:val="24"/>
        </w:rPr>
        <w:t>se</w:t>
      </w:r>
      <w:r w:rsidR="00381A0F" w:rsidRPr="00337830">
        <w:rPr>
          <w:rFonts w:asciiTheme="majorHAnsi" w:hAnsiTheme="majorHAnsi"/>
          <w:color w:val="F79646" w:themeColor="accent6"/>
          <w:sz w:val="24"/>
          <w:szCs w:val="24"/>
        </w:rPr>
        <w:t xml:space="preserve"> saccades being of shorter latenc</w:t>
      </w:r>
      <w:r w:rsidR="00DA36DA" w:rsidRPr="00337830">
        <w:rPr>
          <w:rFonts w:asciiTheme="majorHAnsi" w:hAnsiTheme="majorHAnsi"/>
          <w:color w:val="F79646" w:themeColor="accent6"/>
          <w:sz w:val="24"/>
          <w:szCs w:val="24"/>
        </w:rPr>
        <w:t>y</w:t>
      </w:r>
      <w:r w:rsidR="00381A0F" w:rsidRPr="00337830">
        <w:rPr>
          <w:rFonts w:asciiTheme="majorHAnsi" w:hAnsiTheme="majorHAnsi"/>
          <w:color w:val="F79646" w:themeColor="accent6"/>
          <w:sz w:val="24"/>
          <w:szCs w:val="24"/>
        </w:rPr>
        <w:t xml:space="preserve"> and amplitude</w:t>
      </w:r>
      <w:r w:rsidR="009C2197" w:rsidRPr="00337830">
        <w:rPr>
          <w:rFonts w:asciiTheme="majorHAnsi" w:hAnsiTheme="majorHAnsi"/>
          <w:color w:val="F79646" w:themeColor="accent6"/>
          <w:sz w:val="24"/>
          <w:szCs w:val="24"/>
        </w:rPr>
        <w:t xml:space="preserve"> </w:t>
      </w:r>
      <w:r w:rsidR="00BF53F7" w:rsidRPr="00337830">
        <w:rPr>
          <w:rFonts w:asciiTheme="majorHAnsi" w:hAnsiTheme="majorHAnsi"/>
          <w:color w:val="F79646" w:themeColor="accent6"/>
          <w:sz w:val="24"/>
          <w:szCs w:val="24"/>
        </w:rPr>
        <w:t>(</w:t>
      </w:r>
      <w:proofErr w:type="spellStart"/>
      <w:r w:rsidR="00BF53F7" w:rsidRPr="00337830">
        <w:rPr>
          <w:rFonts w:asciiTheme="majorHAnsi" w:hAnsiTheme="majorHAnsi"/>
          <w:color w:val="F79646" w:themeColor="accent6"/>
          <w:sz w:val="24"/>
          <w:szCs w:val="24"/>
        </w:rPr>
        <w:t>Pamb</w:t>
      </w:r>
      <w:r w:rsidR="00BE37E4" w:rsidRPr="00337830">
        <w:rPr>
          <w:rFonts w:asciiTheme="majorHAnsi" w:hAnsiTheme="majorHAnsi"/>
          <w:color w:val="F79646" w:themeColor="accent6"/>
          <w:sz w:val="24"/>
          <w:szCs w:val="24"/>
        </w:rPr>
        <w:t>akian</w:t>
      </w:r>
      <w:proofErr w:type="spellEnd"/>
      <w:r w:rsidR="00BE37E4" w:rsidRPr="00337830">
        <w:rPr>
          <w:rFonts w:asciiTheme="majorHAnsi" w:hAnsiTheme="majorHAnsi"/>
          <w:color w:val="F79646" w:themeColor="accent6"/>
          <w:sz w:val="24"/>
          <w:szCs w:val="24"/>
        </w:rPr>
        <w:t xml:space="preserve"> et al., 2000)</w:t>
      </w:r>
      <w:r w:rsidR="00231FE4" w:rsidRPr="00337830">
        <w:rPr>
          <w:rFonts w:asciiTheme="majorHAnsi" w:hAnsiTheme="majorHAnsi"/>
          <w:color w:val="F79646" w:themeColor="accent6"/>
          <w:sz w:val="24"/>
          <w:szCs w:val="24"/>
        </w:rPr>
        <w:t>, and</w:t>
      </w:r>
      <w:r w:rsidR="00337830" w:rsidRPr="00337830">
        <w:rPr>
          <w:rFonts w:asciiTheme="majorHAnsi" w:hAnsiTheme="majorHAnsi"/>
          <w:color w:val="F79646" w:themeColor="accent6"/>
          <w:sz w:val="24"/>
          <w:szCs w:val="24"/>
        </w:rPr>
        <w:t xml:space="preserve"> nonhuman primates with unilateral ablations of V1</w:t>
      </w:r>
      <w:r w:rsidR="00231FE4" w:rsidRPr="00337830">
        <w:rPr>
          <w:rFonts w:asciiTheme="majorHAnsi" w:hAnsiTheme="majorHAnsi"/>
          <w:color w:val="F79646" w:themeColor="accent6"/>
          <w:sz w:val="24"/>
          <w:szCs w:val="24"/>
        </w:rPr>
        <w:t xml:space="preserve"> tend to sta</w:t>
      </w:r>
      <w:r w:rsidR="00BF7E11">
        <w:rPr>
          <w:rFonts w:asciiTheme="majorHAnsi" w:hAnsiTheme="majorHAnsi"/>
          <w:color w:val="F79646" w:themeColor="accent6"/>
          <w:sz w:val="24"/>
          <w:szCs w:val="24"/>
        </w:rPr>
        <w:t>rt</w:t>
      </w:r>
      <w:r w:rsidR="00231FE4" w:rsidRPr="00337830">
        <w:rPr>
          <w:rFonts w:asciiTheme="majorHAnsi" w:hAnsiTheme="majorHAnsi"/>
          <w:color w:val="F79646" w:themeColor="accent6"/>
          <w:sz w:val="24"/>
          <w:szCs w:val="24"/>
        </w:rPr>
        <w:t xml:space="preserve"> their visual exploration from their intact visual field (Yoshida, Itti, Berg et al., 2012).</w:t>
      </w:r>
    </w:p>
    <w:p w14:paraId="3D2C2228" w14:textId="5AFDD404" w:rsidR="00421700" w:rsidRDefault="00BF53F7" w:rsidP="000F4BCF">
      <w:pPr>
        <w:spacing w:line="480" w:lineRule="auto"/>
        <w:ind w:firstLine="720"/>
        <w:jc w:val="both"/>
        <w:rPr>
          <w:ins w:id="2" w:author="r02al13" w:date="2016-02-17T10:35:00Z"/>
          <w:rFonts w:asciiTheme="majorHAnsi" w:hAnsiTheme="majorHAnsi"/>
          <w:sz w:val="24"/>
          <w:szCs w:val="24"/>
        </w:rPr>
      </w:pPr>
      <w:r w:rsidRPr="003515C0">
        <w:rPr>
          <w:rFonts w:asciiTheme="majorHAnsi" w:hAnsiTheme="majorHAnsi"/>
          <w:sz w:val="24"/>
          <w:szCs w:val="24"/>
        </w:rPr>
        <w:t>Tant</w:t>
      </w:r>
      <w:r w:rsidR="005A6DC1">
        <w:rPr>
          <w:rFonts w:asciiTheme="majorHAnsi" w:hAnsiTheme="majorHAnsi"/>
          <w:sz w:val="24"/>
          <w:szCs w:val="24"/>
        </w:rPr>
        <w:t xml:space="preserve">, Cornelissen, Kooijman </w:t>
      </w:r>
      <w:r w:rsidR="00472F98">
        <w:rPr>
          <w:rFonts w:asciiTheme="majorHAnsi" w:hAnsiTheme="majorHAnsi"/>
          <w:sz w:val="24"/>
          <w:szCs w:val="24"/>
        </w:rPr>
        <w:t>and</w:t>
      </w:r>
      <w:r w:rsidR="005A6DC1">
        <w:rPr>
          <w:rFonts w:asciiTheme="majorHAnsi" w:hAnsiTheme="majorHAnsi"/>
          <w:sz w:val="24"/>
          <w:szCs w:val="24"/>
        </w:rPr>
        <w:t xml:space="preserve"> Brouwer</w:t>
      </w:r>
      <w:r w:rsidRPr="003515C0">
        <w:rPr>
          <w:rFonts w:asciiTheme="majorHAnsi" w:hAnsiTheme="majorHAnsi"/>
          <w:sz w:val="24"/>
          <w:szCs w:val="24"/>
        </w:rPr>
        <w:t xml:space="preserve"> (200</w:t>
      </w:r>
      <w:r w:rsidR="001B1D4A">
        <w:rPr>
          <w:rFonts w:asciiTheme="majorHAnsi" w:hAnsiTheme="majorHAnsi"/>
          <w:sz w:val="24"/>
          <w:szCs w:val="24"/>
        </w:rPr>
        <w:t>2</w:t>
      </w:r>
      <w:r w:rsidRPr="003515C0">
        <w:rPr>
          <w:rFonts w:asciiTheme="majorHAnsi" w:hAnsiTheme="majorHAnsi"/>
          <w:sz w:val="24"/>
          <w:szCs w:val="24"/>
        </w:rPr>
        <w:t>)</w:t>
      </w:r>
      <w:ins w:id="3" w:author="r02al13" w:date="2016-02-17T10:34:00Z">
        <w:r w:rsidR="009A1859">
          <w:rPr>
            <w:rFonts w:asciiTheme="majorHAnsi" w:hAnsiTheme="majorHAnsi"/>
            <w:sz w:val="24"/>
            <w:szCs w:val="24"/>
          </w:rPr>
          <w:t xml:space="preserve"> compared performance of healthy participants with simulated visual deficit and patients with acquired hemianopia</w:t>
        </w:r>
      </w:ins>
      <w:r w:rsidRPr="003515C0">
        <w:rPr>
          <w:rFonts w:asciiTheme="majorHAnsi" w:hAnsiTheme="majorHAnsi"/>
          <w:sz w:val="24"/>
          <w:szCs w:val="24"/>
        </w:rPr>
        <w:t xml:space="preserve"> </w:t>
      </w:r>
      <w:ins w:id="4" w:author="r02al13" w:date="2016-02-17T10:35:00Z">
        <w:r w:rsidR="009A1859">
          <w:rPr>
            <w:rFonts w:asciiTheme="majorHAnsi" w:hAnsiTheme="majorHAnsi"/>
            <w:sz w:val="24"/>
            <w:szCs w:val="24"/>
          </w:rPr>
          <w:t>and concluded that</w:t>
        </w:r>
      </w:ins>
      <w:del w:id="5" w:author="r02al13" w:date="2016-02-17T10:35:00Z">
        <w:r w:rsidR="00FB6BB2" w:rsidDel="009A1859">
          <w:rPr>
            <w:rFonts w:asciiTheme="majorHAnsi" w:hAnsiTheme="majorHAnsi"/>
            <w:sz w:val="24"/>
            <w:szCs w:val="24"/>
          </w:rPr>
          <w:delText>in</w:delText>
        </w:r>
        <w:r w:rsidR="009C2197" w:rsidRPr="003515C0" w:rsidDel="009A1859">
          <w:rPr>
            <w:rFonts w:asciiTheme="majorHAnsi" w:hAnsiTheme="majorHAnsi"/>
            <w:sz w:val="24"/>
            <w:szCs w:val="24"/>
          </w:rPr>
          <w:delText xml:space="preserve"> simulated and acquired hemianopia implied that</w:delText>
        </w:r>
      </w:del>
      <w:r w:rsidR="009C2197" w:rsidRPr="003515C0">
        <w:rPr>
          <w:rFonts w:asciiTheme="majorHAnsi" w:hAnsiTheme="majorHAnsi"/>
          <w:sz w:val="24"/>
          <w:szCs w:val="24"/>
        </w:rPr>
        <w:t xml:space="preserve"> defective eye-movements were primarily</w:t>
      </w:r>
      <w:r w:rsidR="00294482" w:rsidRPr="003515C0">
        <w:rPr>
          <w:rFonts w:asciiTheme="majorHAnsi" w:hAnsiTheme="majorHAnsi"/>
          <w:sz w:val="24"/>
          <w:szCs w:val="24"/>
        </w:rPr>
        <w:t xml:space="preserve"> </w:t>
      </w:r>
      <w:r w:rsidR="009C2197" w:rsidRPr="003515C0">
        <w:rPr>
          <w:rFonts w:asciiTheme="majorHAnsi" w:hAnsiTheme="majorHAnsi"/>
          <w:sz w:val="24"/>
          <w:szCs w:val="24"/>
        </w:rPr>
        <w:t>(</w:t>
      </w:r>
      <w:r w:rsidR="005C051A" w:rsidRPr="003515C0">
        <w:rPr>
          <w:rFonts w:asciiTheme="majorHAnsi" w:hAnsiTheme="majorHAnsi"/>
          <w:sz w:val="24"/>
          <w:szCs w:val="24"/>
        </w:rPr>
        <w:t>but</w:t>
      </w:r>
      <w:r w:rsidRPr="003515C0">
        <w:rPr>
          <w:rFonts w:asciiTheme="majorHAnsi" w:hAnsiTheme="majorHAnsi"/>
          <w:sz w:val="24"/>
          <w:szCs w:val="24"/>
        </w:rPr>
        <w:t xml:space="preserve"> not</w:t>
      </w:r>
      <w:r w:rsidR="005C051A" w:rsidRPr="003515C0">
        <w:rPr>
          <w:rFonts w:asciiTheme="majorHAnsi" w:hAnsiTheme="majorHAnsi"/>
          <w:sz w:val="24"/>
          <w:szCs w:val="24"/>
        </w:rPr>
        <w:t xml:space="preserve"> entirely</w:t>
      </w:r>
      <w:r w:rsidR="00652ED5">
        <w:rPr>
          <w:rFonts w:asciiTheme="majorHAnsi" w:hAnsiTheme="majorHAnsi"/>
          <w:sz w:val="24"/>
          <w:szCs w:val="24"/>
        </w:rPr>
        <w:t xml:space="preserve">, see </w:t>
      </w:r>
      <w:proofErr w:type="spellStart"/>
      <w:r w:rsidR="00652ED5" w:rsidRPr="003515C0">
        <w:rPr>
          <w:rFonts w:asciiTheme="majorHAnsi" w:hAnsiTheme="majorHAnsi"/>
          <w:sz w:val="24"/>
          <w:szCs w:val="24"/>
        </w:rPr>
        <w:t>Schuett</w:t>
      </w:r>
      <w:proofErr w:type="spellEnd"/>
      <w:r w:rsidR="00652ED5" w:rsidRPr="003515C0">
        <w:rPr>
          <w:rFonts w:asciiTheme="majorHAnsi" w:hAnsiTheme="majorHAnsi"/>
          <w:sz w:val="24"/>
          <w:szCs w:val="24"/>
        </w:rPr>
        <w:t xml:space="preserve">, </w:t>
      </w:r>
      <w:proofErr w:type="spellStart"/>
      <w:r w:rsidR="00652ED5" w:rsidRPr="003515C0">
        <w:rPr>
          <w:rFonts w:asciiTheme="majorHAnsi" w:hAnsiTheme="majorHAnsi"/>
          <w:sz w:val="24"/>
          <w:szCs w:val="24"/>
        </w:rPr>
        <w:t>Kentridge</w:t>
      </w:r>
      <w:proofErr w:type="spellEnd"/>
      <w:r w:rsidR="00652ED5" w:rsidRPr="003515C0">
        <w:rPr>
          <w:rFonts w:asciiTheme="majorHAnsi" w:hAnsiTheme="majorHAnsi"/>
          <w:sz w:val="24"/>
          <w:szCs w:val="24"/>
        </w:rPr>
        <w:t>, Zihl &amp; Heywood</w:t>
      </w:r>
      <w:r w:rsidR="00654F17">
        <w:rPr>
          <w:rFonts w:asciiTheme="majorHAnsi" w:hAnsiTheme="majorHAnsi"/>
          <w:sz w:val="24"/>
          <w:szCs w:val="24"/>
        </w:rPr>
        <w:t>,</w:t>
      </w:r>
      <w:r w:rsidR="00652ED5" w:rsidRPr="003515C0">
        <w:rPr>
          <w:rFonts w:asciiTheme="majorHAnsi" w:hAnsiTheme="majorHAnsi"/>
          <w:sz w:val="24"/>
          <w:szCs w:val="24"/>
        </w:rPr>
        <w:t xml:space="preserve"> 2009</w:t>
      </w:r>
      <w:r w:rsidR="00652ED5">
        <w:rPr>
          <w:rFonts w:asciiTheme="majorHAnsi" w:hAnsiTheme="majorHAnsi"/>
          <w:sz w:val="24"/>
          <w:szCs w:val="24"/>
        </w:rPr>
        <w:t>b</w:t>
      </w:r>
      <w:r w:rsidR="005C051A" w:rsidRPr="003515C0">
        <w:rPr>
          <w:rFonts w:asciiTheme="majorHAnsi" w:hAnsiTheme="majorHAnsi"/>
          <w:sz w:val="24"/>
          <w:szCs w:val="24"/>
        </w:rPr>
        <w:t>) elicited by the visual deficit</w:t>
      </w:r>
      <w:r w:rsidR="00294482" w:rsidRPr="003515C0">
        <w:rPr>
          <w:rFonts w:asciiTheme="majorHAnsi" w:hAnsiTheme="majorHAnsi"/>
          <w:sz w:val="24"/>
          <w:szCs w:val="24"/>
        </w:rPr>
        <w:t xml:space="preserve"> itself</w:t>
      </w:r>
      <w:r w:rsidR="005C051A" w:rsidRPr="003515C0">
        <w:rPr>
          <w:rFonts w:asciiTheme="majorHAnsi" w:hAnsiTheme="majorHAnsi"/>
          <w:sz w:val="24"/>
          <w:szCs w:val="24"/>
        </w:rPr>
        <w:t>.</w:t>
      </w:r>
      <w:r w:rsidR="00023354" w:rsidRPr="003515C0">
        <w:rPr>
          <w:rFonts w:asciiTheme="majorHAnsi" w:hAnsiTheme="majorHAnsi"/>
          <w:sz w:val="24"/>
          <w:szCs w:val="24"/>
        </w:rPr>
        <w:t xml:space="preserve"> </w:t>
      </w:r>
    </w:p>
    <w:p w14:paraId="449EABCD" w14:textId="0CF00190" w:rsidR="00287325" w:rsidRDefault="009A1859" w:rsidP="000F4BCF">
      <w:pPr>
        <w:spacing w:line="480" w:lineRule="auto"/>
        <w:ind w:firstLine="720"/>
        <w:jc w:val="both"/>
        <w:rPr>
          <w:ins w:id="6" w:author="r02al13" w:date="2016-02-17T11:33:00Z"/>
          <w:rFonts w:asciiTheme="majorHAnsi" w:hAnsiTheme="majorHAnsi"/>
          <w:sz w:val="24"/>
          <w:szCs w:val="24"/>
        </w:rPr>
      </w:pPr>
      <w:ins w:id="7" w:author="r02al13" w:date="2016-02-17T10:35:00Z">
        <w:r>
          <w:rPr>
            <w:rFonts w:asciiTheme="majorHAnsi" w:hAnsiTheme="majorHAnsi"/>
            <w:sz w:val="24"/>
            <w:szCs w:val="24"/>
          </w:rPr>
          <w:t>Indeed, Simpson</w:t>
        </w:r>
        <w:r w:rsidR="002A77C4">
          <w:rPr>
            <w:rFonts w:asciiTheme="majorHAnsi" w:hAnsiTheme="majorHAnsi"/>
            <w:sz w:val="24"/>
            <w:szCs w:val="24"/>
          </w:rPr>
          <w:t xml:space="preserve">, </w:t>
        </w:r>
        <w:proofErr w:type="spellStart"/>
        <w:r w:rsidR="002A77C4">
          <w:rPr>
            <w:rFonts w:asciiTheme="majorHAnsi" w:hAnsiTheme="majorHAnsi"/>
            <w:sz w:val="24"/>
            <w:szCs w:val="24"/>
          </w:rPr>
          <w:t>Abegg</w:t>
        </w:r>
        <w:proofErr w:type="spellEnd"/>
        <w:r w:rsidR="002A77C4">
          <w:rPr>
            <w:rFonts w:asciiTheme="majorHAnsi" w:hAnsiTheme="majorHAnsi"/>
            <w:sz w:val="24"/>
            <w:szCs w:val="24"/>
          </w:rPr>
          <w:t>, and Barton</w:t>
        </w:r>
        <w:r w:rsidR="00D05EB8">
          <w:rPr>
            <w:rFonts w:asciiTheme="majorHAnsi" w:hAnsiTheme="majorHAnsi"/>
            <w:sz w:val="24"/>
            <w:szCs w:val="24"/>
          </w:rPr>
          <w:t xml:space="preserve"> looked at how visual search patterns adopts to </w:t>
        </w:r>
      </w:ins>
      <w:ins w:id="8" w:author="r02al13" w:date="2016-02-17T11:23:00Z">
        <w:r w:rsidR="00287325">
          <w:rPr>
            <w:rFonts w:asciiTheme="majorHAnsi" w:hAnsiTheme="majorHAnsi"/>
            <w:sz w:val="24"/>
            <w:szCs w:val="24"/>
          </w:rPr>
          <w:t>induced visual field deficit in healthy adults. They showed that pattern of fixations shifts to the blind field very quickly, the ad</w:t>
        </w:r>
      </w:ins>
      <w:ins w:id="9" w:author="r02al13" w:date="2016-02-17T11:26:00Z">
        <w:r w:rsidR="00287325">
          <w:rPr>
            <w:rFonts w:asciiTheme="majorHAnsi" w:hAnsiTheme="majorHAnsi"/>
            <w:sz w:val="24"/>
            <w:szCs w:val="24"/>
          </w:rPr>
          <w:t>a</w:t>
        </w:r>
      </w:ins>
      <w:ins w:id="10" w:author="r02al13" w:date="2016-02-17T11:23:00Z">
        <w:r w:rsidR="002A77C4">
          <w:rPr>
            <w:rFonts w:asciiTheme="majorHAnsi" w:hAnsiTheme="majorHAnsi"/>
            <w:sz w:val="24"/>
            <w:szCs w:val="24"/>
          </w:rPr>
          <w:t>ptation occurs within</w:t>
        </w:r>
        <w:r w:rsidR="00287325">
          <w:rPr>
            <w:rFonts w:asciiTheme="majorHAnsi" w:hAnsiTheme="majorHAnsi"/>
            <w:sz w:val="24"/>
            <w:szCs w:val="24"/>
          </w:rPr>
          <w:t xml:space="preserve"> 25</w:t>
        </w:r>
      </w:ins>
      <w:ins w:id="11" w:author="r02al13" w:date="2016-02-17T11:27:00Z">
        <w:r w:rsidR="00287325">
          <w:rPr>
            <w:rFonts w:asciiTheme="majorHAnsi" w:hAnsiTheme="majorHAnsi"/>
            <w:sz w:val="24"/>
            <w:szCs w:val="24"/>
          </w:rPr>
          <w:t xml:space="preserve"> experimental</w:t>
        </w:r>
      </w:ins>
      <w:ins w:id="12" w:author="r02al13" w:date="2016-02-17T11:23:00Z">
        <w:r w:rsidR="00287325">
          <w:rPr>
            <w:rFonts w:asciiTheme="majorHAnsi" w:hAnsiTheme="majorHAnsi"/>
            <w:sz w:val="24"/>
            <w:szCs w:val="24"/>
          </w:rPr>
          <w:t xml:space="preserve"> trials</w:t>
        </w:r>
      </w:ins>
      <w:ins w:id="13" w:author="r02al13" w:date="2016-02-17T11:27:00Z">
        <w:r w:rsidR="00287325">
          <w:rPr>
            <w:rFonts w:asciiTheme="majorHAnsi" w:hAnsiTheme="majorHAnsi"/>
            <w:sz w:val="24"/>
            <w:szCs w:val="24"/>
          </w:rPr>
          <w:t>. Previous studies</w:t>
        </w:r>
      </w:ins>
      <w:ins w:id="14" w:author="r02al13" w:date="2016-02-17T11:28:00Z">
        <w:r w:rsidR="00287325">
          <w:rPr>
            <w:rFonts w:asciiTheme="majorHAnsi" w:hAnsiTheme="majorHAnsi"/>
            <w:sz w:val="24"/>
            <w:szCs w:val="24"/>
          </w:rPr>
          <w:t xml:space="preserve"> involving simulated hemianopia</w:t>
        </w:r>
      </w:ins>
      <w:ins w:id="15" w:author="r02al13" w:date="2016-02-17T11:27:00Z">
        <w:r w:rsidR="00287325">
          <w:rPr>
            <w:rFonts w:asciiTheme="majorHAnsi" w:hAnsiTheme="majorHAnsi"/>
            <w:sz w:val="24"/>
            <w:szCs w:val="24"/>
          </w:rPr>
          <w:t xml:space="preserve"> also showed</w:t>
        </w:r>
      </w:ins>
      <w:ins w:id="16" w:author="r02al13" w:date="2016-02-17T11:28:00Z">
        <w:r w:rsidR="00287325">
          <w:rPr>
            <w:rFonts w:asciiTheme="majorHAnsi" w:hAnsiTheme="majorHAnsi"/>
            <w:sz w:val="24"/>
            <w:szCs w:val="24"/>
          </w:rPr>
          <w:t xml:space="preserve"> improvements in readin</w:t>
        </w:r>
        <w:r w:rsidR="002A77C4">
          <w:rPr>
            <w:rFonts w:asciiTheme="majorHAnsi" w:hAnsiTheme="majorHAnsi"/>
            <w:sz w:val="24"/>
            <w:szCs w:val="24"/>
          </w:rPr>
          <w:t xml:space="preserve">g </w:t>
        </w:r>
        <w:r w:rsidR="002A77C4">
          <w:rPr>
            <w:rFonts w:asciiTheme="majorHAnsi" w:hAnsiTheme="majorHAnsi"/>
            <w:sz w:val="24"/>
            <w:szCs w:val="24"/>
          </w:rPr>
          <w:lastRenderedPageBreak/>
          <w:t>after brief exposure to simul</w:t>
        </w:r>
      </w:ins>
      <w:ins w:id="17" w:author="r02al13" w:date="2016-02-19T10:39:00Z">
        <w:r w:rsidR="002A77C4">
          <w:rPr>
            <w:rFonts w:asciiTheme="majorHAnsi" w:hAnsiTheme="majorHAnsi"/>
            <w:sz w:val="24"/>
            <w:szCs w:val="24"/>
          </w:rPr>
          <w:t>a</w:t>
        </w:r>
      </w:ins>
      <w:ins w:id="18" w:author="r02al13" w:date="2016-02-17T11:28:00Z">
        <w:r w:rsidR="002A77C4">
          <w:rPr>
            <w:rFonts w:asciiTheme="majorHAnsi" w:hAnsiTheme="majorHAnsi"/>
            <w:sz w:val="24"/>
            <w:szCs w:val="24"/>
          </w:rPr>
          <w:t>t</w:t>
        </w:r>
        <w:r w:rsidR="00287325">
          <w:rPr>
            <w:rFonts w:asciiTheme="majorHAnsi" w:hAnsiTheme="majorHAnsi"/>
            <w:sz w:val="24"/>
            <w:szCs w:val="24"/>
          </w:rPr>
          <w:t>ed deficit</w:t>
        </w:r>
      </w:ins>
      <w:ins w:id="19" w:author="r02al13" w:date="2016-02-17T11:33:00Z">
        <w:r w:rsidR="00287325">
          <w:rPr>
            <w:rFonts w:asciiTheme="majorHAnsi" w:hAnsiTheme="majorHAnsi"/>
            <w:sz w:val="24"/>
            <w:szCs w:val="24"/>
          </w:rPr>
          <w:t xml:space="preserve"> </w:t>
        </w:r>
      </w:ins>
      <w:ins w:id="20" w:author="r02al13" w:date="2016-02-17T11:28:00Z">
        <w:r w:rsidR="00287325">
          <w:rPr>
            <w:rFonts w:asciiTheme="majorHAnsi" w:hAnsiTheme="majorHAnsi"/>
            <w:sz w:val="24"/>
            <w:szCs w:val="24"/>
          </w:rPr>
          <w:t xml:space="preserve">( 15 </w:t>
        </w:r>
        <w:proofErr w:type="spellStart"/>
        <w:r w:rsidR="00287325">
          <w:rPr>
            <w:rFonts w:asciiTheme="majorHAnsi" w:hAnsiTheme="majorHAnsi"/>
            <w:sz w:val="24"/>
            <w:szCs w:val="24"/>
          </w:rPr>
          <w:t>minutess</w:t>
        </w:r>
        <w:proofErr w:type="spellEnd"/>
        <w:r w:rsidR="00287325">
          <w:rPr>
            <w:rFonts w:asciiTheme="majorHAnsi" w:hAnsiTheme="majorHAnsi"/>
            <w:sz w:val="24"/>
            <w:szCs w:val="24"/>
          </w:rPr>
          <w:t xml:space="preserve"> practice; </w:t>
        </w:r>
        <w:proofErr w:type="spellStart"/>
        <w:r w:rsidR="00287325">
          <w:rPr>
            <w:rFonts w:asciiTheme="majorHAnsi" w:hAnsiTheme="majorHAnsi"/>
            <w:sz w:val="24"/>
            <w:szCs w:val="24"/>
          </w:rPr>
          <w:t>Schuett</w:t>
        </w:r>
        <w:proofErr w:type="spellEnd"/>
        <w:r w:rsidR="00287325">
          <w:rPr>
            <w:rFonts w:asciiTheme="majorHAnsi" w:hAnsiTheme="majorHAnsi"/>
            <w:sz w:val="24"/>
            <w:szCs w:val="24"/>
          </w:rPr>
          <w:t xml:space="preserve"> et al., 2009a, 2009, b)</w:t>
        </w:r>
      </w:ins>
      <w:ins w:id="21" w:author="r02al13" w:date="2016-02-17T11:33:00Z">
        <w:r w:rsidR="00287325">
          <w:rPr>
            <w:rFonts w:asciiTheme="majorHAnsi" w:hAnsiTheme="majorHAnsi"/>
            <w:sz w:val="24"/>
            <w:szCs w:val="24"/>
          </w:rPr>
          <w:t>.</w:t>
        </w:r>
      </w:ins>
    </w:p>
    <w:p w14:paraId="7E4C9C41" w14:textId="13AE0CF4" w:rsidR="00B616ED" w:rsidRDefault="00287325" w:rsidP="00B616ED">
      <w:pPr>
        <w:spacing w:line="480" w:lineRule="auto"/>
        <w:rPr>
          <w:ins w:id="22" w:author="r02al13" w:date="2016-02-17T12:21:00Z"/>
          <w:rFonts w:asciiTheme="majorHAnsi" w:hAnsiTheme="majorHAnsi"/>
          <w:sz w:val="24"/>
          <w:szCs w:val="24"/>
        </w:rPr>
      </w:pPr>
      <w:ins w:id="23" w:author="r02al13" w:date="2016-02-17T11:33:00Z">
        <w:r>
          <w:rPr>
            <w:rFonts w:asciiTheme="majorHAnsi" w:hAnsiTheme="majorHAnsi"/>
            <w:sz w:val="24"/>
            <w:szCs w:val="24"/>
          </w:rPr>
          <w:t xml:space="preserve">In our previous studies of simulated </w:t>
        </w:r>
        <w:proofErr w:type="gramStart"/>
        <w:r>
          <w:rPr>
            <w:rFonts w:asciiTheme="majorHAnsi" w:hAnsiTheme="majorHAnsi"/>
            <w:sz w:val="24"/>
            <w:szCs w:val="24"/>
          </w:rPr>
          <w:t>hemianopia</w:t>
        </w:r>
      </w:ins>
      <w:ins w:id="24" w:author="r02al13" w:date="2016-02-17T11:35:00Z">
        <w:r w:rsidR="00E56D82">
          <w:rPr>
            <w:rFonts w:asciiTheme="majorHAnsi" w:hAnsiTheme="majorHAnsi"/>
          </w:rPr>
          <w:t>(</w:t>
        </w:r>
        <w:proofErr w:type="gramEnd"/>
        <w:r w:rsidR="00E56D82">
          <w:rPr>
            <w:rFonts w:asciiTheme="majorHAnsi" w:hAnsiTheme="majorHAnsi"/>
          </w:rPr>
          <w:t xml:space="preserve"> Nowakowska, Clarke, Sahraie, Hunt, submitted)</w:t>
        </w:r>
      </w:ins>
      <w:ins w:id="25" w:author="r02al13" w:date="2016-02-17T11:33:00Z">
        <w:r>
          <w:rPr>
            <w:rFonts w:asciiTheme="majorHAnsi" w:hAnsiTheme="majorHAnsi"/>
            <w:sz w:val="24"/>
            <w:szCs w:val="24"/>
          </w:rPr>
          <w:t xml:space="preserve"> we</w:t>
        </w:r>
      </w:ins>
      <w:ins w:id="26" w:author="r02al13" w:date="2016-02-17T11:34:00Z">
        <w:r w:rsidR="00E56D82">
          <w:rPr>
            <w:rFonts w:asciiTheme="majorHAnsi" w:hAnsiTheme="majorHAnsi"/>
          </w:rPr>
          <w:t xml:space="preserve"> investigated whether healthy participants can spontaneously adopt effective strategies to compensate for information loss.</w:t>
        </w:r>
      </w:ins>
      <w:ins w:id="27" w:author="r02al13" w:date="2016-02-17T11:39:00Z">
        <w:r w:rsidR="00E56D82" w:rsidRPr="00E56D82">
          <w:rPr>
            <w:rFonts w:asciiTheme="majorHAnsi" w:hAnsiTheme="majorHAnsi"/>
          </w:rPr>
          <w:t xml:space="preserve"> </w:t>
        </w:r>
        <w:r w:rsidR="00E56D82">
          <w:rPr>
            <w:rFonts w:asciiTheme="majorHAnsi" w:hAnsiTheme="majorHAnsi"/>
          </w:rPr>
          <w:t>We previously showed in a series of experiments that healthy participants with simulated visual deficit</w:t>
        </w:r>
      </w:ins>
      <w:ins w:id="28" w:author="r02al13" w:date="2016-02-17T11:40:00Z">
        <w:r w:rsidR="00E56D82">
          <w:rPr>
            <w:rFonts w:asciiTheme="majorHAnsi" w:hAnsiTheme="majorHAnsi"/>
          </w:rPr>
          <w:t xml:space="preserve"> </w:t>
        </w:r>
      </w:ins>
      <w:proofErr w:type="gramStart"/>
      <w:ins w:id="29" w:author="r02al13" w:date="2016-02-17T11:39:00Z">
        <w:r w:rsidR="00E56D82">
          <w:rPr>
            <w:rFonts w:asciiTheme="majorHAnsi" w:hAnsiTheme="majorHAnsi"/>
          </w:rPr>
          <w:t>( hemianopia</w:t>
        </w:r>
        <w:proofErr w:type="gramEnd"/>
        <w:r w:rsidR="00E56D82">
          <w:rPr>
            <w:rFonts w:asciiTheme="majorHAnsi" w:hAnsiTheme="majorHAnsi"/>
          </w:rPr>
          <w:t xml:space="preserve">) are unable to adopt an efficient eye movement strategies when searching for a target object). In this study visual information in one </w:t>
        </w:r>
        <w:proofErr w:type="spellStart"/>
        <w:r w:rsidR="00E56D82">
          <w:rPr>
            <w:rFonts w:asciiTheme="majorHAnsi" w:hAnsiTheme="majorHAnsi"/>
          </w:rPr>
          <w:t>hemifield</w:t>
        </w:r>
        <w:proofErr w:type="spellEnd"/>
        <w:r w:rsidR="00E56D82">
          <w:rPr>
            <w:rFonts w:asciiTheme="majorHAnsi" w:hAnsiTheme="majorHAnsi"/>
          </w:rPr>
          <w:t xml:space="preserve"> was removed or degraded while participants searched for a line tilted 45° to the right among lines of varying degree of tilt</w:t>
        </w:r>
      </w:ins>
      <w:ins w:id="30" w:author="r02al13" w:date="2016-02-17T11:40:00Z">
        <w:r w:rsidR="00E56D82">
          <w:rPr>
            <w:rFonts w:asciiTheme="majorHAnsi" w:hAnsiTheme="majorHAnsi"/>
          </w:rPr>
          <w:t xml:space="preserve"> or an </w:t>
        </w:r>
        <w:proofErr w:type="spellStart"/>
        <w:r w:rsidR="00E56D82">
          <w:rPr>
            <w:rFonts w:asciiTheme="majorHAnsi" w:hAnsiTheme="majorHAnsi"/>
          </w:rPr>
          <w:t>agry</w:t>
        </w:r>
        <w:proofErr w:type="spellEnd"/>
        <w:r w:rsidR="00E56D82">
          <w:rPr>
            <w:rFonts w:asciiTheme="majorHAnsi" w:hAnsiTheme="majorHAnsi"/>
          </w:rPr>
          <w:t xml:space="preserve"> face among neutral faces.</w:t>
        </w:r>
      </w:ins>
      <w:ins w:id="31" w:author="r02al13" w:date="2016-02-17T11:34:00Z">
        <w:r w:rsidR="00E56D82">
          <w:rPr>
            <w:rFonts w:asciiTheme="majorHAnsi" w:hAnsiTheme="majorHAnsi"/>
          </w:rPr>
          <w:t xml:space="preserve"> We found that t</w:t>
        </w:r>
        <w:r w:rsidR="00E56D82" w:rsidRPr="00B32109">
          <w:rPr>
            <w:rFonts w:asciiTheme="majorHAnsi" w:hAnsiTheme="majorHAnsi"/>
          </w:rPr>
          <w:t>he proportion of saccades directed towards the blind field increase</w:t>
        </w:r>
        <w:r w:rsidR="00E56D82">
          <w:rPr>
            <w:rFonts w:asciiTheme="majorHAnsi" w:hAnsiTheme="majorHAnsi"/>
          </w:rPr>
          <w:t>d</w:t>
        </w:r>
        <w:r w:rsidR="00E56D82" w:rsidRPr="00B32109">
          <w:rPr>
            <w:rFonts w:asciiTheme="majorHAnsi" w:hAnsiTheme="majorHAnsi"/>
          </w:rPr>
          <w:t xml:space="preserve"> with the amount of information available</w:t>
        </w:r>
        <w:r w:rsidR="00E56D82">
          <w:rPr>
            <w:rFonts w:asciiTheme="majorHAnsi" w:hAnsiTheme="majorHAnsi"/>
          </w:rPr>
          <w:t xml:space="preserve"> in that field</w:t>
        </w:r>
        <w:r w:rsidR="00E56D82" w:rsidRPr="00B32109">
          <w:rPr>
            <w:rFonts w:asciiTheme="majorHAnsi" w:hAnsiTheme="majorHAnsi"/>
          </w:rPr>
          <w:t xml:space="preserve">. </w:t>
        </w:r>
        <w:r w:rsidR="00E56D82">
          <w:rPr>
            <w:rFonts w:asciiTheme="majorHAnsi" w:hAnsiTheme="majorHAnsi"/>
          </w:rPr>
          <w:t xml:space="preserve">This sighted-field bias was observed when it had a minimal impact on search efficiency, because the target was difficult to find (Experiments 1 and 2), and when the target popped out of the search array (Experiments 3 and 4). In the latter case, eye movements </w:t>
        </w:r>
        <w:proofErr w:type="gramStart"/>
        <w:r w:rsidR="00E56D82">
          <w:rPr>
            <w:rFonts w:asciiTheme="majorHAnsi" w:hAnsiTheme="majorHAnsi"/>
          </w:rPr>
          <w:t>were frequently directed</w:t>
        </w:r>
        <w:proofErr w:type="gramEnd"/>
        <w:r w:rsidR="00E56D82">
          <w:rPr>
            <w:rFonts w:asciiTheme="majorHAnsi" w:hAnsiTheme="majorHAnsi"/>
          </w:rPr>
          <w:t xml:space="preserve"> towards the sighted field even though the target was obviously absent, exhibiting surprisingly inefficient search behaviour. </w:t>
        </w:r>
      </w:ins>
      <w:ins w:id="32" w:author="r02al13" w:date="2016-02-17T11:41:00Z">
        <w:r w:rsidR="00E56D82">
          <w:rPr>
            <w:rFonts w:asciiTheme="majorHAnsi" w:hAnsiTheme="majorHAnsi"/>
          </w:rPr>
          <w:t>We concluded</w:t>
        </w:r>
      </w:ins>
      <w:ins w:id="33" w:author="r02al13" w:date="2016-02-17T11:34:00Z">
        <w:r w:rsidR="00E56D82">
          <w:rPr>
            <w:rFonts w:asciiTheme="majorHAnsi" w:hAnsiTheme="majorHAnsi"/>
          </w:rPr>
          <w:t xml:space="preserve"> that efficient search strategies to compensate for information loss </w:t>
        </w:r>
        <w:proofErr w:type="gramStart"/>
        <w:r w:rsidR="00E56D82">
          <w:rPr>
            <w:rFonts w:asciiTheme="majorHAnsi" w:hAnsiTheme="majorHAnsi"/>
          </w:rPr>
          <w:t>are not spontaneously adopted</w:t>
        </w:r>
        <w:proofErr w:type="gramEnd"/>
        <w:r w:rsidR="00E56D82">
          <w:rPr>
            <w:rFonts w:asciiTheme="majorHAnsi" w:hAnsiTheme="majorHAnsi"/>
          </w:rPr>
          <w:t xml:space="preserve"> by healthy participants</w:t>
        </w:r>
        <w:r w:rsidR="00E56D82" w:rsidRPr="005511BF">
          <w:rPr>
            <w:rFonts w:asciiTheme="majorHAnsi" w:hAnsiTheme="majorHAnsi"/>
          </w:rPr>
          <w:t>.</w:t>
        </w:r>
        <w:r w:rsidR="00E56D82">
          <w:rPr>
            <w:rFonts w:asciiTheme="majorHAnsi" w:hAnsiTheme="majorHAnsi"/>
          </w:rPr>
          <w:t xml:space="preserve"> </w:t>
        </w:r>
      </w:ins>
      <w:ins w:id="34" w:author="r02al13" w:date="2016-02-17T11:41:00Z">
        <w:r w:rsidR="00E56D82">
          <w:rPr>
            <w:rFonts w:asciiTheme="majorHAnsi" w:hAnsiTheme="majorHAnsi"/>
          </w:rPr>
          <w:t>Yet, a possible explanation is that participants might have not been exposed to the deficit for long enough to develop such strategy.</w:t>
        </w:r>
      </w:ins>
      <w:ins w:id="35" w:author="r02al13" w:date="2016-02-17T11:42:00Z">
        <w:r w:rsidR="00E56D82">
          <w:rPr>
            <w:rFonts w:asciiTheme="majorHAnsi" w:hAnsiTheme="majorHAnsi"/>
          </w:rPr>
          <w:t xml:space="preserve"> </w:t>
        </w:r>
        <w:proofErr w:type="gramStart"/>
        <w:r w:rsidR="00E56D82">
          <w:rPr>
            <w:rFonts w:asciiTheme="majorHAnsi" w:hAnsiTheme="majorHAnsi"/>
          </w:rPr>
          <w:t>Therefore</w:t>
        </w:r>
        <w:proofErr w:type="gramEnd"/>
        <w:r w:rsidR="00E56D82">
          <w:rPr>
            <w:rFonts w:asciiTheme="majorHAnsi" w:hAnsiTheme="majorHAnsi"/>
          </w:rPr>
          <w:t xml:space="preserve"> in the current study we </w:t>
        </w:r>
      </w:ins>
      <w:ins w:id="36" w:author="r02al13" w:date="2016-02-17T12:21:00Z">
        <w:r w:rsidR="00B616ED">
          <w:rPr>
            <w:rFonts w:asciiTheme="majorHAnsi" w:hAnsiTheme="majorHAnsi"/>
          </w:rPr>
          <w:t>investigate whether repeated exposure to simulated visual field deficit leads to the development of the optimal search strategy</w:t>
        </w:r>
        <w:r w:rsidR="00B616ED">
          <w:rPr>
            <w:rFonts w:asciiTheme="majorHAnsi" w:hAnsiTheme="majorHAnsi"/>
            <w:sz w:val="24"/>
            <w:szCs w:val="24"/>
          </w:rPr>
          <w:tab/>
          <w:t xml:space="preserve">In the main task completed over the five consecutive days, we directly manipulated the visibility of the target, using search for a line segment at a specified orientation hidden amongst distractor line segments. Target visibility </w:t>
        </w:r>
        <w:proofErr w:type="gramStart"/>
        <w:r w:rsidR="00B616ED">
          <w:rPr>
            <w:rFonts w:asciiTheme="majorHAnsi" w:hAnsiTheme="majorHAnsi"/>
            <w:sz w:val="24"/>
            <w:szCs w:val="24"/>
          </w:rPr>
          <w:t>was manipulated</w:t>
        </w:r>
        <w:proofErr w:type="gramEnd"/>
        <w:r w:rsidR="00B616ED">
          <w:rPr>
            <w:rFonts w:asciiTheme="majorHAnsi" w:hAnsiTheme="majorHAnsi"/>
            <w:sz w:val="24"/>
            <w:szCs w:val="24"/>
          </w:rPr>
          <w:t xml:space="preserve"> by varying the heterogeneity of the distractor line segment orientations. The bias to search the sighted field first persisted even when the target was easy to spot in the periphery, suggesting search strategies are suboptimal, and not </w:t>
        </w:r>
        <w:r w:rsidR="00B616ED">
          <w:rPr>
            <w:rFonts w:asciiTheme="majorHAnsi" w:hAnsiTheme="majorHAnsi"/>
            <w:sz w:val="24"/>
            <w:szCs w:val="24"/>
          </w:rPr>
          <w:lastRenderedPageBreak/>
          <w:t xml:space="preserve">sensitive to the amount of potential information that </w:t>
        </w:r>
        <w:proofErr w:type="gramStart"/>
        <w:r w:rsidR="00B616ED">
          <w:rPr>
            <w:rFonts w:asciiTheme="majorHAnsi" w:hAnsiTheme="majorHAnsi"/>
            <w:sz w:val="24"/>
            <w:szCs w:val="24"/>
          </w:rPr>
          <w:t>can be gained</w:t>
        </w:r>
        <w:proofErr w:type="gramEnd"/>
        <w:r w:rsidR="00B616ED">
          <w:rPr>
            <w:rFonts w:asciiTheme="majorHAnsi" w:hAnsiTheme="majorHAnsi"/>
            <w:sz w:val="24"/>
            <w:szCs w:val="24"/>
          </w:rPr>
          <w:t xml:space="preserve"> by moving the eyes into the blind field. </w:t>
        </w:r>
      </w:ins>
    </w:p>
    <w:p w14:paraId="5C136F22" w14:textId="77777777" w:rsidR="00B616ED" w:rsidRDefault="00B616ED" w:rsidP="00B616ED">
      <w:pPr>
        <w:spacing w:line="480" w:lineRule="auto"/>
        <w:rPr>
          <w:ins w:id="37" w:author="r02al13" w:date="2016-02-17T12:21:00Z"/>
          <w:rFonts w:asciiTheme="majorHAnsi" w:hAnsiTheme="majorHAnsi"/>
          <w:sz w:val="24"/>
          <w:szCs w:val="24"/>
        </w:rPr>
      </w:pPr>
      <w:proofErr w:type="gramStart"/>
      <w:ins w:id="38" w:author="r02al13" w:date="2016-02-17T12:21:00Z">
        <w:r>
          <w:rPr>
            <w:rFonts w:asciiTheme="majorHAnsi" w:hAnsiTheme="majorHAnsi"/>
            <w:sz w:val="24"/>
            <w:szCs w:val="24"/>
          </w:rPr>
          <w:t>In the detection task which was completed only on Monday( first session) and Friday (last session) our aim was to first confirm that the target on the homogeneous display was indeed homogeneous and popped out of the display and second to estimate whether participants are simply getting better on the task because the target is easier to detect using central ( foveal) vision.</w:t>
        </w:r>
        <w:proofErr w:type="gramEnd"/>
        <w:r>
          <w:rPr>
            <w:rFonts w:asciiTheme="majorHAnsi" w:hAnsiTheme="majorHAnsi"/>
            <w:sz w:val="24"/>
            <w:szCs w:val="24"/>
          </w:rPr>
          <w:t xml:space="preserve"> To this </w:t>
        </w:r>
        <w:proofErr w:type="gramStart"/>
        <w:r>
          <w:rPr>
            <w:rFonts w:asciiTheme="majorHAnsi" w:hAnsiTheme="majorHAnsi"/>
            <w:sz w:val="24"/>
            <w:szCs w:val="24"/>
          </w:rPr>
          <w:t>aim</w:t>
        </w:r>
        <w:proofErr w:type="gramEnd"/>
        <w:r>
          <w:rPr>
            <w:rFonts w:asciiTheme="majorHAnsi" w:hAnsiTheme="majorHAnsi"/>
            <w:sz w:val="24"/>
            <w:szCs w:val="24"/>
          </w:rPr>
          <w:t xml:space="preserve"> participants saw the same 80 images as in the training task but only for 200 </w:t>
        </w:r>
        <w:proofErr w:type="spellStart"/>
        <w:r>
          <w:rPr>
            <w:rFonts w:asciiTheme="majorHAnsi" w:hAnsiTheme="majorHAnsi"/>
            <w:sz w:val="24"/>
            <w:szCs w:val="24"/>
          </w:rPr>
          <w:t>milisecunds</w:t>
        </w:r>
        <w:proofErr w:type="spellEnd"/>
        <w:r>
          <w:rPr>
            <w:rFonts w:asciiTheme="majorHAnsi" w:hAnsiTheme="majorHAnsi"/>
            <w:sz w:val="24"/>
            <w:szCs w:val="24"/>
          </w:rPr>
          <w:t xml:space="preserve">. Such short viewing time prevents </w:t>
        </w:r>
        <w:proofErr w:type="spellStart"/>
        <w:r>
          <w:rPr>
            <w:rFonts w:asciiTheme="majorHAnsi" w:hAnsiTheme="majorHAnsi"/>
            <w:sz w:val="24"/>
            <w:szCs w:val="24"/>
          </w:rPr>
          <w:t>aprticipants</w:t>
        </w:r>
        <w:proofErr w:type="spellEnd"/>
        <w:r>
          <w:rPr>
            <w:rFonts w:asciiTheme="majorHAnsi" w:hAnsiTheme="majorHAnsi"/>
            <w:sz w:val="24"/>
            <w:szCs w:val="24"/>
          </w:rPr>
          <w:t xml:space="preserve"> from making eye </w:t>
        </w:r>
        <w:proofErr w:type="spellStart"/>
        <w:r>
          <w:rPr>
            <w:rFonts w:asciiTheme="majorHAnsi" w:hAnsiTheme="majorHAnsi"/>
            <w:sz w:val="24"/>
            <w:szCs w:val="24"/>
          </w:rPr>
          <w:t>movenets</w:t>
        </w:r>
        <w:proofErr w:type="spellEnd"/>
        <w:r>
          <w:rPr>
            <w:rFonts w:asciiTheme="majorHAnsi" w:hAnsiTheme="majorHAnsi"/>
            <w:sz w:val="24"/>
            <w:szCs w:val="24"/>
          </w:rPr>
          <w:t xml:space="preserve"> and forces to make the force choice </w:t>
        </w:r>
        <w:proofErr w:type="spellStart"/>
        <w:r>
          <w:rPr>
            <w:rFonts w:asciiTheme="majorHAnsi" w:hAnsiTheme="majorHAnsi"/>
            <w:sz w:val="24"/>
            <w:szCs w:val="24"/>
          </w:rPr>
          <w:t>oon</w:t>
        </w:r>
        <w:proofErr w:type="spellEnd"/>
        <w:r>
          <w:rPr>
            <w:rFonts w:asciiTheme="majorHAnsi" w:hAnsiTheme="majorHAnsi"/>
            <w:sz w:val="24"/>
            <w:szCs w:val="24"/>
          </w:rPr>
          <w:t xml:space="preserve"> the presence of the target. </w:t>
        </w:r>
      </w:ins>
    </w:p>
    <w:p w14:paraId="709B5F90" w14:textId="77777777" w:rsidR="00B616ED" w:rsidRDefault="00B616ED" w:rsidP="00B616ED">
      <w:pPr>
        <w:spacing w:line="480" w:lineRule="auto"/>
        <w:rPr>
          <w:ins w:id="39" w:author="r02al13" w:date="2016-02-17T12:21:00Z"/>
          <w:rFonts w:asciiTheme="majorHAnsi" w:hAnsiTheme="majorHAnsi"/>
          <w:b/>
          <w:sz w:val="24"/>
          <w:szCs w:val="24"/>
        </w:rPr>
      </w:pPr>
      <w:ins w:id="40" w:author="r02al13" w:date="2016-02-17T12:21:00Z">
        <w:r>
          <w:rPr>
            <w:rFonts w:asciiTheme="majorHAnsi" w:hAnsiTheme="majorHAnsi"/>
            <w:sz w:val="24"/>
            <w:szCs w:val="24"/>
          </w:rPr>
          <w:t xml:space="preserve">In the third task, that </w:t>
        </w:r>
        <w:proofErr w:type="gramStart"/>
        <w:r>
          <w:rPr>
            <w:rFonts w:asciiTheme="majorHAnsi" w:hAnsiTheme="majorHAnsi"/>
            <w:sz w:val="24"/>
            <w:szCs w:val="24"/>
          </w:rPr>
          <w:t>was also completed</w:t>
        </w:r>
        <w:proofErr w:type="gramEnd"/>
        <w:r>
          <w:rPr>
            <w:rFonts w:asciiTheme="majorHAnsi" w:hAnsiTheme="majorHAnsi"/>
            <w:sz w:val="24"/>
            <w:szCs w:val="24"/>
          </w:rPr>
          <w:t xml:space="preserve"> during Monday and Friday session we aimed to estimate if the improvements in performance transfers to other objects/tasks than the ones that participants were trained in over five consecutive days.  </w:t>
        </w:r>
      </w:ins>
    </w:p>
    <w:p w14:paraId="10690228" w14:textId="13C1C729" w:rsidR="00E56D82" w:rsidRPr="00B32109" w:rsidRDefault="00E56D82" w:rsidP="00E56D82">
      <w:pPr>
        <w:pStyle w:val="xmsonormal"/>
        <w:spacing w:line="480" w:lineRule="auto"/>
        <w:ind w:firstLine="720"/>
        <w:jc w:val="both"/>
        <w:rPr>
          <w:ins w:id="41" w:author="r02al13" w:date="2016-02-17T11:34:00Z"/>
          <w:rFonts w:asciiTheme="majorHAnsi" w:hAnsiTheme="majorHAnsi"/>
        </w:rPr>
      </w:pPr>
    </w:p>
    <w:p w14:paraId="56BB94F6" w14:textId="0880BD5D" w:rsidR="009A1859" w:rsidRPr="003515C0" w:rsidRDefault="00287325" w:rsidP="000F4BCF">
      <w:pPr>
        <w:spacing w:line="480" w:lineRule="auto"/>
        <w:ind w:firstLine="720"/>
        <w:jc w:val="both"/>
        <w:rPr>
          <w:rFonts w:asciiTheme="majorHAnsi" w:hAnsiTheme="majorHAnsi"/>
          <w:sz w:val="24"/>
          <w:szCs w:val="24"/>
        </w:rPr>
      </w:pPr>
      <w:ins w:id="42" w:author="r02al13" w:date="2016-02-17T11:33:00Z">
        <w:r>
          <w:rPr>
            <w:rFonts w:asciiTheme="majorHAnsi" w:hAnsiTheme="majorHAnsi"/>
            <w:sz w:val="24"/>
            <w:szCs w:val="24"/>
          </w:rPr>
          <w:t xml:space="preserve"> </w:t>
        </w:r>
      </w:ins>
      <w:ins w:id="43" w:author="r02al13" w:date="2016-02-17T11:27:00Z">
        <w:r>
          <w:rPr>
            <w:rFonts w:asciiTheme="majorHAnsi" w:hAnsiTheme="majorHAnsi"/>
            <w:sz w:val="24"/>
            <w:szCs w:val="24"/>
          </w:rPr>
          <w:t xml:space="preserve"> </w:t>
        </w:r>
      </w:ins>
      <w:ins w:id="44" w:author="r02al13" w:date="2016-02-17T11:23:00Z">
        <w:r>
          <w:rPr>
            <w:rFonts w:asciiTheme="majorHAnsi" w:hAnsiTheme="majorHAnsi"/>
            <w:sz w:val="24"/>
            <w:szCs w:val="24"/>
          </w:rPr>
          <w:t xml:space="preserve"> </w:t>
        </w:r>
      </w:ins>
    </w:p>
    <w:p w14:paraId="61273B83" w14:textId="1E73FC9C" w:rsidR="009C2197" w:rsidRPr="003515C0" w:rsidRDefault="00A52B19" w:rsidP="000F4BCF">
      <w:pPr>
        <w:spacing w:line="480" w:lineRule="auto"/>
        <w:ind w:firstLine="720"/>
        <w:jc w:val="both"/>
        <w:rPr>
          <w:rFonts w:asciiTheme="majorHAnsi" w:hAnsiTheme="majorHAnsi"/>
          <w:sz w:val="24"/>
          <w:szCs w:val="24"/>
        </w:rPr>
      </w:pPr>
      <w:r w:rsidRPr="003515C0">
        <w:rPr>
          <w:rFonts w:asciiTheme="majorHAnsi" w:hAnsiTheme="majorHAnsi"/>
          <w:sz w:val="24"/>
          <w:szCs w:val="24"/>
        </w:rPr>
        <w:t xml:space="preserve">Some patients spontaneously </w:t>
      </w:r>
      <w:r w:rsidR="00D00B3B" w:rsidRPr="003515C0">
        <w:rPr>
          <w:rFonts w:asciiTheme="majorHAnsi" w:hAnsiTheme="majorHAnsi"/>
          <w:sz w:val="24"/>
          <w:szCs w:val="24"/>
        </w:rPr>
        <w:t xml:space="preserve">adopt </w:t>
      </w:r>
      <w:r w:rsidRPr="003515C0">
        <w:rPr>
          <w:rFonts w:asciiTheme="majorHAnsi" w:hAnsiTheme="majorHAnsi"/>
          <w:sz w:val="24"/>
          <w:szCs w:val="24"/>
        </w:rPr>
        <w:t>some compensatory strategies</w:t>
      </w:r>
      <w:r w:rsidR="00D00B3B" w:rsidRPr="003515C0">
        <w:rPr>
          <w:rFonts w:asciiTheme="majorHAnsi" w:hAnsiTheme="majorHAnsi"/>
          <w:sz w:val="24"/>
          <w:szCs w:val="24"/>
        </w:rPr>
        <w:t xml:space="preserve"> </w:t>
      </w:r>
      <w:r w:rsidRPr="003515C0">
        <w:rPr>
          <w:rFonts w:asciiTheme="majorHAnsi" w:hAnsiTheme="majorHAnsi"/>
          <w:sz w:val="24"/>
          <w:szCs w:val="24"/>
        </w:rPr>
        <w:t xml:space="preserve">(Zihl, 1999), </w:t>
      </w:r>
      <w:r w:rsidR="00D00B3B" w:rsidRPr="003515C0">
        <w:rPr>
          <w:rFonts w:asciiTheme="majorHAnsi" w:hAnsiTheme="majorHAnsi"/>
          <w:sz w:val="24"/>
          <w:szCs w:val="24"/>
        </w:rPr>
        <w:t xml:space="preserve">and </w:t>
      </w:r>
      <w:r w:rsidRPr="003515C0">
        <w:rPr>
          <w:rFonts w:asciiTheme="majorHAnsi" w:hAnsiTheme="majorHAnsi"/>
          <w:sz w:val="24"/>
          <w:szCs w:val="24"/>
        </w:rPr>
        <w:t xml:space="preserve">those who do not </w:t>
      </w:r>
      <w:r w:rsidR="00D00B3B" w:rsidRPr="003515C0">
        <w:rPr>
          <w:rFonts w:asciiTheme="majorHAnsi" w:hAnsiTheme="majorHAnsi"/>
          <w:sz w:val="24"/>
          <w:szCs w:val="24"/>
        </w:rPr>
        <w:t xml:space="preserve">can </w:t>
      </w:r>
      <w:r w:rsidRPr="003515C0">
        <w:rPr>
          <w:rFonts w:asciiTheme="majorHAnsi" w:hAnsiTheme="majorHAnsi"/>
          <w:sz w:val="24"/>
          <w:szCs w:val="24"/>
        </w:rPr>
        <w:t xml:space="preserve">be trained to do so. </w:t>
      </w:r>
      <w:r w:rsidR="005C051A" w:rsidRPr="003515C0">
        <w:rPr>
          <w:rFonts w:asciiTheme="majorHAnsi" w:hAnsiTheme="majorHAnsi"/>
          <w:sz w:val="24"/>
          <w:szCs w:val="24"/>
        </w:rPr>
        <w:t>One strategy</w:t>
      </w:r>
      <w:r w:rsidR="00C27921" w:rsidRPr="003515C0">
        <w:rPr>
          <w:rFonts w:asciiTheme="majorHAnsi" w:hAnsiTheme="majorHAnsi"/>
          <w:sz w:val="24"/>
          <w:szCs w:val="24"/>
        </w:rPr>
        <w:t xml:space="preserve"> </w:t>
      </w:r>
      <w:r w:rsidR="005C051A" w:rsidRPr="003515C0">
        <w:rPr>
          <w:rFonts w:asciiTheme="majorHAnsi" w:hAnsiTheme="majorHAnsi"/>
          <w:sz w:val="24"/>
          <w:szCs w:val="24"/>
        </w:rPr>
        <w:t xml:space="preserve">to compensate for a </w:t>
      </w:r>
      <w:r w:rsidR="005C051A" w:rsidRPr="003D54E7">
        <w:rPr>
          <w:rFonts w:asciiTheme="majorHAnsi" w:hAnsiTheme="majorHAnsi"/>
          <w:sz w:val="24"/>
          <w:szCs w:val="24"/>
        </w:rPr>
        <w:t xml:space="preserve">lateralized </w:t>
      </w:r>
      <w:r w:rsidR="005C051A" w:rsidRPr="003515C0">
        <w:rPr>
          <w:rFonts w:asciiTheme="majorHAnsi" w:hAnsiTheme="majorHAnsi"/>
          <w:sz w:val="24"/>
          <w:szCs w:val="24"/>
        </w:rPr>
        <w:t>field deficit is to saccade as far into the blind field as possible to</w:t>
      </w:r>
      <w:r w:rsidR="00F917A1">
        <w:rPr>
          <w:rFonts w:asciiTheme="majorHAnsi" w:hAnsiTheme="majorHAnsi"/>
          <w:sz w:val="24"/>
          <w:szCs w:val="24"/>
        </w:rPr>
        <w:t xml:space="preserve"> maximise the proportion of the search area that falls in the sighted field</w:t>
      </w:r>
      <w:r w:rsidR="005C051A" w:rsidRPr="003515C0">
        <w:rPr>
          <w:rFonts w:asciiTheme="majorHAnsi" w:hAnsiTheme="majorHAnsi"/>
          <w:sz w:val="24"/>
          <w:szCs w:val="24"/>
        </w:rPr>
        <w:t xml:space="preserve"> (</w:t>
      </w:r>
      <w:proofErr w:type="spellStart"/>
      <w:r w:rsidR="005C051A" w:rsidRPr="003515C0">
        <w:rPr>
          <w:rFonts w:asciiTheme="majorHAnsi" w:hAnsiTheme="majorHAnsi"/>
          <w:sz w:val="24"/>
          <w:szCs w:val="24"/>
        </w:rPr>
        <w:t>Pambakian</w:t>
      </w:r>
      <w:proofErr w:type="spellEnd"/>
      <w:r w:rsidR="005C051A" w:rsidRPr="003515C0">
        <w:rPr>
          <w:rFonts w:asciiTheme="majorHAnsi" w:hAnsiTheme="majorHAnsi"/>
          <w:sz w:val="24"/>
          <w:szCs w:val="24"/>
        </w:rPr>
        <w:t xml:space="preserve">, </w:t>
      </w:r>
      <w:proofErr w:type="spellStart"/>
      <w:r w:rsidR="005C051A" w:rsidRPr="003515C0">
        <w:rPr>
          <w:rFonts w:asciiTheme="majorHAnsi" w:hAnsiTheme="majorHAnsi"/>
          <w:sz w:val="24"/>
          <w:szCs w:val="24"/>
        </w:rPr>
        <w:t>Mannan</w:t>
      </w:r>
      <w:proofErr w:type="spellEnd"/>
      <w:r w:rsidR="005C051A" w:rsidRPr="003515C0">
        <w:rPr>
          <w:rFonts w:asciiTheme="majorHAnsi" w:hAnsiTheme="majorHAnsi"/>
          <w:sz w:val="24"/>
          <w:szCs w:val="24"/>
        </w:rPr>
        <w:t>, Hodgson &amp;</w:t>
      </w:r>
      <w:r w:rsidR="00437A6B" w:rsidRPr="003515C0">
        <w:rPr>
          <w:rFonts w:asciiTheme="majorHAnsi" w:hAnsiTheme="majorHAnsi"/>
          <w:sz w:val="24"/>
          <w:szCs w:val="24"/>
        </w:rPr>
        <w:t xml:space="preserve"> </w:t>
      </w:r>
      <w:r w:rsidR="005C051A" w:rsidRPr="003515C0">
        <w:rPr>
          <w:rFonts w:asciiTheme="majorHAnsi" w:hAnsiTheme="majorHAnsi"/>
          <w:sz w:val="24"/>
          <w:szCs w:val="24"/>
        </w:rPr>
        <w:t>Kennard, 2004</w:t>
      </w:r>
      <w:r w:rsidR="009A5CF8">
        <w:rPr>
          <w:rFonts w:asciiTheme="majorHAnsi" w:hAnsiTheme="majorHAnsi"/>
          <w:sz w:val="24"/>
          <w:szCs w:val="24"/>
        </w:rPr>
        <w:t>;</w:t>
      </w:r>
      <w:r w:rsidR="009A5CF8" w:rsidRPr="009A5CF8">
        <w:rPr>
          <w:rFonts w:asciiTheme="majorHAnsi" w:hAnsiTheme="majorHAnsi"/>
          <w:sz w:val="24"/>
          <w:szCs w:val="24"/>
        </w:rPr>
        <w:t xml:space="preserve"> </w:t>
      </w:r>
      <w:proofErr w:type="spellStart"/>
      <w:r w:rsidR="009A5CF8">
        <w:rPr>
          <w:rFonts w:asciiTheme="majorHAnsi" w:hAnsiTheme="majorHAnsi"/>
          <w:sz w:val="24"/>
          <w:szCs w:val="24"/>
        </w:rPr>
        <w:t>Pambakian</w:t>
      </w:r>
      <w:proofErr w:type="spellEnd"/>
      <w:r w:rsidR="009A5CF8">
        <w:rPr>
          <w:rFonts w:asciiTheme="majorHAnsi" w:hAnsiTheme="majorHAnsi"/>
          <w:sz w:val="24"/>
          <w:szCs w:val="24"/>
        </w:rPr>
        <w:t>, Currie &amp; Kennard, 2005</w:t>
      </w:r>
      <w:r w:rsidR="00654F17">
        <w:rPr>
          <w:rFonts w:asciiTheme="majorHAnsi" w:hAnsiTheme="majorHAnsi"/>
          <w:sz w:val="24"/>
          <w:szCs w:val="24"/>
        </w:rPr>
        <w:t>)</w:t>
      </w:r>
      <w:r w:rsidR="00023354" w:rsidRPr="003515C0">
        <w:rPr>
          <w:rFonts w:asciiTheme="majorHAnsi" w:hAnsiTheme="majorHAnsi"/>
          <w:sz w:val="24"/>
          <w:szCs w:val="24"/>
        </w:rPr>
        <w:t>.</w:t>
      </w:r>
      <w:r w:rsidR="00C27921" w:rsidRPr="003515C0">
        <w:rPr>
          <w:rFonts w:asciiTheme="majorHAnsi" w:hAnsiTheme="majorHAnsi"/>
          <w:sz w:val="24"/>
          <w:szCs w:val="24"/>
        </w:rPr>
        <w:t xml:space="preserve"> </w:t>
      </w:r>
      <w:r w:rsidR="0008312A">
        <w:rPr>
          <w:rFonts w:asciiTheme="majorHAnsi" w:hAnsiTheme="majorHAnsi"/>
          <w:sz w:val="24"/>
          <w:szCs w:val="24"/>
        </w:rPr>
        <w:t>E</w:t>
      </w:r>
      <w:r w:rsidR="009C2197" w:rsidRPr="003515C0">
        <w:rPr>
          <w:rFonts w:asciiTheme="majorHAnsi" w:hAnsiTheme="majorHAnsi"/>
          <w:sz w:val="24"/>
          <w:szCs w:val="24"/>
        </w:rPr>
        <w:t>ncouraging patients to utilize these strategies in real life</w:t>
      </w:r>
      <w:r w:rsidR="0008312A">
        <w:rPr>
          <w:rFonts w:asciiTheme="majorHAnsi" w:hAnsiTheme="majorHAnsi"/>
          <w:sz w:val="24"/>
          <w:szCs w:val="24"/>
        </w:rPr>
        <w:t xml:space="preserve"> improves</w:t>
      </w:r>
      <w:r w:rsidR="009C2197" w:rsidRPr="003515C0">
        <w:rPr>
          <w:rFonts w:asciiTheme="majorHAnsi" w:hAnsiTheme="majorHAnsi"/>
          <w:sz w:val="24"/>
          <w:szCs w:val="24"/>
        </w:rPr>
        <w:t xml:space="preserve"> general functioning </w:t>
      </w:r>
      <w:r w:rsidR="00320B9A">
        <w:rPr>
          <w:rFonts w:asciiTheme="majorHAnsi" w:hAnsiTheme="majorHAnsi"/>
          <w:sz w:val="24"/>
          <w:szCs w:val="24"/>
        </w:rPr>
        <w:t>(based on self- reports</w:t>
      </w:r>
      <w:r w:rsidR="004267D8">
        <w:rPr>
          <w:rFonts w:asciiTheme="majorHAnsi" w:hAnsiTheme="majorHAnsi"/>
          <w:sz w:val="24"/>
          <w:szCs w:val="24"/>
        </w:rPr>
        <w:t>,</w:t>
      </w:r>
      <w:r w:rsidR="00D00B3B" w:rsidRPr="003515C0">
        <w:rPr>
          <w:rFonts w:asciiTheme="majorHAnsi" w:hAnsiTheme="majorHAnsi"/>
          <w:sz w:val="24"/>
          <w:szCs w:val="24"/>
        </w:rPr>
        <w:t xml:space="preserve"> </w:t>
      </w:r>
      <w:proofErr w:type="spellStart"/>
      <w:r w:rsidR="000C65FA" w:rsidRPr="003515C0">
        <w:rPr>
          <w:rFonts w:asciiTheme="majorHAnsi" w:hAnsiTheme="majorHAnsi"/>
          <w:sz w:val="24"/>
          <w:szCs w:val="24"/>
        </w:rPr>
        <w:t>Mannan</w:t>
      </w:r>
      <w:proofErr w:type="spellEnd"/>
      <w:r w:rsidR="000C65FA">
        <w:rPr>
          <w:rFonts w:asciiTheme="majorHAnsi" w:hAnsiTheme="majorHAnsi" w:cs="Myriad-Roman"/>
          <w:color w:val="231F20"/>
          <w:sz w:val="24"/>
          <w:szCs w:val="24"/>
        </w:rPr>
        <w:t xml:space="preserve">, </w:t>
      </w:r>
      <w:proofErr w:type="spellStart"/>
      <w:r w:rsidR="000C65FA">
        <w:rPr>
          <w:rFonts w:asciiTheme="majorHAnsi" w:hAnsiTheme="majorHAnsi" w:cs="Myriad-Roman"/>
          <w:color w:val="231F20"/>
          <w:sz w:val="24"/>
          <w:szCs w:val="24"/>
        </w:rPr>
        <w:t>Pambakian</w:t>
      </w:r>
      <w:proofErr w:type="spellEnd"/>
      <w:r w:rsidR="000C65FA" w:rsidRPr="006765B6">
        <w:rPr>
          <w:rFonts w:asciiTheme="majorHAnsi" w:hAnsiTheme="majorHAnsi" w:cs="Myriad-Roman"/>
          <w:color w:val="231F20"/>
          <w:sz w:val="24"/>
          <w:szCs w:val="24"/>
        </w:rPr>
        <w:t xml:space="preserve"> &amp; Kennard</w:t>
      </w:r>
      <w:proofErr w:type="gramStart"/>
      <w:r w:rsidR="000C65FA" w:rsidRPr="006765B6">
        <w:rPr>
          <w:rFonts w:asciiTheme="majorHAnsi" w:hAnsiTheme="majorHAnsi" w:cs="Myriad-Roman"/>
          <w:color w:val="231F20"/>
          <w:sz w:val="24"/>
          <w:szCs w:val="24"/>
        </w:rPr>
        <w:t xml:space="preserve">, </w:t>
      </w:r>
      <w:r w:rsidR="000C65FA" w:rsidRPr="003515C0">
        <w:rPr>
          <w:rFonts w:asciiTheme="majorHAnsi" w:hAnsiTheme="majorHAnsi"/>
          <w:sz w:val="24"/>
          <w:szCs w:val="24"/>
        </w:rPr>
        <w:t xml:space="preserve"> 2010</w:t>
      </w:r>
      <w:proofErr w:type="gramEnd"/>
      <w:r w:rsidR="000C65FA">
        <w:rPr>
          <w:rFonts w:asciiTheme="majorHAnsi" w:hAnsiTheme="majorHAnsi"/>
          <w:sz w:val="24"/>
          <w:szCs w:val="24"/>
        </w:rPr>
        <w:t xml:space="preserve">; </w:t>
      </w:r>
      <w:r w:rsidR="005C051A" w:rsidRPr="003515C0">
        <w:rPr>
          <w:rFonts w:asciiTheme="majorHAnsi" w:hAnsiTheme="majorHAnsi"/>
          <w:sz w:val="24"/>
          <w:szCs w:val="24"/>
        </w:rPr>
        <w:t>Zihl, 1981)</w:t>
      </w:r>
      <w:r w:rsidR="00FE531C" w:rsidRPr="003515C0">
        <w:rPr>
          <w:rFonts w:asciiTheme="majorHAnsi" w:hAnsiTheme="majorHAnsi"/>
          <w:sz w:val="24"/>
          <w:szCs w:val="24"/>
        </w:rPr>
        <w:t>.</w:t>
      </w:r>
      <w:r w:rsidR="00E13321" w:rsidRPr="003515C0">
        <w:rPr>
          <w:rFonts w:asciiTheme="majorHAnsi" w:hAnsiTheme="majorHAnsi"/>
          <w:sz w:val="24"/>
          <w:szCs w:val="24"/>
        </w:rPr>
        <w:t xml:space="preserve"> </w:t>
      </w:r>
      <w:r w:rsidR="00784617">
        <w:rPr>
          <w:rFonts w:asciiTheme="majorHAnsi" w:hAnsiTheme="majorHAnsi"/>
          <w:sz w:val="24"/>
          <w:szCs w:val="24"/>
        </w:rPr>
        <w:t xml:space="preserve"> </w:t>
      </w:r>
      <w:r w:rsidR="00784617" w:rsidRPr="00E62AA6">
        <w:rPr>
          <w:rFonts w:asciiTheme="majorHAnsi" w:hAnsiTheme="majorHAnsi"/>
          <w:color w:val="F79646" w:themeColor="accent6"/>
          <w:sz w:val="24"/>
          <w:szCs w:val="24"/>
        </w:rPr>
        <w:t>Indeed</w:t>
      </w:r>
      <w:r w:rsidR="00652ED5" w:rsidRPr="00E62AA6">
        <w:rPr>
          <w:rFonts w:asciiTheme="majorHAnsi" w:hAnsiTheme="majorHAnsi"/>
          <w:color w:val="F79646" w:themeColor="accent6"/>
          <w:sz w:val="24"/>
          <w:szCs w:val="24"/>
        </w:rPr>
        <w:t>,</w:t>
      </w:r>
      <w:r w:rsidR="00784617" w:rsidRPr="00E62AA6">
        <w:rPr>
          <w:rFonts w:asciiTheme="majorHAnsi" w:hAnsiTheme="majorHAnsi"/>
          <w:color w:val="F79646" w:themeColor="accent6"/>
          <w:sz w:val="24"/>
          <w:szCs w:val="24"/>
        </w:rPr>
        <w:t xml:space="preserve"> </w:t>
      </w:r>
      <w:r w:rsidR="00A00486" w:rsidRPr="00E62AA6">
        <w:rPr>
          <w:rFonts w:asciiTheme="majorHAnsi" w:hAnsiTheme="majorHAnsi"/>
          <w:color w:val="F79646" w:themeColor="accent6"/>
          <w:sz w:val="24"/>
          <w:szCs w:val="24"/>
        </w:rPr>
        <w:t>one of the best predictor</w:t>
      </w:r>
      <w:r w:rsidR="004267D8" w:rsidRPr="00E62AA6">
        <w:rPr>
          <w:rFonts w:asciiTheme="majorHAnsi" w:hAnsiTheme="majorHAnsi"/>
          <w:color w:val="F79646" w:themeColor="accent6"/>
          <w:sz w:val="24"/>
          <w:szCs w:val="24"/>
        </w:rPr>
        <w:t>s</w:t>
      </w:r>
      <w:r w:rsidR="00A00486" w:rsidRPr="00E62AA6">
        <w:rPr>
          <w:rFonts w:asciiTheme="majorHAnsi" w:hAnsiTheme="majorHAnsi"/>
          <w:color w:val="F79646" w:themeColor="accent6"/>
          <w:sz w:val="24"/>
          <w:szCs w:val="24"/>
        </w:rPr>
        <w:t xml:space="preserve"> of </w:t>
      </w:r>
      <w:r w:rsidR="0008312A" w:rsidRPr="00E62AA6">
        <w:rPr>
          <w:rFonts w:asciiTheme="majorHAnsi" w:hAnsiTheme="majorHAnsi"/>
          <w:color w:val="F79646" w:themeColor="accent6"/>
          <w:sz w:val="24"/>
          <w:szCs w:val="24"/>
        </w:rPr>
        <w:t xml:space="preserve">driving </w:t>
      </w:r>
      <w:r w:rsidR="004267D8" w:rsidRPr="00E62AA6">
        <w:rPr>
          <w:rFonts w:asciiTheme="majorHAnsi" w:hAnsiTheme="majorHAnsi"/>
          <w:color w:val="F79646" w:themeColor="accent6"/>
          <w:sz w:val="24"/>
          <w:szCs w:val="24"/>
        </w:rPr>
        <w:t xml:space="preserve">hazard </w:t>
      </w:r>
      <w:r w:rsidR="00A00486" w:rsidRPr="00E62AA6">
        <w:rPr>
          <w:rFonts w:asciiTheme="majorHAnsi" w:hAnsiTheme="majorHAnsi"/>
          <w:color w:val="F79646" w:themeColor="accent6"/>
          <w:sz w:val="24"/>
          <w:szCs w:val="24"/>
        </w:rPr>
        <w:t xml:space="preserve">detection </w:t>
      </w:r>
      <w:r w:rsidR="004267D8" w:rsidRPr="00E62AA6">
        <w:rPr>
          <w:rFonts w:asciiTheme="majorHAnsi" w:hAnsiTheme="majorHAnsi"/>
          <w:color w:val="F79646" w:themeColor="accent6"/>
          <w:sz w:val="24"/>
          <w:szCs w:val="24"/>
        </w:rPr>
        <w:t>in hemianopia patients</w:t>
      </w:r>
      <w:r w:rsidR="00A00486" w:rsidRPr="00E62AA6">
        <w:rPr>
          <w:rFonts w:asciiTheme="majorHAnsi" w:hAnsiTheme="majorHAnsi"/>
          <w:color w:val="F79646" w:themeColor="accent6"/>
          <w:sz w:val="24"/>
          <w:szCs w:val="24"/>
        </w:rPr>
        <w:t xml:space="preserve"> was </w:t>
      </w:r>
      <w:r w:rsidR="00394487" w:rsidRPr="00E62AA6">
        <w:rPr>
          <w:rFonts w:asciiTheme="majorHAnsi" w:hAnsiTheme="majorHAnsi"/>
          <w:color w:val="F79646" w:themeColor="accent6"/>
          <w:sz w:val="24"/>
          <w:szCs w:val="24"/>
        </w:rPr>
        <w:t xml:space="preserve">an </w:t>
      </w:r>
      <w:r w:rsidR="00A00486" w:rsidRPr="00E62AA6">
        <w:rPr>
          <w:rFonts w:asciiTheme="majorHAnsi" w:hAnsiTheme="majorHAnsi"/>
          <w:color w:val="F79646" w:themeColor="accent6"/>
          <w:sz w:val="24"/>
          <w:szCs w:val="24"/>
        </w:rPr>
        <w:t>increase</w:t>
      </w:r>
      <w:r w:rsidR="0008312A" w:rsidRPr="00E62AA6">
        <w:rPr>
          <w:rFonts w:asciiTheme="majorHAnsi" w:hAnsiTheme="majorHAnsi"/>
          <w:color w:val="F79646" w:themeColor="accent6"/>
          <w:sz w:val="24"/>
          <w:szCs w:val="24"/>
        </w:rPr>
        <w:t xml:space="preserve"> in the</w:t>
      </w:r>
      <w:r w:rsidR="00A00486" w:rsidRPr="00E62AA6">
        <w:rPr>
          <w:rFonts w:asciiTheme="majorHAnsi" w:hAnsiTheme="majorHAnsi"/>
          <w:color w:val="F79646" w:themeColor="accent6"/>
          <w:sz w:val="24"/>
          <w:szCs w:val="24"/>
        </w:rPr>
        <w:t xml:space="preserve"> </w:t>
      </w:r>
      <w:r w:rsidR="00A00486" w:rsidRPr="00E62AA6">
        <w:rPr>
          <w:rFonts w:asciiTheme="majorHAnsi" w:hAnsiTheme="majorHAnsi"/>
          <w:color w:val="F79646" w:themeColor="accent6"/>
          <w:sz w:val="24"/>
          <w:szCs w:val="24"/>
        </w:rPr>
        <w:lastRenderedPageBreak/>
        <w:t>velocity and amplitude of saccades together with a shift of saccades in the blind field (</w:t>
      </w:r>
      <w:proofErr w:type="spellStart"/>
      <w:r w:rsidR="00A00486" w:rsidRPr="00E62AA6">
        <w:rPr>
          <w:rFonts w:asciiTheme="majorHAnsi" w:hAnsiTheme="majorHAnsi"/>
          <w:color w:val="F79646" w:themeColor="accent6"/>
          <w:sz w:val="24"/>
          <w:szCs w:val="24"/>
        </w:rPr>
        <w:t>Bahneman</w:t>
      </w:r>
      <w:proofErr w:type="spellEnd"/>
      <w:r w:rsidR="00A00486" w:rsidRPr="00E62AA6">
        <w:rPr>
          <w:rFonts w:asciiTheme="majorHAnsi" w:hAnsiTheme="majorHAnsi"/>
          <w:color w:val="F79646" w:themeColor="accent6"/>
          <w:sz w:val="24"/>
          <w:szCs w:val="24"/>
        </w:rPr>
        <w:t xml:space="preserve">, Hamel, </w:t>
      </w:r>
      <w:proofErr w:type="spellStart"/>
      <w:r w:rsidR="00A00486" w:rsidRPr="00E62AA6">
        <w:rPr>
          <w:rFonts w:asciiTheme="majorHAnsi" w:hAnsiTheme="majorHAnsi"/>
          <w:color w:val="F79646" w:themeColor="accent6"/>
          <w:sz w:val="24"/>
          <w:szCs w:val="24"/>
        </w:rPr>
        <w:t>Beukelaer</w:t>
      </w:r>
      <w:proofErr w:type="spellEnd"/>
      <w:r w:rsidR="003A48FA" w:rsidRPr="00E62AA6">
        <w:rPr>
          <w:rFonts w:asciiTheme="majorHAnsi" w:hAnsiTheme="majorHAnsi"/>
          <w:color w:val="F79646" w:themeColor="accent6"/>
          <w:sz w:val="24"/>
          <w:szCs w:val="24"/>
        </w:rPr>
        <w:t xml:space="preserve">, </w:t>
      </w:r>
      <w:proofErr w:type="spellStart"/>
      <w:r w:rsidR="003A48FA" w:rsidRPr="00E62AA6">
        <w:rPr>
          <w:rFonts w:asciiTheme="majorHAnsi" w:hAnsiTheme="majorHAnsi"/>
          <w:color w:val="F79646" w:themeColor="accent6"/>
          <w:sz w:val="24"/>
          <w:szCs w:val="24"/>
        </w:rPr>
        <w:t>Ohl</w:t>
      </w:r>
      <w:proofErr w:type="spellEnd"/>
      <w:r w:rsidR="003A48FA" w:rsidRPr="00E62AA6">
        <w:rPr>
          <w:rFonts w:asciiTheme="majorHAnsi" w:hAnsiTheme="majorHAnsi"/>
          <w:color w:val="F79646" w:themeColor="accent6"/>
          <w:sz w:val="24"/>
          <w:szCs w:val="24"/>
        </w:rPr>
        <w:t xml:space="preserve">, </w:t>
      </w:r>
      <w:proofErr w:type="spellStart"/>
      <w:r w:rsidR="003A48FA" w:rsidRPr="00E62AA6">
        <w:rPr>
          <w:rFonts w:asciiTheme="majorHAnsi" w:hAnsiTheme="majorHAnsi"/>
          <w:color w:val="F79646" w:themeColor="accent6"/>
          <w:sz w:val="24"/>
          <w:szCs w:val="24"/>
        </w:rPr>
        <w:t>Ke</w:t>
      </w:r>
      <w:r w:rsidR="000C65FA" w:rsidRPr="00E62AA6">
        <w:rPr>
          <w:rFonts w:asciiTheme="majorHAnsi" w:hAnsiTheme="majorHAnsi"/>
          <w:color w:val="F79646" w:themeColor="accent6"/>
          <w:sz w:val="24"/>
          <w:szCs w:val="24"/>
        </w:rPr>
        <w:t>hrer</w:t>
      </w:r>
      <w:proofErr w:type="spellEnd"/>
      <w:r w:rsidR="000C65FA" w:rsidRPr="00E62AA6">
        <w:rPr>
          <w:rFonts w:asciiTheme="majorHAnsi" w:hAnsiTheme="majorHAnsi"/>
          <w:color w:val="F79646" w:themeColor="accent6"/>
          <w:sz w:val="24"/>
          <w:szCs w:val="24"/>
        </w:rPr>
        <w:t xml:space="preserve">, </w:t>
      </w:r>
      <w:proofErr w:type="spellStart"/>
      <w:r w:rsidR="000C65FA" w:rsidRPr="00E62AA6">
        <w:rPr>
          <w:rFonts w:asciiTheme="majorHAnsi" w:hAnsiTheme="majorHAnsi"/>
          <w:color w:val="F79646" w:themeColor="accent6"/>
          <w:sz w:val="24"/>
          <w:szCs w:val="24"/>
        </w:rPr>
        <w:t>Audebert</w:t>
      </w:r>
      <w:proofErr w:type="spellEnd"/>
      <w:r w:rsidR="000C65FA" w:rsidRPr="00E62AA6">
        <w:rPr>
          <w:rFonts w:asciiTheme="majorHAnsi" w:hAnsiTheme="majorHAnsi"/>
          <w:color w:val="F79646" w:themeColor="accent6"/>
          <w:sz w:val="24"/>
          <w:szCs w:val="24"/>
        </w:rPr>
        <w:t xml:space="preserve">, Kraft &amp; Brandt, </w:t>
      </w:r>
      <w:r w:rsidR="003A48FA" w:rsidRPr="00E62AA6">
        <w:rPr>
          <w:rFonts w:asciiTheme="majorHAnsi" w:hAnsiTheme="majorHAnsi"/>
          <w:color w:val="F79646" w:themeColor="accent6"/>
          <w:sz w:val="24"/>
          <w:szCs w:val="24"/>
        </w:rPr>
        <w:t>2015). Similarly, large eye movements, and specifically eye-movements directed towards the blind part of the visual field</w:t>
      </w:r>
      <w:r w:rsidR="00003958" w:rsidRPr="00E62AA6">
        <w:rPr>
          <w:rFonts w:asciiTheme="majorHAnsi" w:hAnsiTheme="majorHAnsi"/>
          <w:color w:val="F79646" w:themeColor="accent6"/>
          <w:sz w:val="24"/>
          <w:szCs w:val="24"/>
        </w:rPr>
        <w:t>, improve</w:t>
      </w:r>
      <w:r w:rsidR="0008312A" w:rsidRPr="00E62AA6">
        <w:rPr>
          <w:rFonts w:asciiTheme="majorHAnsi" w:hAnsiTheme="majorHAnsi"/>
          <w:color w:val="F79646" w:themeColor="accent6"/>
          <w:sz w:val="24"/>
          <w:szCs w:val="24"/>
        </w:rPr>
        <w:t>d</w:t>
      </w:r>
      <w:r w:rsidR="00287CFD" w:rsidRPr="00E62AA6">
        <w:rPr>
          <w:rFonts w:asciiTheme="majorHAnsi" w:hAnsiTheme="majorHAnsi"/>
          <w:color w:val="F79646" w:themeColor="accent6"/>
          <w:sz w:val="24"/>
          <w:szCs w:val="24"/>
        </w:rPr>
        <w:t xml:space="preserve"> search</w:t>
      </w:r>
      <w:r w:rsidR="00003958" w:rsidRPr="00E62AA6">
        <w:rPr>
          <w:rFonts w:asciiTheme="majorHAnsi" w:hAnsiTheme="majorHAnsi"/>
          <w:color w:val="F79646" w:themeColor="accent6"/>
          <w:sz w:val="24"/>
          <w:szCs w:val="24"/>
        </w:rPr>
        <w:t xml:space="preserve"> for specific items in a supermarket</w:t>
      </w:r>
      <w:r w:rsidR="00287CFD" w:rsidRPr="00E62AA6">
        <w:rPr>
          <w:rFonts w:asciiTheme="majorHAnsi" w:hAnsiTheme="majorHAnsi"/>
          <w:color w:val="F79646" w:themeColor="accent6"/>
          <w:sz w:val="24"/>
          <w:szCs w:val="24"/>
        </w:rPr>
        <w:t xml:space="preserve"> </w:t>
      </w:r>
      <w:r w:rsidR="000C65FA" w:rsidRPr="00E62AA6">
        <w:rPr>
          <w:rFonts w:asciiTheme="majorHAnsi" w:hAnsiTheme="majorHAnsi"/>
          <w:color w:val="F79646" w:themeColor="accent6"/>
          <w:sz w:val="24"/>
          <w:szCs w:val="24"/>
        </w:rPr>
        <w:t>(</w:t>
      </w:r>
      <w:proofErr w:type="spellStart"/>
      <w:r w:rsidR="000C65FA" w:rsidRPr="00E62AA6">
        <w:rPr>
          <w:rFonts w:asciiTheme="majorHAnsi" w:hAnsiTheme="majorHAnsi"/>
          <w:color w:val="F79646" w:themeColor="accent6"/>
          <w:sz w:val="24"/>
          <w:szCs w:val="24"/>
        </w:rPr>
        <w:t>Kasneci</w:t>
      </w:r>
      <w:proofErr w:type="spellEnd"/>
      <w:r w:rsidR="00287CFD" w:rsidRPr="00E62AA6">
        <w:rPr>
          <w:rFonts w:asciiTheme="majorHAnsi" w:hAnsiTheme="majorHAnsi"/>
          <w:color w:val="F79646" w:themeColor="accent6"/>
          <w:sz w:val="24"/>
          <w:szCs w:val="24"/>
        </w:rPr>
        <w:t>,</w:t>
      </w:r>
      <w:r w:rsidR="000C65FA" w:rsidRPr="00E62AA6">
        <w:rPr>
          <w:rFonts w:asciiTheme="majorHAnsi" w:hAnsiTheme="majorHAnsi"/>
          <w:color w:val="F79646" w:themeColor="accent6"/>
          <w:sz w:val="24"/>
          <w:szCs w:val="24"/>
        </w:rPr>
        <w:t xml:space="preserve"> </w:t>
      </w:r>
      <w:proofErr w:type="spellStart"/>
      <w:r w:rsidR="000C65FA" w:rsidRPr="00E62AA6">
        <w:rPr>
          <w:rFonts w:asciiTheme="majorHAnsi" w:hAnsiTheme="majorHAnsi"/>
          <w:color w:val="F79646" w:themeColor="accent6"/>
          <w:sz w:val="24"/>
          <w:szCs w:val="24"/>
        </w:rPr>
        <w:t>Sippel</w:t>
      </w:r>
      <w:proofErr w:type="spellEnd"/>
      <w:r w:rsidR="000C65FA" w:rsidRPr="00E62AA6">
        <w:rPr>
          <w:rFonts w:asciiTheme="majorHAnsi" w:hAnsiTheme="majorHAnsi"/>
          <w:color w:val="F79646" w:themeColor="accent6"/>
          <w:sz w:val="24"/>
          <w:szCs w:val="24"/>
        </w:rPr>
        <w:t xml:space="preserve">, Heister, </w:t>
      </w:r>
      <w:proofErr w:type="spellStart"/>
      <w:r w:rsidR="000C65FA" w:rsidRPr="00E62AA6">
        <w:rPr>
          <w:rFonts w:asciiTheme="majorHAnsi" w:hAnsiTheme="majorHAnsi"/>
          <w:color w:val="F79646" w:themeColor="accent6"/>
          <w:sz w:val="24"/>
          <w:szCs w:val="24"/>
        </w:rPr>
        <w:t>Aehling</w:t>
      </w:r>
      <w:proofErr w:type="spellEnd"/>
      <w:r w:rsidR="000C65FA" w:rsidRPr="00E62AA6">
        <w:rPr>
          <w:rFonts w:asciiTheme="majorHAnsi" w:hAnsiTheme="majorHAnsi"/>
          <w:color w:val="F79646" w:themeColor="accent6"/>
          <w:sz w:val="24"/>
          <w:szCs w:val="24"/>
        </w:rPr>
        <w:t xml:space="preserve">, </w:t>
      </w:r>
      <w:proofErr w:type="spellStart"/>
      <w:r w:rsidR="000C65FA" w:rsidRPr="00E62AA6">
        <w:rPr>
          <w:rFonts w:asciiTheme="majorHAnsi" w:hAnsiTheme="majorHAnsi"/>
          <w:color w:val="F79646" w:themeColor="accent6"/>
          <w:sz w:val="24"/>
          <w:szCs w:val="24"/>
        </w:rPr>
        <w:t>Rosenstiel</w:t>
      </w:r>
      <w:proofErr w:type="spellEnd"/>
      <w:r w:rsidR="000C65FA" w:rsidRPr="00E62AA6">
        <w:rPr>
          <w:rFonts w:asciiTheme="majorHAnsi" w:hAnsiTheme="majorHAnsi"/>
          <w:color w:val="F79646" w:themeColor="accent6"/>
          <w:sz w:val="24"/>
          <w:szCs w:val="24"/>
        </w:rPr>
        <w:t>,</w:t>
      </w:r>
      <w:r w:rsidR="00287CFD" w:rsidRPr="00E62AA6">
        <w:rPr>
          <w:rFonts w:asciiTheme="majorHAnsi" w:hAnsiTheme="majorHAnsi"/>
          <w:color w:val="F79646" w:themeColor="accent6"/>
          <w:sz w:val="24"/>
          <w:szCs w:val="24"/>
        </w:rPr>
        <w:t xml:space="preserve"> </w:t>
      </w:r>
      <w:proofErr w:type="spellStart"/>
      <w:r w:rsidR="00DE5896" w:rsidRPr="00E62AA6">
        <w:rPr>
          <w:rFonts w:asciiTheme="majorHAnsi" w:hAnsiTheme="majorHAnsi"/>
          <w:color w:val="F79646" w:themeColor="accent6"/>
          <w:sz w:val="24"/>
          <w:szCs w:val="24"/>
        </w:rPr>
        <w:t>Schiefer</w:t>
      </w:r>
      <w:proofErr w:type="spellEnd"/>
      <w:r w:rsidR="000C65FA" w:rsidRPr="00E62AA6">
        <w:rPr>
          <w:rFonts w:asciiTheme="majorHAnsi" w:hAnsiTheme="majorHAnsi"/>
          <w:color w:val="F79646" w:themeColor="accent6"/>
          <w:sz w:val="24"/>
          <w:szCs w:val="24"/>
        </w:rPr>
        <w:t xml:space="preserve"> &amp;</w:t>
      </w:r>
      <w:r w:rsidR="00287CFD" w:rsidRPr="00E62AA6">
        <w:rPr>
          <w:rFonts w:asciiTheme="majorHAnsi" w:hAnsiTheme="majorHAnsi"/>
          <w:color w:val="F79646" w:themeColor="accent6"/>
          <w:sz w:val="24"/>
          <w:szCs w:val="24"/>
        </w:rPr>
        <w:t xml:space="preserve"> </w:t>
      </w:r>
      <w:proofErr w:type="spellStart"/>
      <w:r w:rsidR="000C65FA" w:rsidRPr="00E62AA6">
        <w:rPr>
          <w:rFonts w:asciiTheme="majorHAnsi" w:hAnsiTheme="majorHAnsi"/>
          <w:color w:val="F79646" w:themeColor="accent6"/>
          <w:sz w:val="24"/>
          <w:szCs w:val="24"/>
        </w:rPr>
        <w:t>Papageorgiou</w:t>
      </w:r>
      <w:proofErr w:type="spellEnd"/>
      <w:r w:rsidR="000C65FA" w:rsidRPr="00E62AA6">
        <w:rPr>
          <w:rFonts w:asciiTheme="majorHAnsi" w:hAnsiTheme="majorHAnsi"/>
          <w:color w:val="F79646" w:themeColor="accent6"/>
          <w:sz w:val="24"/>
          <w:szCs w:val="24"/>
        </w:rPr>
        <w:t>, 2014</w:t>
      </w:r>
      <w:r w:rsidR="00147002" w:rsidRPr="00E62AA6">
        <w:rPr>
          <w:rFonts w:asciiTheme="majorHAnsi" w:hAnsiTheme="majorHAnsi"/>
          <w:color w:val="F79646" w:themeColor="accent6"/>
          <w:sz w:val="24"/>
          <w:szCs w:val="24"/>
        </w:rPr>
        <w:t>)</w:t>
      </w:r>
      <w:r w:rsidR="00654F17" w:rsidRPr="00E62AA6">
        <w:rPr>
          <w:rFonts w:asciiTheme="majorHAnsi" w:hAnsiTheme="majorHAnsi"/>
          <w:color w:val="F79646" w:themeColor="accent6"/>
          <w:sz w:val="24"/>
          <w:szCs w:val="24"/>
        </w:rPr>
        <w:t>,</w:t>
      </w:r>
      <w:r w:rsidR="00147002" w:rsidRPr="00E62AA6">
        <w:rPr>
          <w:rFonts w:asciiTheme="majorHAnsi" w:hAnsiTheme="majorHAnsi"/>
          <w:color w:val="F79646" w:themeColor="accent6"/>
          <w:sz w:val="24"/>
          <w:szCs w:val="24"/>
        </w:rPr>
        <w:t xml:space="preserve"> and in </w:t>
      </w:r>
      <w:r w:rsidR="0008312A" w:rsidRPr="00E62AA6">
        <w:rPr>
          <w:rFonts w:asciiTheme="majorHAnsi" w:hAnsiTheme="majorHAnsi"/>
          <w:color w:val="F79646" w:themeColor="accent6"/>
          <w:sz w:val="24"/>
          <w:szCs w:val="24"/>
        </w:rPr>
        <w:t xml:space="preserve">a </w:t>
      </w:r>
      <w:r w:rsidR="00147002" w:rsidRPr="00E62AA6">
        <w:rPr>
          <w:rFonts w:asciiTheme="majorHAnsi" w:hAnsiTheme="majorHAnsi"/>
          <w:color w:val="F79646" w:themeColor="accent6"/>
          <w:sz w:val="24"/>
          <w:szCs w:val="24"/>
        </w:rPr>
        <w:t>collision avoidance task</w:t>
      </w:r>
      <w:r w:rsidR="000C65FA" w:rsidRPr="00E62AA6">
        <w:rPr>
          <w:rFonts w:asciiTheme="majorHAnsi" w:hAnsiTheme="majorHAnsi"/>
          <w:color w:val="F79646" w:themeColor="accent6"/>
          <w:sz w:val="24"/>
          <w:szCs w:val="24"/>
        </w:rPr>
        <w:t xml:space="preserve"> (</w:t>
      </w:r>
      <w:proofErr w:type="spellStart"/>
      <w:r w:rsidR="00147002" w:rsidRPr="00E62AA6">
        <w:rPr>
          <w:rFonts w:asciiTheme="majorHAnsi" w:hAnsiTheme="majorHAnsi"/>
          <w:color w:val="F79646" w:themeColor="accent6"/>
          <w:sz w:val="24"/>
          <w:szCs w:val="24"/>
        </w:rPr>
        <w:t>Papageorgiou</w:t>
      </w:r>
      <w:proofErr w:type="spellEnd"/>
      <w:r w:rsidR="00147002" w:rsidRPr="00E62AA6">
        <w:rPr>
          <w:rFonts w:asciiTheme="majorHAnsi" w:hAnsiTheme="majorHAnsi"/>
          <w:color w:val="F79646" w:themeColor="accent6"/>
          <w:sz w:val="24"/>
          <w:szCs w:val="24"/>
        </w:rPr>
        <w:t xml:space="preserve">, </w:t>
      </w:r>
      <w:proofErr w:type="spellStart"/>
      <w:r w:rsidR="00147002" w:rsidRPr="00E62AA6">
        <w:rPr>
          <w:rFonts w:asciiTheme="majorHAnsi" w:hAnsiTheme="majorHAnsi"/>
          <w:color w:val="F79646" w:themeColor="accent6"/>
          <w:sz w:val="24"/>
          <w:szCs w:val="24"/>
        </w:rPr>
        <w:t>Hardiess</w:t>
      </w:r>
      <w:proofErr w:type="spellEnd"/>
      <w:r w:rsidR="00147002" w:rsidRPr="00E62AA6">
        <w:rPr>
          <w:rFonts w:asciiTheme="majorHAnsi" w:hAnsiTheme="majorHAnsi"/>
          <w:color w:val="F79646" w:themeColor="accent6"/>
          <w:sz w:val="24"/>
          <w:szCs w:val="24"/>
        </w:rPr>
        <w:t xml:space="preserve">, </w:t>
      </w:r>
      <w:r w:rsidR="000C65FA" w:rsidRPr="00E62AA6">
        <w:rPr>
          <w:rFonts w:asciiTheme="majorHAnsi" w:hAnsiTheme="majorHAnsi"/>
          <w:color w:val="F79646" w:themeColor="accent6"/>
          <w:sz w:val="24"/>
          <w:szCs w:val="24"/>
        </w:rPr>
        <w:t xml:space="preserve"> </w:t>
      </w:r>
      <w:proofErr w:type="spellStart"/>
      <w:r w:rsidR="000C65FA" w:rsidRPr="00E62AA6">
        <w:rPr>
          <w:rFonts w:asciiTheme="majorHAnsi" w:hAnsiTheme="majorHAnsi"/>
          <w:color w:val="F79646" w:themeColor="accent6"/>
          <w:sz w:val="24"/>
          <w:szCs w:val="24"/>
        </w:rPr>
        <w:t>M</w:t>
      </w:r>
      <w:r w:rsidR="00DE5896" w:rsidRPr="00E62AA6">
        <w:rPr>
          <w:rFonts w:asciiTheme="majorHAnsi" w:hAnsiTheme="majorHAnsi"/>
          <w:color w:val="F79646" w:themeColor="accent6"/>
          <w:sz w:val="24"/>
          <w:szCs w:val="24"/>
        </w:rPr>
        <w:t>allot</w:t>
      </w:r>
      <w:proofErr w:type="spellEnd"/>
      <w:r w:rsidR="000C65FA" w:rsidRPr="00E62AA6">
        <w:rPr>
          <w:rFonts w:asciiTheme="majorHAnsi" w:hAnsiTheme="majorHAnsi"/>
          <w:color w:val="F79646" w:themeColor="accent6"/>
          <w:sz w:val="24"/>
          <w:szCs w:val="24"/>
        </w:rPr>
        <w:t xml:space="preserve"> &amp;</w:t>
      </w:r>
      <w:r w:rsidR="00147002" w:rsidRPr="00E62AA6">
        <w:rPr>
          <w:rFonts w:asciiTheme="majorHAnsi" w:hAnsiTheme="majorHAnsi"/>
          <w:color w:val="F79646" w:themeColor="accent6"/>
          <w:sz w:val="24"/>
          <w:szCs w:val="24"/>
        </w:rPr>
        <w:t xml:space="preserve"> </w:t>
      </w:r>
      <w:proofErr w:type="spellStart"/>
      <w:r w:rsidR="00147002" w:rsidRPr="00E62AA6">
        <w:rPr>
          <w:rFonts w:asciiTheme="majorHAnsi" w:hAnsiTheme="majorHAnsi"/>
          <w:color w:val="F79646" w:themeColor="accent6"/>
          <w:sz w:val="24"/>
          <w:szCs w:val="24"/>
        </w:rPr>
        <w:t>Schiefer</w:t>
      </w:r>
      <w:proofErr w:type="spellEnd"/>
      <w:r w:rsidR="00147002" w:rsidRPr="00E62AA6">
        <w:rPr>
          <w:rFonts w:asciiTheme="majorHAnsi" w:hAnsiTheme="majorHAnsi"/>
          <w:color w:val="F79646" w:themeColor="accent6"/>
          <w:sz w:val="24"/>
          <w:szCs w:val="24"/>
        </w:rPr>
        <w:t>, 2012)</w:t>
      </w:r>
      <w:r w:rsidR="00003958" w:rsidRPr="00E62AA6">
        <w:rPr>
          <w:rFonts w:asciiTheme="majorHAnsi" w:hAnsiTheme="majorHAnsi"/>
          <w:color w:val="F79646" w:themeColor="accent6"/>
          <w:sz w:val="24"/>
          <w:szCs w:val="24"/>
        </w:rPr>
        <w:t>.</w:t>
      </w:r>
      <w:r w:rsidR="00287CFD" w:rsidRPr="00E62AA6">
        <w:rPr>
          <w:rFonts w:asciiTheme="majorHAnsi" w:hAnsiTheme="majorHAnsi"/>
          <w:color w:val="F79646" w:themeColor="accent6"/>
          <w:sz w:val="24"/>
          <w:szCs w:val="24"/>
        </w:rPr>
        <w:t xml:space="preserve"> </w:t>
      </w:r>
    </w:p>
    <w:p w14:paraId="0B3AB321" w14:textId="09A7181A" w:rsidR="00DA15F3" w:rsidRDefault="002558DE" w:rsidP="00A514A2">
      <w:pPr>
        <w:spacing w:line="480" w:lineRule="auto"/>
        <w:ind w:firstLine="720"/>
        <w:jc w:val="both"/>
        <w:rPr>
          <w:rFonts w:asciiTheme="majorHAnsi" w:hAnsiTheme="majorHAnsi"/>
          <w:sz w:val="24"/>
          <w:szCs w:val="24"/>
        </w:rPr>
      </w:pPr>
      <w:proofErr w:type="gramStart"/>
      <w:r w:rsidRPr="003515C0">
        <w:rPr>
          <w:rFonts w:asciiTheme="majorHAnsi" w:hAnsiTheme="majorHAnsi"/>
          <w:sz w:val="24"/>
          <w:szCs w:val="24"/>
        </w:rPr>
        <w:t>a</w:t>
      </w:r>
      <w:proofErr w:type="gramEnd"/>
      <w:r w:rsidR="00DA15F3" w:rsidRPr="003515C0">
        <w:rPr>
          <w:rFonts w:asciiTheme="majorHAnsi" w:hAnsiTheme="majorHAnsi"/>
          <w:sz w:val="24"/>
          <w:szCs w:val="24"/>
        </w:rPr>
        <w:t xml:space="preserve"> strategy of making large eye movements </w:t>
      </w:r>
      <w:r w:rsidR="0081370A" w:rsidRPr="003515C0">
        <w:rPr>
          <w:rFonts w:asciiTheme="majorHAnsi" w:hAnsiTheme="majorHAnsi"/>
          <w:sz w:val="24"/>
          <w:szCs w:val="24"/>
        </w:rPr>
        <w:t>in</w:t>
      </w:r>
      <w:r w:rsidR="00DA15F3" w:rsidRPr="003515C0">
        <w:rPr>
          <w:rFonts w:asciiTheme="majorHAnsi" w:hAnsiTheme="majorHAnsi"/>
          <w:sz w:val="24"/>
          <w:szCs w:val="24"/>
        </w:rPr>
        <w:t>to the blind field would be sub-optimal in many circumstances. For example, if the target is in the sighted field</w:t>
      </w:r>
      <w:ins w:id="45" w:author="r02al13" w:date="2016-02-16T14:29:00Z">
        <w:r w:rsidR="00FE6F64">
          <w:rPr>
            <w:rFonts w:asciiTheme="majorHAnsi" w:hAnsiTheme="majorHAnsi"/>
            <w:sz w:val="24"/>
            <w:szCs w:val="24"/>
          </w:rPr>
          <w:t>.</w:t>
        </w:r>
      </w:ins>
      <w:r w:rsidR="002D509B" w:rsidRPr="003515C0">
        <w:rPr>
          <w:rFonts w:asciiTheme="majorHAnsi" w:hAnsiTheme="majorHAnsi"/>
          <w:sz w:val="24"/>
          <w:szCs w:val="24"/>
        </w:rPr>
        <w:t xml:space="preserve"> </w:t>
      </w:r>
      <w:r w:rsidR="00781AD7">
        <w:rPr>
          <w:rFonts w:asciiTheme="majorHAnsi" w:hAnsiTheme="majorHAnsi"/>
          <w:sz w:val="24"/>
          <w:szCs w:val="24"/>
        </w:rPr>
        <w:t xml:space="preserve">An influential </w:t>
      </w:r>
      <w:r w:rsidR="00B82F8E">
        <w:rPr>
          <w:rFonts w:asciiTheme="majorHAnsi" w:hAnsiTheme="majorHAnsi"/>
          <w:sz w:val="24"/>
          <w:szCs w:val="24"/>
        </w:rPr>
        <w:t xml:space="preserve">model of visual search proposes that </w:t>
      </w:r>
      <w:r w:rsidR="002D509B" w:rsidRPr="003515C0">
        <w:rPr>
          <w:rFonts w:asciiTheme="majorHAnsi" w:hAnsiTheme="majorHAnsi"/>
          <w:sz w:val="24"/>
          <w:szCs w:val="24"/>
        </w:rPr>
        <w:t xml:space="preserve">visual information </w:t>
      </w:r>
      <w:proofErr w:type="gramStart"/>
      <w:r w:rsidR="002D509B" w:rsidRPr="003515C0">
        <w:rPr>
          <w:rFonts w:asciiTheme="majorHAnsi" w:hAnsiTheme="majorHAnsi"/>
          <w:sz w:val="24"/>
          <w:szCs w:val="24"/>
        </w:rPr>
        <w:t>is integrated</w:t>
      </w:r>
      <w:proofErr w:type="gramEnd"/>
      <w:r w:rsidR="002D509B" w:rsidRPr="003515C0">
        <w:rPr>
          <w:rFonts w:asciiTheme="majorHAnsi" w:hAnsiTheme="majorHAnsi"/>
          <w:sz w:val="24"/>
          <w:szCs w:val="24"/>
        </w:rPr>
        <w:t xml:space="preserve"> across the entire visual field</w:t>
      </w:r>
      <w:r w:rsidR="00B82F8E">
        <w:rPr>
          <w:rFonts w:asciiTheme="majorHAnsi" w:hAnsiTheme="majorHAnsi"/>
          <w:sz w:val="24"/>
          <w:szCs w:val="24"/>
        </w:rPr>
        <w:t>,</w:t>
      </w:r>
      <w:r w:rsidR="002D509B" w:rsidRPr="003515C0">
        <w:rPr>
          <w:rFonts w:asciiTheme="majorHAnsi" w:hAnsiTheme="majorHAnsi"/>
          <w:sz w:val="24"/>
          <w:szCs w:val="24"/>
        </w:rPr>
        <w:t xml:space="preserve"> and eye movements </w:t>
      </w:r>
      <w:r w:rsidR="00B82F8E">
        <w:rPr>
          <w:rFonts w:asciiTheme="majorHAnsi" w:hAnsiTheme="majorHAnsi"/>
          <w:sz w:val="24"/>
          <w:szCs w:val="24"/>
        </w:rPr>
        <w:t xml:space="preserve">are </w:t>
      </w:r>
      <w:r w:rsidR="002D509B" w:rsidRPr="003515C0">
        <w:rPr>
          <w:rFonts w:asciiTheme="majorHAnsi" w:hAnsiTheme="majorHAnsi"/>
          <w:sz w:val="24"/>
          <w:szCs w:val="24"/>
        </w:rPr>
        <w:t>executed to location</w:t>
      </w:r>
      <w:r w:rsidR="00B82F8E">
        <w:rPr>
          <w:rFonts w:asciiTheme="majorHAnsi" w:hAnsiTheme="majorHAnsi"/>
          <w:sz w:val="24"/>
          <w:szCs w:val="24"/>
        </w:rPr>
        <w:t>s</w:t>
      </w:r>
      <w:r w:rsidR="002D509B" w:rsidRPr="003515C0">
        <w:rPr>
          <w:rFonts w:asciiTheme="majorHAnsi" w:hAnsiTheme="majorHAnsi"/>
          <w:sz w:val="24"/>
          <w:szCs w:val="24"/>
        </w:rPr>
        <w:t xml:space="preserve"> that </w:t>
      </w:r>
      <w:r w:rsidR="00B82F8E">
        <w:rPr>
          <w:rFonts w:asciiTheme="majorHAnsi" w:hAnsiTheme="majorHAnsi"/>
          <w:sz w:val="24"/>
          <w:szCs w:val="24"/>
        </w:rPr>
        <w:t>are most efficient for finding the target (Najemnik</w:t>
      </w:r>
      <w:r w:rsidR="00003958">
        <w:rPr>
          <w:rFonts w:asciiTheme="majorHAnsi" w:hAnsiTheme="majorHAnsi"/>
          <w:sz w:val="24"/>
          <w:szCs w:val="24"/>
        </w:rPr>
        <w:t xml:space="preserve"> &amp;</w:t>
      </w:r>
      <w:r w:rsidR="00B82F8E">
        <w:rPr>
          <w:rFonts w:asciiTheme="majorHAnsi" w:hAnsiTheme="majorHAnsi"/>
          <w:sz w:val="24"/>
          <w:szCs w:val="24"/>
        </w:rPr>
        <w:t xml:space="preserve"> Geisler, 2005)</w:t>
      </w:r>
      <w:r w:rsidR="002D509B" w:rsidRPr="003515C0">
        <w:rPr>
          <w:rFonts w:asciiTheme="majorHAnsi" w:hAnsiTheme="majorHAnsi"/>
          <w:sz w:val="24"/>
          <w:szCs w:val="24"/>
        </w:rPr>
        <w:t xml:space="preserve">. </w:t>
      </w:r>
      <w:r w:rsidR="00B82F8E">
        <w:rPr>
          <w:rFonts w:asciiTheme="majorHAnsi" w:hAnsiTheme="majorHAnsi"/>
          <w:sz w:val="24"/>
          <w:szCs w:val="24"/>
        </w:rPr>
        <w:t xml:space="preserve">This model implies that </w:t>
      </w:r>
      <w:r w:rsidR="00807D27">
        <w:rPr>
          <w:rFonts w:asciiTheme="majorHAnsi" w:hAnsiTheme="majorHAnsi"/>
          <w:sz w:val="24"/>
          <w:szCs w:val="24"/>
        </w:rPr>
        <w:t>healthy observers</w:t>
      </w:r>
      <w:r w:rsidR="005F3286" w:rsidRPr="003515C0">
        <w:rPr>
          <w:rFonts w:asciiTheme="majorHAnsi" w:hAnsiTheme="majorHAnsi"/>
          <w:sz w:val="24"/>
          <w:szCs w:val="24"/>
        </w:rPr>
        <w:t xml:space="preserve"> are optimal in visual</w:t>
      </w:r>
      <w:r w:rsidRPr="003515C0">
        <w:rPr>
          <w:rFonts w:asciiTheme="majorHAnsi" w:hAnsiTheme="majorHAnsi"/>
          <w:sz w:val="24"/>
          <w:szCs w:val="24"/>
        </w:rPr>
        <w:t xml:space="preserve"> search</w:t>
      </w:r>
      <w:r w:rsidR="00B82F8E">
        <w:rPr>
          <w:rFonts w:asciiTheme="majorHAnsi" w:hAnsiTheme="majorHAnsi"/>
          <w:sz w:val="24"/>
          <w:szCs w:val="24"/>
        </w:rPr>
        <w:t>,</w:t>
      </w:r>
      <w:r w:rsidR="002D509B" w:rsidRPr="003515C0">
        <w:rPr>
          <w:rFonts w:asciiTheme="majorHAnsi" w:hAnsiTheme="majorHAnsi"/>
          <w:sz w:val="24"/>
          <w:szCs w:val="24"/>
        </w:rPr>
        <w:t xml:space="preserve"> in th</w:t>
      </w:r>
      <w:r w:rsidR="00AC112E">
        <w:rPr>
          <w:rFonts w:asciiTheme="majorHAnsi" w:hAnsiTheme="majorHAnsi"/>
          <w:sz w:val="24"/>
          <w:szCs w:val="24"/>
        </w:rPr>
        <w:t>e</w:t>
      </w:r>
      <w:r w:rsidR="002D509B" w:rsidRPr="003515C0">
        <w:rPr>
          <w:rFonts w:asciiTheme="majorHAnsi" w:hAnsiTheme="majorHAnsi"/>
          <w:sz w:val="24"/>
          <w:szCs w:val="24"/>
        </w:rPr>
        <w:t xml:space="preserve"> sense</w:t>
      </w:r>
      <w:r w:rsidR="00B82F8E">
        <w:rPr>
          <w:rFonts w:asciiTheme="majorHAnsi" w:hAnsiTheme="majorHAnsi"/>
          <w:sz w:val="24"/>
          <w:szCs w:val="24"/>
        </w:rPr>
        <w:t xml:space="preserve"> that</w:t>
      </w:r>
      <w:r w:rsidR="005F3286" w:rsidRPr="003515C0">
        <w:rPr>
          <w:rFonts w:asciiTheme="majorHAnsi" w:hAnsiTheme="majorHAnsi"/>
          <w:sz w:val="24"/>
          <w:szCs w:val="24"/>
        </w:rPr>
        <w:t xml:space="preserve"> each eye movement </w:t>
      </w:r>
      <w:proofErr w:type="gramStart"/>
      <w:r w:rsidR="00B82F8E">
        <w:rPr>
          <w:rFonts w:asciiTheme="majorHAnsi" w:hAnsiTheme="majorHAnsi"/>
          <w:sz w:val="24"/>
          <w:szCs w:val="24"/>
        </w:rPr>
        <w:t xml:space="preserve">is </w:t>
      </w:r>
      <w:r w:rsidR="005F3286" w:rsidRPr="003515C0">
        <w:rPr>
          <w:rFonts w:asciiTheme="majorHAnsi" w:hAnsiTheme="majorHAnsi"/>
          <w:sz w:val="24"/>
          <w:szCs w:val="24"/>
        </w:rPr>
        <w:t>executed</w:t>
      </w:r>
      <w:proofErr w:type="gramEnd"/>
      <w:r w:rsidR="005F3286" w:rsidRPr="003515C0">
        <w:rPr>
          <w:rFonts w:asciiTheme="majorHAnsi" w:hAnsiTheme="majorHAnsi"/>
          <w:sz w:val="24"/>
          <w:szCs w:val="24"/>
        </w:rPr>
        <w:t xml:space="preserve"> to the location that will maximally decrease uncertainty about the target location.</w:t>
      </w:r>
      <w:r w:rsidR="00E45F0E">
        <w:rPr>
          <w:rFonts w:asciiTheme="majorHAnsi" w:hAnsiTheme="majorHAnsi"/>
          <w:sz w:val="24"/>
          <w:szCs w:val="24"/>
        </w:rPr>
        <w:t xml:space="preserve"> </w:t>
      </w:r>
      <w:r w:rsidR="005F3286" w:rsidRPr="00E62AA6">
        <w:rPr>
          <w:rFonts w:asciiTheme="majorHAnsi" w:hAnsiTheme="majorHAnsi"/>
          <w:color w:val="F79646" w:themeColor="accent6"/>
          <w:sz w:val="24"/>
          <w:szCs w:val="24"/>
        </w:rPr>
        <w:t>Clarke</w:t>
      </w:r>
      <w:r w:rsidR="000C65FA" w:rsidRPr="00E62AA6">
        <w:rPr>
          <w:rFonts w:asciiTheme="majorHAnsi" w:hAnsiTheme="majorHAnsi"/>
          <w:color w:val="F79646" w:themeColor="accent6"/>
          <w:sz w:val="24"/>
          <w:szCs w:val="24"/>
        </w:rPr>
        <w:t xml:space="preserve">, Green, </w:t>
      </w:r>
      <w:proofErr w:type="spellStart"/>
      <w:r w:rsidR="000C65FA" w:rsidRPr="00E62AA6">
        <w:rPr>
          <w:rFonts w:asciiTheme="majorHAnsi" w:hAnsiTheme="majorHAnsi"/>
          <w:color w:val="F79646" w:themeColor="accent6"/>
          <w:sz w:val="24"/>
          <w:szCs w:val="24"/>
        </w:rPr>
        <w:t>Chantler</w:t>
      </w:r>
      <w:proofErr w:type="spellEnd"/>
      <w:r w:rsidR="000C65FA" w:rsidRPr="00E62AA6">
        <w:rPr>
          <w:rFonts w:asciiTheme="majorHAnsi" w:hAnsiTheme="majorHAnsi"/>
          <w:color w:val="F79646" w:themeColor="accent6"/>
          <w:sz w:val="24"/>
          <w:szCs w:val="24"/>
        </w:rPr>
        <w:t xml:space="preserve"> &amp; Hunt</w:t>
      </w:r>
      <w:r w:rsidR="00DA56B6" w:rsidRPr="00E62AA6">
        <w:rPr>
          <w:rFonts w:asciiTheme="majorHAnsi" w:hAnsiTheme="majorHAnsi"/>
          <w:color w:val="F79646" w:themeColor="accent6"/>
          <w:sz w:val="24"/>
          <w:szCs w:val="24"/>
        </w:rPr>
        <w:t xml:space="preserve"> (</w:t>
      </w:r>
      <w:r w:rsidR="005F3286" w:rsidRPr="00E62AA6">
        <w:rPr>
          <w:rFonts w:asciiTheme="majorHAnsi" w:hAnsiTheme="majorHAnsi"/>
          <w:color w:val="F79646" w:themeColor="accent6"/>
          <w:sz w:val="24"/>
          <w:szCs w:val="24"/>
        </w:rPr>
        <w:t>submitted)</w:t>
      </w:r>
      <w:r w:rsidR="00DA56B6" w:rsidRPr="00E62AA6">
        <w:rPr>
          <w:rFonts w:asciiTheme="majorHAnsi" w:hAnsiTheme="majorHAnsi"/>
          <w:color w:val="F79646" w:themeColor="accent6"/>
          <w:sz w:val="24"/>
          <w:szCs w:val="24"/>
        </w:rPr>
        <w:t xml:space="preserve"> demonstrated that a stochastic model of fixation selection can also match human search performance and is far less computationally taxing.</w:t>
      </w:r>
      <w:r w:rsidR="005F3286" w:rsidRPr="00E62AA6">
        <w:rPr>
          <w:rFonts w:asciiTheme="majorHAnsi" w:hAnsiTheme="majorHAnsi"/>
          <w:color w:val="F79646" w:themeColor="accent6"/>
          <w:sz w:val="24"/>
          <w:szCs w:val="24"/>
        </w:rPr>
        <w:t xml:space="preserve"> </w:t>
      </w:r>
      <w:r w:rsidR="00DA56B6">
        <w:rPr>
          <w:rFonts w:asciiTheme="majorHAnsi" w:hAnsiTheme="majorHAnsi"/>
          <w:sz w:val="24"/>
          <w:szCs w:val="24"/>
        </w:rPr>
        <w:t>O</w:t>
      </w:r>
      <w:r w:rsidR="005F3286" w:rsidRPr="003515C0">
        <w:rPr>
          <w:rFonts w:asciiTheme="majorHAnsi" w:hAnsiTheme="majorHAnsi"/>
          <w:sz w:val="24"/>
          <w:szCs w:val="24"/>
        </w:rPr>
        <w:t xml:space="preserve">ptimality in eye movements </w:t>
      </w:r>
      <w:proofErr w:type="gramStart"/>
      <w:r w:rsidR="005F3286" w:rsidRPr="003515C0">
        <w:rPr>
          <w:rFonts w:asciiTheme="majorHAnsi" w:hAnsiTheme="majorHAnsi"/>
          <w:sz w:val="24"/>
          <w:szCs w:val="24"/>
        </w:rPr>
        <w:t>has also been called</w:t>
      </w:r>
      <w:proofErr w:type="gramEnd"/>
      <w:r w:rsidR="005F3286" w:rsidRPr="003515C0">
        <w:rPr>
          <w:rFonts w:asciiTheme="majorHAnsi" w:hAnsiTheme="majorHAnsi"/>
          <w:sz w:val="24"/>
          <w:szCs w:val="24"/>
        </w:rPr>
        <w:t xml:space="preserve"> into question by recent examples of complete failures of healthy human observers to adopt efficient eye movement strategies (</w:t>
      </w:r>
      <w:r w:rsidR="000C65FA">
        <w:rPr>
          <w:rFonts w:asciiTheme="majorHAnsi" w:hAnsiTheme="majorHAnsi"/>
          <w:sz w:val="24"/>
          <w:szCs w:val="24"/>
        </w:rPr>
        <w:t xml:space="preserve">Clarke &amp; Hunt, </w:t>
      </w:r>
      <w:r w:rsidR="00A514A2">
        <w:rPr>
          <w:rFonts w:asciiTheme="majorHAnsi" w:hAnsiTheme="majorHAnsi"/>
          <w:sz w:val="24"/>
          <w:szCs w:val="24"/>
        </w:rPr>
        <w:t>2016</w:t>
      </w:r>
      <w:r w:rsidR="000C65FA">
        <w:rPr>
          <w:rFonts w:asciiTheme="majorHAnsi" w:hAnsiTheme="majorHAnsi"/>
          <w:sz w:val="24"/>
          <w:szCs w:val="24"/>
        </w:rPr>
        <w:t>;</w:t>
      </w:r>
      <w:r w:rsidR="000C65FA" w:rsidRPr="000C65FA">
        <w:rPr>
          <w:rFonts w:asciiTheme="majorHAnsi" w:hAnsiTheme="majorHAnsi"/>
          <w:sz w:val="24"/>
          <w:szCs w:val="24"/>
        </w:rPr>
        <w:t xml:space="preserve"> </w:t>
      </w:r>
      <w:r w:rsidR="00003958">
        <w:rPr>
          <w:rFonts w:asciiTheme="majorHAnsi" w:hAnsiTheme="majorHAnsi"/>
          <w:sz w:val="24"/>
          <w:szCs w:val="24"/>
        </w:rPr>
        <w:t>Morvan &amp;</w:t>
      </w:r>
      <w:r w:rsidR="000C65FA" w:rsidRPr="003515C0">
        <w:rPr>
          <w:rFonts w:asciiTheme="majorHAnsi" w:hAnsiTheme="majorHAnsi"/>
          <w:sz w:val="24"/>
          <w:szCs w:val="24"/>
        </w:rPr>
        <w:t xml:space="preserve"> Maloney, 2012</w:t>
      </w:r>
      <w:r w:rsidR="000C65FA">
        <w:rPr>
          <w:rFonts w:asciiTheme="majorHAnsi" w:hAnsiTheme="majorHAnsi"/>
          <w:sz w:val="24"/>
          <w:szCs w:val="24"/>
        </w:rPr>
        <w:t>;</w:t>
      </w:r>
      <w:r w:rsidR="000C65FA" w:rsidRPr="003515C0">
        <w:rPr>
          <w:rFonts w:asciiTheme="majorHAnsi" w:hAnsiTheme="majorHAnsi"/>
          <w:sz w:val="24"/>
          <w:szCs w:val="24"/>
        </w:rPr>
        <w:t xml:space="preserve"> </w:t>
      </w:r>
      <w:r w:rsidR="005F3286" w:rsidRPr="003515C0">
        <w:rPr>
          <w:rFonts w:asciiTheme="majorHAnsi" w:hAnsiTheme="majorHAnsi"/>
          <w:sz w:val="24"/>
          <w:szCs w:val="24"/>
        </w:rPr>
        <w:t>Verghese, 2012).</w:t>
      </w:r>
      <w:r w:rsidR="00662BB9" w:rsidRPr="003515C0">
        <w:rPr>
          <w:rFonts w:asciiTheme="majorHAnsi" w:hAnsiTheme="majorHAnsi"/>
          <w:sz w:val="24"/>
          <w:szCs w:val="24"/>
        </w:rPr>
        <w:t xml:space="preserve"> It is therefore unclear whether healthy participants (or patients) </w:t>
      </w:r>
      <w:proofErr w:type="gramStart"/>
      <w:r w:rsidR="00662BB9" w:rsidRPr="003515C0">
        <w:rPr>
          <w:rFonts w:asciiTheme="majorHAnsi" w:hAnsiTheme="majorHAnsi"/>
          <w:sz w:val="24"/>
          <w:szCs w:val="24"/>
        </w:rPr>
        <w:t>can be reasonably expected</w:t>
      </w:r>
      <w:proofErr w:type="gramEnd"/>
      <w:r w:rsidR="00662BB9" w:rsidRPr="003515C0">
        <w:rPr>
          <w:rFonts w:asciiTheme="majorHAnsi" w:hAnsiTheme="majorHAnsi"/>
          <w:sz w:val="24"/>
          <w:szCs w:val="24"/>
        </w:rPr>
        <w:t xml:space="preserve"> to spontaneously adopt an optimal strategy to cope with visual deficits, or if they require specialized training.</w:t>
      </w:r>
    </w:p>
    <w:p w14:paraId="6DB3DBC0" w14:textId="30B4B708" w:rsidR="008D10AB" w:rsidRDefault="008D10AB" w:rsidP="00852CBA">
      <w:pPr>
        <w:spacing w:line="480" w:lineRule="auto"/>
        <w:jc w:val="center"/>
        <w:rPr>
          <w:rFonts w:asciiTheme="majorHAnsi" w:hAnsiTheme="majorHAnsi"/>
          <w:b/>
          <w:sz w:val="24"/>
          <w:szCs w:val="24"/>
        </w:rPr>
      </w:pPr>
    </w:p>
    <w:p w14:paraId="28025029" w14:textId="1533AEF3" w:rsidR="00C97BD0" w:rsidRPr="003515C0" w:rsidRDefault="00C97BD0" w:rsidP="000F4BCF">
      <w:pPr>
        <w:spacing w:line="480" w:lineRule="auto"/>
        <w:rPr>
          <w:rFonts w:asciiTheme="majorHAnsi" w:hAnsiTheme="majorHAnsi"/>
          <w:b/>
          <w:sz w:val="24"/>
          <w:szCs w:val="24"/>
        </w:rPr>
      </w:pPr>
      <w:r w:rsidRPr="003515C0">
        <w:rPr>
          <w:rFonts w:asciiTheme="majorHAnsi" w:hAnsiTheme="majorHAnsi"/>
          <w:b/>
          <w:sz w:val="24"/>
          <w:szCs w:val="24"/>
        </w:rPr>
        <w:t>Method</w:t>
      </w:r>
    </w:p>
    <w:p w14:paraId="4868A2E0" w14:textId="31B5019F" w:rsidR="00943226" w:rsidRDefault="00C97BD0" w:rsidP="00007FDC">
      <w:pPr>
        <w:spacing w:line="480" w:lineRule="auto"/>
        <w:jc w:val="both"/>
        <w:rPr>
          <w:rFonts w:asciiTheme="majorHAnsi" w:hAnsiTheme="majorHAnsi"/>
          <w:sz w:val="24"/>
          <w:szCs w:val="24"/>
        </w:rPr>
      </w:pPr>
      <w:proofErr w:type="gramStart"/>
      <w:r w:rsidRPr="003515C0">
        <w:rPr>
          <w:rFonts w:asciiTheme="majorHAnsi" w:hAnsiTheme="majorHAnsi"/>
          <w:i/>
          <w:sz w:val="24"/>
          <w:szCs w:val="24"/>
        </w:rPr>
        <w:lastRenderedPageBreak/>
        <w:t>Participants</w:t>
      </w:r>
      <w:r w:rsidR="00827771">
        <w:rPr>
          <w:rFonts w:asciiTheme="majorHAnsi" w:hAnsiTheme="majorHAnsi"/>
          <w:i/>
          <w:sz w:val="24"/>
          <w:szCs w:val="24"/>
        </w:rPr>
        <w:t>.</w:t>
      </w:r>
      <w:proofErr w:type="gramEnd"/>
      <w:r w:rsidR="00827771">
        <w:rPr>
          <w:rFonts w:asciiTheme="majorHAnsi" w:hAnsiTheme="majorHAnsi"/>
          <w:i/>
          <w:sz w:val="24"/>
          <w:szCs w:val="24"/>
        </w:rPr>
        <w:t xml:space="preserve"> </w:t>
      </w:r>
      <w:r w:rsidR="00DD6F30">
        <w:rPr>
          <w:rFonts w:asciiTheme="majorHAnsi" w:hAnsiTheme="majorHAnsi"/>
          <w:sz w:val="24"/>
          <w:szCs w:val="24"/>
        </w:rPr>
        <w:t>Seventeen</w:t>
      </w:r>
      <w:r w:rsidRPr="003515C0">
        <w:rPr>
          <w:rFonts w:asciiTheme="majorHAnsi" w:hAnsiTheme="majorHAnsi"/>
          <w:sz w:val="24"/>
          <w:szCs w:val="24"/>
        </w:rPr>
        <w:t xml:space="preserve"> participants (females</w:t>
      </w:r>
      <w:r w:rsidR="00450220" w:rsidRPr="003515C0">
        <w:rPr>
          <w:rFonts w:asciiTheme="majorHAnsi" w:hAnsiTheme="majorHAnsi"/>
          <w:sz w:val="24"/>
          <w:szCs w:val="24"/>
        </w:rPr>
        <w:t>=1</w:t>
      </w:r>
      <w:r w:rsidR="00DD6F30">
        <w:rPr>
          <w:rFonts w:asciiTheme="majorHAnsi" w:hAnsiTheme="majorHAnsi"/>
          <w:sz w:val="24"/>
          <w:szCs w:val="24"/>
        </w:rPr>
        <w:t>5</w:t>
      </w:r>
      <w:r w:rsidRPr="003515C0">
        <w:rPr>
          <w:rFonts w:asciiTheme="majorHAnsi" w:hAnsiTheme="majorHAnsi"/>
          <w:sz w:val="24"/>
          <w:szCs w:val="24"/>
        </w:rPr>
        <w:t>; age range</w:t>
      </w:r>
      <w:r w:rsidR="00570D1C" w:rsidRPr="003515C0">
        <w:rPr>
          <w:rFonts w:asciiTheme="majorHAnsi" w:hAnsiTheme="majorHAnsi"/>
          <w:sz w:val="24"/>
          <w:szCs w:val="24"/>
        </w:rPr>
        <w:t xml:space="preserve"> =</w:t>
      </w:r>
      <w:r w:rsidR="00DD6F30">
        <w:rPr>
          <w:rFonts w:asciiTheme="majorHAnsi" w:hAnsiTheme="majorHAnsi"/>
          <w:sz w:val="24"/>
          <w:szCs w:val="24"/>
        </w:rPr>
        <w:t>19</w:t>
      </w:r>
      <w:r w:rsidR="00450220" w:rsidRPr="003515C0">
        <w:rPr>
          <w:rFonts w:asciiTheme="majorHAnsi" w:hAnsiTheme="majorHAnsi"/>
          <w:sz w:val="24"/>
          <w:szCs w:val="24"/>
        </w:rPr>
        <w:t>-</w:t>
      </w:r>
      <w:r w:rsidR="00DD6F30">
        <w:rPr>
          <w:rFonts w:asciiTheme="majorHAnsi" w:hAnsiTheme="majorHAnsi"/>
          <w:sz w:val="24"/>
          <w:szCs w:val="24"/>
        </w:rPr>
        <w:t>36</w:t>
      </w:r>
      <w:r w:rsidR="00450220" w:rsidRPr="003515C0">
        <w:rPr>
          <w:rFonts w:asciiTheme="majorHAnsi" w:hAnsiTheme="majorHAnsi"/>
          <w:sz w:val="24"/>
          <w:szCs w:val="24"/>
        </w:rPr>
        <w:t>; mean age=</w:t>
      </w:r>
      <w:r w:rsidR="00DD6F30">
        <w:rPr>
          <w:rFonts w:asciiTheme="majorHAnsi" w:hAnsiTheme="majorHAnsi"/>
          <w:sz w:val="24"/>
          <w:szCs w:val="24"/>
        </w:rPr>
        <w:t>22.8</w:t>
      </w:r>
      <w:r w:rsidR="00BD31B5">
        <w:rPr>
          <w:rFonts w:asciiTheme="majorHAnsi" w:hAnsiTheme="majorHAnsi"/>
          <w:sz w:val="24"/>
          <w:szCs w:val="24"/>
        </w:rPr>
        <w:t xml:space="preserve"> </w:t>
      </w:r>
      <w:r w:rsidR="00BD31B5" w:rsidRPr="00135027">
        <w:rPr>
          <w:rFonts w:asciiTheme="majorHAnsi" w:hAnsiTheme="majorHAnsi"/>
          <w:sz w:val="24"/>
          <w:szCs w:val="24"/>
        </w:rPr>
        <w:t>±</w:t>
      </w:r>
      <w:r w:rsidR="00BD31B5" w:rsidRPr="00E62AA6">
        <w:rPr>
          <w:rFonts w:asciiTheme="majorHAnsi" w:hAnsiTheme="majorHAnsi"/>
          <w:color w:val="F79646" w:themeColor="accent6"/>
          <w:sz w:val="24"/>
          <w:szCs w:val="24"/>
        </w:rPr>
        <w:t xml:space="preserve"> </w:t>
      </w:r>
      <w:r w:rsidR="00DD6F30" w:rsidRPr="00E97FEB">
        <w:rPr>
          <w:rFonts w:asciiTheme="majorHAnsi" w:hAnsiTheme="majorHAnsi"/>
          <w:sz w:val="24"/>
          <w:szCs w:val="24"/>
        </w:rPr>
        <w:t>3.99</w:t>
      </w:r>
      <w:r w:rsidRPr="003515C0">
        <w:rPr>
          <w:rFonts w:asciiTheme="majorHAnsi" w:hAnsiTheme="majorHAnsi"/>
          <w:sz w:val="24"/>
          <w:szCs w:val="24"/>
        </w:rPr>
        <w:t xml:space="preserve">) </w:t>
      </w:r>
      <w:r w:rsidR="00570D1C" w:rsidRPr="003515C0">
        <w:rPr>
          <w:rFonts w:asciiTheme="majorHAnsi" w:hAnsiTheme="majorHAnsi"/>
          <w:sz w:val="24"/>
          <w:szCs w:val="24"/>
        </w:rPr>
        <w:t>completed</w:t>
      </w:r>
      <w:r w:rsidRPr="003515C0">
        <w:rPr>
          <w:rFonts w:asciiTheme="majorHAnsi" w:hAnsiTheme="majorHAnsi"/>
          <w:sz w:val="24"/>
          <w:szCs w:val="24"/>
        </w:rPr>
        <w:t xml:space="preserve"> the experiment.</w:t>
      </w:r>
      <w:r w:rsidR="00155157">
        <w:rPr>
          <w:rFonts w:asciiTheme="majorHAnsi" w:hAnsiTheme="majorHAnsi"/>
          <w:sz w:val="24"/>
          <w:szCs w:val="24"/>
        </w:rPr>
        <w:t xml:space="preserve"> </w:t>
      </w:r>
      <w:r w:rsidRPr="003515C0">
        <w:rPr>
          <w:rFonts w:asciiTheme="majorHAnsi" w:hAnsiTheme="majorHAnsi"/>
          <w:sz w:val="24"/>
          <w:szCs w:val="24"/>
        </w:rPr>
        <w:t>A</w:t>
      </w:r>
      <w:r w:rsidR="00450220" w:rsidRPr="003515C0">
        <w:rPr>
          <w:rFonts w:asciiTheme="majorHAnsi" w:hAnsiTheme="majorHAnsi"/>
          <w:sz w:val="24"/>
          <w:szCs w:val="24"/>
        </w:rPr>
        <w:t>ll reported normal or corrected-to-</w:t>
      </w:r>
      <w:r w:rsidRPr="003515C0">
        <w:rPr>
          <w:rFonts w:asciiTheme="majorHAnsi" w:hAnsiTheme="majorHAnsi"/>
          <w:sz w:val="24"/>
          <w:szCs w:val="24"/>
        </w:rPr>
        <w:t>normal vision</w:t>
      </w:r>
      <w:r w:rsidR="00EB7820" w:rsidRPr="003515C0">
        <w:rPr>
          <w:rFonts w:asciiTheme="majorHAnsi" w:hAnsiTheme="majorHAnsi"/>
          <w:sz w:val="24"/>
          <w:szCs w:val="24"/>
        </w:rPr>
        <w:t xml:space="preserve">. </w:t>
      </w:r>
      <w:r w:rsidR="00E97FEB">
        <w:rPr>
          <w:rFonts w:asciiTheme="majorHAnsi" w:hAnsiTheme="majorHAnsi"/>
          <w:sz w:val="24"/>
          <w:szCs w:val="24"/>
        </w:rPr>
        <w:t>One</w:t>
      </w:r>
      <w:r w:rsidRPr="003515C0">
        <w:rPr>
          <w:rFonts w:asciiTheme="majorHAnsi" w:hAnsiTheme="majorHAnsi"/>
          <w:sz w:val="24"/>
          <w:szCs w:val="24"/>
        </w:rPr>
        <w:t xml:space="preserve"> participant </w:t>
      </w:r>
      <w:proofErr w:type="gramStart"/>
      <w:r w:rsidRPr="003515C0">
        <w:rPr>
          <w:rFonts w:asciiTheme="majorHAnsi" w:hAnsiTheme="majorHAnsi"/>
          <w:sz w:val="24"/>
          <w:szCs w:val="24"/>
        </w:rPr>
        <w:t>w</w:t>
      </w:r>
      <w:r w:rsidR="00E97FEB">
        <w:rPr>
          <w:rFonts w:asciiTheme="majorHAnsi" w:hAnsiTheme="majorHAnsi"/>
          <w:sz w:val="24"/>
          <w:szCs w:val="24"/>
        </w:rPr>
        <w:t>as</w:t>
      </w:r>
      <w:r w:rsidRPr="003515C0">
        <w:rPr>
          <w:rFonts w:asciiTheme="majorHAnsi" w:hAnsiTheme="majorHAnsi"/>
          <w:sz w:val="24"/>
          <w:szCs w:val="24"/>
        </w:rPr>
        <w:t xml:space="preserve"> excluded</w:t>
      </w:r>
      <w:proofErr w:type="gramEnd"/>
      <w:r w:rsidRPr="003515C0">
        <w:rPr>
          <w:rFonts w:asciiTheme="majorHAnsi" w:hAnsiTheme="majorHAnsi"/>
          <w:sz w:val="24"/>
          <w:szCs w:val="24"/>
        </w:rPr>
        <w:t xml:space="preserve"> from further analysis</w:t>
      </w:r>
      <w:r w:rsidR="00870190" w:rsidRPr="003515C0">
        <w:rPr>
          <w:rFonts w:asciiTheme="majorHAnsi" w:hAnsiTheme="majorHAnsi"/>
          <w:sz w:val="24"/>
          <w:szCs w:val="24"/>
        </w:rPr>
        <w:t xml:space="preserve"> for </w:t>
      </w:r>
      <w:r w:rsidR="00BC229E">
        <w:rPr>
          <w:rFonts w:asciiTheme="majorHAnsi" w:hAnsiTheme="majorHAnsi"/>
          <w:sz w:val="24"/>
          <w:szCs w:val="24"/>
        </w:rPr>
        <w:t xml:space="preserve">accuracy rates </w:t>
      </w:r>
      <w:r w:rsidR="00E97FEB">
        <w:rPr>
          <w:rFonts w:asciiTheme="majorHAnsi" w:hAnsiTheme="majorHAnsi"/>
          <w:sz w:val="24"/>
          <w:szCs w:val="24"/>
        </w:rPr>
        <w:t>below</w:t>
      </w:r>
      <w:r w:rsidR="00BC229E">
        <w:rPr>
          <w:rFonts w:asciiTheme="majorHAnsi" w:hAnsiTheme="majorHAnsi"/>
          <w:sz w:val="24"/>
          <w:szCs w:val="24"/>
        </w:rPr>
        <w:t xml:space="preserve"> chance level.</w:t>
      </w:r>
    </w:p>
    <w:p w14:paraId="3A9B4C7C" w14:textId="72D1F83A" w:rsidR="00135027" w:rsidRPr="00135027" w:rsidRDefault="00135027" w:rsidP="00007FDC">
      <w:pPr>
        <w:spacing w:line="480" w:lineRule="auto"/>
        <w:jc w:val="both"/>
        <w:rPr>
          <w:rFonts w:ascii="Arial" w:hAnsi="Arial" w:cs="Arial"/>
          <w:b/>
          <w:i/>
          <w:sz w:val="24"/>
          <w:szCs w:val="24"/>
        </w:rPr>
      </w:pPr>
      <w:r w:rsidRPr="00135027">
        <w:rPr>
          <w:rFonts w:asciiTheme="majorHAnsi" w:hAnsiTheme="majorHAnsi"/>
          <w:b/>
          <w:i/>
          <w:sz w:val="24"/>
          <w:szCs w:val="24"/>
        </w:rPr>
        <w:t>Simulated hemianopia task</w:t>
      </w:r>
    </w:p>
    <w:p w14:paraId="3C371D71" w14:textId="61356464" w:rsidR="00B70176" w:rsidRPr="003515C0" w:rsidRDefault="00371722" w:rsidP="006C0696">
      <w:pPr>
        <w:spacing w:line="480" w:lineRule="auto"/>
        <w:jc w:val="both"/>
        <w:rPr>
          <w:rFonts w:asciiTheme="majorHAnsi" w:hAnsiTheme="majorHAnsi"/>
          <w:sz w:val="24"/>
          <w:szCs w:val="24"/>
        </w:rPr>
      </w:pPr>
      <w:r w:rsidRPr="003515C0">
        <w:rPr>
          <w:rFonts w:asciiTheme="majorHAnsi" w:hAnsiTheme="majorHAnsi"/>
          <w:sz w:val="24"/>
          <w:szCs w:val="24"/>
        </w:rPr>
        <w:t xml:space="preserve">Each participant was tested under </w:t>
      </w:r>
      <w:r w:rsidR="00E97FEB">
        <w:rPr>
          <w:rFonts w:asciiTheme="majorHAnsi" w:hAnsiTheme="majorHAnsi"/>
          <w:sz w:val="24"/>
          <w:szCs w:val="24"/>
        </w:rPr>
        <w:t>two</w:t>
      </w:r>
      <w:r w:rsidR="0090334F" w:rsidRPr="003515C0">
        <w:rPr>
          <w:rFonts w:asciiTheme="majorHAnsi" w:hAnsiTheme="majorHAnsi"/>
          <w:sz w:val="24"/>
          <w:szCs w:val="24"/>
        </w:rPr>
        <w:t xml:space="preserve"> </w:t>
      </w:r>
      <w:r w:rsidRPr="003515C0">
        <w:rPr>
          <w:rFonts w:asciiTheme="majorHAnsi" w:hAnsiTheme="majorHAnsi"/>
          <w:sz w:val="24"/>
          <w:szCs w:val="24"/>
        </w:rPr>
        <w:t xml:space="preserve">experimental conditions: </w:t>
      </w:r>
      <w:r w:rsidRPr="001E1725">
        <w:rPr>
          <w:rFonts w:asciiTheme="majorHAnsi" w:hAnsiTheme="majorHAnsi"/>
          <w:i/>
          <w:sz w:val="24"/>
          <w:szCs w:val="24"/>
        </w:rPr>
        <w:t>Blank</w:t>
      </w:r>
      <w:r w:rsidR="00E97FEB">
        <w:rPr>
          <w:rFonts w:asciiTheme="majorHAnsi" w:hAnsiTheme="majorHAnsi"/>
          <w:i/>
          <w:sz w:val="24"/>
          <w:szCs w:val="24"/>
        </w:rPr>
        <w:t xml:space="preserve"> </w:t>
      </w:r>
      <w:proofErr w:type="gramStart"/>
      <w:r w:rsidR="00E97FEB">
        <w:rPr>
          <w:rFonts w:asciiTheme="majorHAnsi" w:hAnsiTheme="majorHAnsi"/>
          <w:i/>
          <w:sz w:val="24"/>
          <w:szCs w:val="24"/>
        </w:rPr>
        <w:t xml:space="preserve">and </w:t>
      </w:r>
      <w:r w:rsidRPr="003515C0">
        <w:rPr>
          <w:rFonts w:asciiTheme="majorHAnsi" w:hAnsiTheme="majorHAnsi"/>
          <w:sz w:val="24"/>
          <w:szCs w:val="24"/>
        </w:rPr>
        <w:t xml:space="preserve"> </w:t>
      </w:r>
      <w:r w:rsidRPr="001E1725">
        <w:rPr>
          <w:rFonts w:asciiTheme="majorHAnsi" w:hAnsiTheme="majorHAnsi"/>
          <w:i/>
          <w:sz w:val="24"/>
          <w:szCs w:val="24"/>
        </w:rPr>
        <w:t>Un</w:t>
      </w:r>
      <w:r w:rsidR="00E76A1C" w:rsidRPr="001E1725">
        <w:rPr>
          <w:rFonts w:asciiTheme="majorHAnsi" w:hAnsiTheme="majorHAnsi"/>
          <w:i/>
          <w:sz w:val="24"/>
          <w:szCs w:val="24"/>
        </w:rPr>
        <w:t>modified</w:t>
      </w:r>
      <w:proofErr w:type="gramEnd"/>
      <w:r w:rsidRPr="003515C0">
        <w:rPr>
          <w:rFonts w:asciiTheme="majorHAnsi" w:hAnsiTheme="majorHAnsi"/>
          <w:sz w:val="24"/>
          <w:szCs w:val="24"/>
        </w:rPr>
        <w:t xml:space="preserve"> (control). </w:t>
      </w:r>
      <w:r w:rsidR="00B80EE8" w:rsidRPr="003515C0">
        <w:rPr>
          <w:rFonts w:asciiTheme="majorHAnsi" w:hAnsiTheme="majorHAnsi"/>
          <w:sz w:val="24"/>
          <w:szCs w:val="24"/>
        </w:rPr>
        <w:t>Under the</w:t>
      </w:r>
      <w:r w:rsidR="00E97FEB">
        <w:rPr>
          <w:rFonts w:asciiTheme="majorHAnsi" w:hAnsiTheme="majorHAnsi"/>
          <w:sz w:val="24"/>
          <w:szCs w:val="24"/>
        </w:rPr>
        <w:t xml:space="preserve"> masked (</w:t>
      </w:r>
      <w:r w:rsidR="00E97FEB" w:rsidRPr="00E97FEB">
        <w:rPr>
          <w:rFonts w:asciiTheme="majorHAnsi" w:hAnsiTheme="majorHAnsi"/>
          <w:i/>
          <w:sz w:val="24"/>
          <w:szCs w:val="24"/>
        </w:rPr>
        <w:t>Blank</w:t>
      </w:r>
      <w:r w:rsidR="00E97FEB">
        <w:rPr>
          <w:rFonts w:asciiTheme="majorHAnsi" w:hAnsiTheme="majorHAnsi"/>
          <w:sz w:val="24"/>
          <w:szCs w:val="24"/>
        </w:rPr>
        <w:t>) condition</w:t>
      </w:r>
      <w:r w:rsidR="00B80EE8" w:rsidRPr="003515C0">
        <w:rPr>
          <w:rFonts w:asciiTheme="majorHAnsi" w:hAnsiTheme="majorHAnsi"/>
          <w:sz w:val="24"/>
          <w:szCs w:val="24"/>
        </w:rPr>
        <w:t xml:space="preserve"> </w:t>
      </w:r>
      <w:r w:rsidR="00B70176" w:rsidRPr="003515C0">
        <w:rPr>
          <w:rFonts w:asciiTheme="majorHAnsi" w:hAnsiTheme="majorHAnsi"/>
          <w:sz w:val="24"/>
          <w:szCs w:val="24"/>
        </w:rPr>
        <w:t>the eye-tracker sample</w:t>
      </w:r>
      <w:r w:rsidR="00B80EE8" w:rsidRPr="003515C0">
        <w:rPr>
          <w:rFonts w:asciiTheme="majorHAnsi" w:hAnsiTheme="majorHAnsi"/>
          <w:sz w:val="24"/>
          <w:szCs w:val="24"/>
        </w:rPr>
        <w:t>d</w:t>
      </w:r>
      <w:r w:rsidR="00B70176" w:rsidRPr="003515C0">
        <w:rPr>
          <w:rFonts w:asciiTheme="majorHAnsi" w:hAnsiTheme="majorHAnsi"/>
          <w:sz w:val="24"/>
          <w:szCs w:val="24"/>
        </w:rPr>
        <w:t xml:space="preserve"> the curren</w:t>
      </w:r>
      <w:r w:rsidR="00B80EE8" w:rsidRPr="003515C0">
        <w:rPr>
          <w:rFonts w:asciiTheme="majorHAnsi" w:hAnsiTheme="majorHAnsi"/>
          <w:sz w:val="24"/>
          <w:szCs w:val="24"/>
        </w:rPr>
        <w:t>t gaze position online and replaced</w:t>
      </w:r>
      <w:r w:rsidR="00B70176" w:rsidRPr="003515C0">
        <w:rPr>
          <w:rFonts w:asciiTheme="majorHAnsi" w:hAnsiTheme="majorHAnsi"/>
          <w:sz w:val="24"/>
          <w:szCs w:val="24"/>
        </w:rPr>
        <w:t xml:space="preserve"> the</w:t>
      </w:r>
      <w:r w:rsidR="00B80EE8" w:rsidRPr="003515C0">
        <w:rPr>
          <w:rFonts w:asciiTheme="majorHAnsi" w:hAnsiTheme="majorHAnsi"/>
          <w:sz w:val="24"/>
          <w:szCs w:val="24"/>
        </w:rPr>
        <w:t xml:space="preserve"> part of the</w:t>
      </w:r>
      <w:r w:rsidR="00B70176" w:rsidRPr="003515C0">
        <w:rPr>
          <w:rFonts w:asciiTheme="majorHAnsi" w:hAnsiTheme="majorHAnsi"/>
          <w:sz w:val="24"/>
          <w:szCs w:val="24"/>
        </w:rPr>
        <w:t xml:space="preserve"> display</w:t>
      </w:r>
      <w:r w:rsidR="00B80EE8" w:rsidRPr="003515C0">
        <w:rPr>
          <w:rFonts w:asciiTheme="majorHAnsi" w:hAnsiTheme="majorHAnsi"/>
          <w:sz w:val="24"/>
          <w:szCs w:val="24"/>
        </w:rPr>
        <w:t xml:space="preserve"> falling to the left or right of current fixation</w:t>
      </w:r>
      <w:r w:rsidR="00940BC6" w:rsidRPr="003515C0">
        <w:rPr>
          <w:rFonts w:asciiTheme="majorHAnsi" w:hAnsiTheme="majorHAnsi"/>
          <w:sz w:val="24"/>
          <w:szCs w:val="24"/>
        </w:rPr>
        <w:t xml:space="preserve"> </w:t>
      </w:r>
      <w:r w:rsidR="00B80EE8" w:rsidRPr="003515C0">
        <w:rPr>
          <w:rFonts w:asciiTheme="majorHAnsi" w:hAnsiTheme="majorHAnsi"/>
          <w:sz w:val="24"/>
          <w:szCs w:val="24"/>
        </w:rPr>
        <w:t>(blocked) with</w:t>
      </w:r>
      <w:r w:rsidR="00B70176" w:rsidRPr="003515C0">
        <w:rPr>
          <w:rFonts w:asciiTheme="majorHAnsi" w:hAnsiTheme="majorHAnsi"/>
          <w:sz w:val="24"/>
          <w:szCs w:val="24"/>
        </w:rPr>
        <w:t xml:space="preserve"> grey backg</w:t>
      </w:r>
      <w:r w:rsidR="00FD26A1" w:rsidRPr="003515C0">
        <w:rPr>
          <w:rFonts w:asciiTheme="majorHAnsi" w:hAnsiTheme="majorHAnsi"/>
          <w:sz w:val="24"/>
          <w:szCs w:val="24"/>
        </w:rPr>
        <w:t>round</w:t>
      </w:r>
      <w:r w:rsidR="00940BC6" w:rsidRPr="003515C0">
        <w:rPr>
          <w:rFonts w:asciiTheme="majorHAnsi" w:hAnsiTheme="majorHAnsi"/>
          <w:sz w:val="24"/>
          <w:szCs w:val="24"/>
        </w:rPr>
        <w:t xml:space="preserve"> </w:t>
      </w:r>
      <w:r w:rsidR="00B80EE8" w:rsidRPr="003515C0">
        <w:rPr>
          <w:rFonts w:asciiTheme="majorHAnsi" w:hAnsiTheme="majorHAnsi"/>
          <w:sz w:val="24"/>
          <w:szCs w:val="24"/>
        </w:rPr>
        <w:t>(</w:t>
      </w:r>
      <w:r w:rsidR="00B80EE8" w:rsidRPr="008C0410">
        <w:rPr>
          <w:rFonts w:asciiTheme="majorHAnsi" w:hAnsiTheme="majorHAnsi"/>
          <w:i/>
          <w:sz w:val="24"/>
          <w:szCs w:val="24"/>
        </w:rPr>
        <w:t>Blank</w:t>
      </w:r>
      <w:r w:rsidR="00E97FEB">
        <w:rPr>
          <w:rFonts w:asciiTheme="majorHAnsi" w:hAnsiTheme="majorHAnsi"/>
          <w:i/>
          <w:sz w:val="24"/>
          <w:szCs w:val="24"/>
        </w:rPr>
        <w:t>)</w:t>
      </w:r>
      <w:r w:rsidR="006341D3" w:rsidRPr="003515C0">
        <w:rPr>
          <w:rFonts w:asciiTheme="majorHAnsi" w:hAnsiTheme="majorHAnsi"/>
          <w:sz w:val="24"/>
          <w:szCs w:val="24"/>
        </w:rPr>
        <w:t xml:space="preserve"> condition</w:t>
      </w:r>
      <w:r w:rsidR="001049B4" w:rsidRPr="003515C0">
        <w:rPr>
          <w:rFonts w:asciiTheme="majorHAnsi" w:hAnsiTheme="majorHAnsi"/>
          <w:sz w:val="24"/>
          <w:szCs w:val="24"/>
        </w:rPr>
        <w:t xml:space="preserve"> In the </w:t>
      </w:r>
      <w:r w:rsidR="001049B4" w:rsidRPr="008C0410">
        <w:rPr>
          <w:rFonts w:asciiTheme="majorHAnsi" w:hAnsiTheme="majorHAnsi"/>
          <w:i/>
          <w:sz w:val="24"/>
          <w:szCs w:val="24"/>
        </w:rPr>
        <w:t>U</w:t>
      </w:r>
      <w:r w:rsidR="008C0410" w:rsidRPr="008C0410">
        <w:rPr>
          <w:rFonts w:asciiTheme="majorHAnsi" w:hAnsiTheme="majorHAnsi"/>
          <w:i/>
          <w:sz w:val="24"/>
          <w:szCs w:val="24"/>
        </w:rPr>
        <w:t>nmodified</w:t>
      </w:r>
      <w:r w:rsidR="00B70176" w:rsidRPr="003515C0">
        <w:rPr>
          <w:rFonts w:asciiTheme="majorHAnsi" w:hAnsiTheme="majorHAnsi"/>
          <w:sz w:val="24"/>
          <w:szCs w:val="24"/>
        </w:rPr>
        <w:t xml:space="preserve"> condition</w:t>
      </w:r>
      <w:r w:rsidR="00437A90">
        <w:rPr>
          <w:rFonts w:asciiTheme="majorHAnsi" w:hAnsiTheme="majorHAnsi"/>
          <w:sz w:val="24"/>
          <w:szCs w:val="24"/>
        </w:rPr>
        <w:t xml:space="preserve"> </w:t>
      </w:r>
      <w:r w:rsidR="00B70176" w:rsidRPr="003515C0">
        <w:rPr>
          <w:rFonts w:asciiTheme="majorHAnsi" w:hAnsiTheme="majorHAnsi"/>
          <w:sz w:val="24"/>
          <w:szCs w:val="24"/>
        </w:rPr>
        <w:t>(control)</w:t>
      </w:r>
      <w:r w:rsidR="006341D3" w:rsidRPr="003515C0">
        <w:rPr>
          <w:rFonts w:asciiTheme="majorHAnsi" w:hAnsiTheme="majorHAnsi"/>
          <w:sz w:val="24"/>
          <w:szCs w:val="24"/>
        </w:rPr>
        <w:t xml:space="preserve"> eye</w:t>
      </w:r>
      <w:r w:rsidR="00623B42">
        <w:rPr>
          <w:rFonts w:asciiTheme="majorHAnsi" w:hAnsiTheme="majorHAnsi"/>
          <w:sz w:val="24"/>
          <w:szCs w:val="24"/>
        </w:rPr>
        <w:t xml:space="preserve"> </w:t>
      </w:r>
      <w:r w:rsidR="006341D3" w:rsidRPr="003515C0">
        <w:rPr>
          <w:rFonts w:asciiTheme="majorHAnsi" w:hAnsiTheme="majorHAnsi"/>
          <w:sz w:val="24"/>
          <w:szCs w:val="24"/>
        </w:rPr>
        <w:t xml:space="preserve">movements </w:t>
      </w:r>
      <w:proofErr w:type="gramStart"/>
      <w:r w:rsidR="006341D3" w:rsidRPr="003515C0">
        <w:rPr>
          <w:rFonts w:asciiTheme="majorHAnsi" w:hAnsiTheme="majorHAnsi"/>
          <w:sz w:val="24"/>
          <w:szCs w:val="24"/>
        </w:rPr>
        <w:t>were sampled</w:t>
      </w:r>
      <w:proofErr w:type="gramEnd"/>
      <w:r w:rsidR="006341D3" w:rsidRPr="003515C0">
        <w:rPr>
          <w:rFonts w:asciiTheme="majorHAnsi" w:hAnsiTheme="majorHAnsi"/>
          <w:sz w:val="24"/>
          <w:szCs w:val="24"/>
        </w:rPr>
        <w:t xml:space="preserve"> but</w:t>
      </w:r>
      <w:r w:rsidR="00B70176" w:rsidRPr="003515C0">
        <w:rPr>
          <w:rFonts w:asciiTheme="majorHAnsi" w:hAnsiTheme="majorHAnsi"/>
          <w:sz w:val="24"/>
          <w:szCs w:val="24"/>
        </w:rPr>
        <w:t xml:space="preserve"> no mask was applied. </w:t>
      </w:r>
    </w:p>
    <w:p w14:paraId="7B93272B" w14:textId="4E85B36A" w:rsidR="00A04122" w:rsidRPr="003515C0" w:rsidRDefault="00A9791F" w:rsidP="006C0696">
      <w:pPr>
        <w:spacing w:line="480" w:lineRule="auto"/>
        <w:jc w:val="both"/>
        <w:rPr>
          <w:rFonts w:asciiTheme="majorHAnsi" w:hAnsiTheme="majorHAnsi"/>
          <w:sz w:val="24"/>
          <w:szCs w:val="24"/>
        </w:rPr>
      </w:pPr>
      <w:proofErr w:type="gramStart"/>
      <w:r w:rsidRPr="003515C0">
        <w:rPr>
          <w:rFonts w:asciiTheme="majorHAnsi" w:hAnsiTheme="majorHAnsi"/>
          <w:i/>
          <w:sz w:val="24"/>
          <w:szCs w:val="24"/>
        </w:rPr>
        <w:t>Apparatus</w:t>
      </w:r>
      <w:r w:rsidR="00827771">
        <w:rPr>
          <w:rFonts w:asciiTheme="majorHAnsi" w:hAnsiTheme="majorHAnsi"/>
          <w:i/>
          <w:sz w:val="24"/>
          <w:szCs w:val="24"/>
        </w:rPr>
        <w:t>.</w:t>
      </w:r>
      <w:proofErr w:type="gramEnd"/>
      <w:r w:rsidR="00827771">
        <w:rPr>
          <w:rFonts w:asciiTheme="majorHAnsi" w:hAnsiTheme="majorHAnsi"/>
          <w:i/>
          <w:sz w:val="24"/>
          <w:szCs w:val="24"/>
        </w:rPr>
        <w:t xml:space="preserve"> </w:t>
      </w:r>
      <w:r w:rsidR="00A04122" w:rsidRPr="003515C0">
        <w:rPr>
          <w:rFonts w:asciiTheme="majorHAnsi" w:hAnsiTheme="majorHAnsi"/>
          <w:sz w:val="24"/>
          <w:szCs w:val="24"/>
        </w:rPr>
        <w:t>The display was presented on a</w:t>
      </w:r>
      <w:r w:rsidR="00524B42" w:rsidRPr="003515C0">
        <w:rPr>
          <w:rFonts w:asciiTheme="majorHAnsi" w:hAnsiTheme="majorHAnsi"/>
          <w:sz w:val="24"/>
          <w:szCs w:val="24"/>
        </w:rPr>
        <w:t xml:space="preserve"> </w:t>
      </w:r>
      <w:proofErr w:type="gramStart"/>
      <w:r w:rsidR="00524B42" w:rsidRPr="003515C0">
        <w:rPr>
          <w:rFonts w:asciiTheme="majorHAnsi" w:hAnsiTheme="majorHAnsi"/>
          <w:sz w:val="24"/>
          <w:szCs w:val="24"/>
        </w:rPr>
        <w:t>17inch</w:t>
      </w:r>
      <w:proofErr w:type="gramEnd"/>
      <w:r w:rsidR="00524B42" w:rsidRPr="003515C0">
        <w:rPr>
          <w:rFonts w:asciiTheme="majorHAnsi" w:hAnsiTheme="majorHAnsi"/>
          <w:sz w:val="24"/>
          <w:szCs w:val="24"/>
        </w:rPr>
        <w:t xml:space="preserve"> CRT monitor with a resolution of 1024x768</w:t>
      </w:r>
      <w:r w:rsidR="00A04122" w:rsidRPr="003515C0">
        <w:rPr>
          <w:rFonts w:asciiTheme="majorHAnsi" w:hAnsiTheme="majorHAnsi"/>
          <w:sz w:val="24"/>
          <w:szCs w:val="24"/>
        </w:rPr>
        <w:t xml:space="preserve">. </w:t>
      </w:r>
      <w:proofErr w:type="gramStart"/>
      <w:r w:rsidR="00A04122" w:rsidRPr="003515C0">
        <w:rPr>
          <w:rFonts w:asciiTheme="majorHAnsi" w:hAnsiTheme="majorHAnsi"/>
          <w:sz w:val="24"/>
          <w:szCs w:val="24"/>
        </w:rPr>
        <w:t xml:space="preserve">Stimulus generation, presentation and data collection were controlled by </w:t>
      </w:r>
      <w:proofErr w:type="spellStart"/>
      <w:r w:rsidR="00A04122" w:rsidRPr="003515C0">
        <w:rPr>
          <w:rFonts w:asciiTheme="majorHAnsi" w:hAnsiTheme="majorHAnsi"/>
          <w:sz w:val="24"/>
          <w:szCs w:val="24"/>
        </w:rPr>
        <w:t>Matlab</w:t>
      </w:r>
      <w:proofErr w:type="spellEnd"/>
      <w:r w:rsidR="00A04122" w:rsidRPr="003515C0">
        <w:rPr>
          <w:rFonts w:asciiTheme="majorHAnsi" w:hAnsiTheme="majorHAnsi"/>
          <w:sz w:val="24"/>
          <w:szCs w:val="24"/>
        </w:rPr>
        <w:t xml:space="preserve"> and </w:t>
      </w:r>
      <w:r w:rsidR="000D7585">
        <w:rPr>
          <w:rFonts w:asciiTheme="majorHAnsi" w:hAnsiTheme="majorHAnsi"/>
          <w:sz w:val="24"/>
          <w:szCs w:val="24"/>
        </w:rPr>
        <w:t xml:space="preserve">the </w:t>
      </w:r>
      <w:r w:rsidR="00A04122" w:rsidRPr="003515C0">
        <w:rPr>
          <w:rFonts w:asciiTheme="majorHAnsi" w:hAnsiTheme="majorHAnsi"/>
          <w:sz w:val="24"/>
          <w:szCs w:val="24"/>
        </w:rPr>
        <w:t>psychophysics toolbox</w:t>
      </w:r>
      <w:r w:rsidR="00BB43EE" w:rsidRPr="003515C0">
        <w:rPr>
          <w:rFonts w:asciiTheme="majorHAnsi" w:hAnsiTheme="majorHAnsi"/>
          <w:sz w:val="24"/>
          <w:szCs w:val="24"/>
        </w:rPr>
        <w:t xml:space="preserve"> </w:t>
      </w:r>
      <w:r w:rsidR="00A04122" w:rsidRPr="003515C0">
        <w:rPr>
          <w:rFonts w:asciiTheme="majorHAnsi" w:hAnsiTheme="majorHAnsi"/>
          <w:sz w:val="24"/>
          <w:szCs w:val="24"/>
        </w:rPr>
        <w:t>(</w:t>
      </w:r>
      <w:proofErr w:type="spellStart"/>
      <w:r w:rsidR="00A04122" w:rsidRPr="003515C0">
        <w:rPr>
          <w:rFonts w:asciiTheme="majorHAnsi" w:hAnsiTheme="majorHAnsi"/>
          <w:sz w:val="24"/>
          <w:szCs w:val="24"/>
        </w:rPr>
        <w:t>Brainard</w:t>
      </w:r>
      <w:proofErr w:type="spellEnd"/>
      <w:r w:rsidR="00A04122" w:rsidRPr="003515C0">
        <w:rPr>
          <w:rFonts w:asciiTheme="majorHAnsi" w:hAnsiTheme="majorHAnsi"/>
          <w:sz w:val="24"/>
          <w:szCs w:val="24"/>
        </w:rPr>
        <w:t xml:space="preserve">, 1997; </w:t>
      </w:r>
      <w:proofErr w:type="spellStart"/>
      <w:r w:rsidR="00A04122" w:rsidRPr="003515C0">
        <w:rPr>
          <w:rFonts w:asciiTheme="majorHAnsi" w:hAnsiTheme="majorHAnsi"/>
          <w:sz w:val="24"/>
          <w:szCs w:val="24"/>
        </w:rPr>
        <w:t>Pelli</w:t>
      </w:r>
      <w:proofErr w:type="spellEnd"/>
      <w:r w:rsidR="00A04122" w:rsidRPr="003515C0">
        <w:rPr>
          <w:rFonts w:asciiTheme="majorHAnsi" w:hAnsiTheme="majorHAnsi"/>
          <w:sz w:val="24"/>
          <w:szCs w:val="24"/>
        </w:rPr>
        <w:t>, 1997) run</w:t>
      </w:r>
      <w:r w:rsidR="00EB7820" w:rsidRPr="003515C0">
        <w:rPr>
          <w:rFonts w:asciiTheme="majorHAnsi" w:hAnsiTheme="majorHAnsi"/>
          <w:sz w:val="24"/>
          <w:szCs w:val="24"/>
        </w:rPr>
        <w:t xml:space="preserve"> </w:t>
      </w:r>
      <w:r w:rsidR="0090334F">
        <w:rPr>
          <w:rFonts w:asciiTheme="majorHAnsi" w:hAnsiTheme="majorHAnsi"/>
          <w:sz w:val="24"/>
          <w:szCs w:val="24"/>
        </w:rPr>
        <w:t>on</w:t>
      </w:r>
      <w:r w:rsidR="0090334F" w:rsidRPr="003515C0">
        <w:rPr>
          <w:rFonts w:asciiTheme="majorHAnsi" w:hAnsiTheme="majorHAnsi"/>
          <w:sz w:val="24"/>
          <w:szCs w:val="24"/>
        </w:rPr>
        <w:t xml:space="preserve"> </w:t>
      </w:r>
      <w:r w:rsidR="00A04122" w:rsidRPr="003515C0">
        <w:rPr>
          <w:rFonts w:asciiTheme="majorHAnsi" w:hAnsiTheme="majorHAnsi"/>
          <w:sz w:val="24"/>
          <w:szCs w:val="24"/>
        </w:rPr>
        <w:t xml:space="preserve">a </w:t>
      </w:r>
      <w:proofErr w:type="spellStart"/>
      <w:r w:rsidR="00A04122" w:rsidRPr="003515C0">
        <w:rPr>
          <w:rFonts w:asciiTheme="majorHAnsi" w:hAnsiTheme="majorHAnsi"/>
          <w:sz w:val="24"/>
          <w:szCs w:val="24"/>
        </w:rPr>
        <w:t>Powermac</w:t>
      </w:r>
      <w:proofErr w:type="spellEnd"/>
      <w:proofErr w:type="gramEnd"/>
      <w:r w:rsidR="00A04122" w:rsidRPr="003515C0">
        <w:rPr>
          <w:rFonts w:asciiTheme="majorHAnsi" w:hAnsiTheme="majorHAnsi"/>
          <w:sz w:val="24"/>
          <w:szCs w:val="24"/>
        </w:rPr>
        <w:t xml:space="preserve">. </w:t>
      </w:r>
      <w:r w:rsidR="00C44AB9">
        <w:rPr>
          <w:rFonts w:asciiTheme="majorHAnsi" w:hAnsiTheme="majorHAnsi"/>
          <w:sz w:val="24"/>
          <w:szCs w:val="24"/>
        </w:rPr>
        <w:t>T</w:t>
      </w:r>
      <w:r w:rsidR="00A04122" w:rsidRPr="003515C0">
        <w:rPr>
          <w:rFonts w:asciiTheme="majorHAnsi" w:hAnsiTheme="majorHAnsi"/>
          <w:sz w:val="24"/>
          <w:szCs w:val="24"/>
        </w:rPr>
        <w:t xml:space="preserve">he position of the dominant eye </w:t>
      </w:r>
      <w:proofErr w:type="gramStart"/>
      <w:r w:rsidR="00A04122" w:rsidRPr="003515C0">
        <w:rPr>
          <w:rFonts w:asciiTheme="majorHAnsi" w:hAnsiTheme="majorHAnsi"/>
          <w:sz w:val="24"/>
          <w:szCs w:val="24"/>
        </w:rPr>
        <w:t>was recorded</w:t>
      </w:r>
      <w:proofErr w:type="gramEnd"/>
      <w:r w:rsidR="00A04122" w:rsidRPr="003515C0">
        <w:rPr>
          <w:rFonts w:asciiTheme="majorHAnsi" w:hAnsiTheme="majorHAnsi"/>
          <w:sz w:val="24"/>
          <w:szCs w:val="24"/>
        </w:rPr>
        <w:t xml:space="preserve"> using a</w:t>
      </w:r>
      <w:r w:rsidR="00C44AB9">
        <w:rPr>
          <w:rFonts w:asciiTheme="majorHAnsi" w:hAnsiTheme="majorHAnsi"/>
          <w:sz w:val="24"/>
          <w:szCs w:val="24"/>
        </w:rPr>
        <w:t xml:space="preserve"> desktop-mounted</w:t>
      </w:r>
      <w:r w:rsidR="00A04122" w:rsidRPr="003515C0">
        <w:rPr>
          <w:rFonts w:asciiTheme="majorHAnsi" w:hAnsiTheme="majorHAnsi"/>
          <w:sz w:val="24"/>
          <w:szCs w:val="24"/>
        </w:rPr>
        <w:t xml:space="preserve"> </w:t>
      </w:r>
      <w:proofErr w:type="spellStart"/>
      <w:r w:rsidR="00A04122" w:rsidRPr="003515C0">
        <w:rPr>
          <w:rFonts w:asciiTheme="majorHAnsi" w:hAnsiTheme="majorHAnsi"/>
          <w:sz w:val="24"/>
          <w:szCs w:val="24"/>
        </w:rPr>
        <w:t>EyeLink</w:t>
      </w:r>
      <w:proofErr w:type="spellEnd"/>
      <w:r w:rsidR="00A04122" w:rsidRPr="003515C0">
        <w:rPr>
          <w:rFonts w:asciiTheme="majorHAnsi" w:hAnsiTheme="majorHAnsi"/>
          <w:sz w:val="24"/>
          <w:szCs w:val="24"/>
        </w:rPr>
        <w:t xml:space="preserve"> </w:t>
      </w:r>
      <w:r w:rsidR="00C44AB9">
        <w:rPr>
          <w:rFonts w:asciiTheme="majorHAnsi" w:hAnsiTheme="majorHAnsi"/>
          <w:sz w:val="24"/>
          <w:szCs w:val="24"/>
        </w:rPr>
        <w:t>1000</w:t>
      </w:r>
      <w:r w:rsidR="00A04122" w:rsidRPr="003515C0">
        <w:rPr>
          <w:rFonts w:asciiTheme="majorHAnsi" w:hAnsiTheme="majorHAnsi"/>
          <w:sz w:val="24"/>
          <w:szCs w:val="24"/>
        </w:rPr>
        <w:t xml:space="preserve"> eye tracker</w:t>
      </w:r>
      <w:r w:rsidR="00BB43EE" w:rsidRPr="003515C0">
        <w:rPr>
          <w:rFonts w:asciiTheme="majorHAnsi" w:hAnsiTheme="majorHAnsi"/>
          <w:sz w:val="24"/>
          <w:szCs w:val="24"/>
        </w:rPr>
        <w:t xml:space="preserve"> </w:t>
      </w:r>
      <w:r w:rsidR="00A04122" w:rsidRPr="003515C0">
        <w:rPr>
          <w:rFonts w:asciiTheme="majorHAnsi" w:hAnsiTheme="majorHAnsi"/>
          <w:sz w:val="24"/>
          <w:szCs w:val="24"/>
        </w:rPr>
        <w:t xml:space="preserve">(SR Research, Canada) </w:t>
      </w:r>
      <w:r w:rsidR="00C44AB9">
        <w:rPr>
          <w:rFonts w:asciiTheme="majorHAnsi" w:hAnsiTheme="majorHAnsi"/>
          <w:sz w:val="24"/>
          <w:szCs w:val="24"/>
        </w:rPr>
        <w:t>sampling eye position at</w:t>
      </w:r>
      <w:r w:rsidR="00A04122" w:rsidRPr="003515C0">
        <w:rPr>
          <w:rFonts w:asciiTheme="majorHAnsi" w:hAnsiTheme="majorHAnsi"/>
          <w:sz w:val="24"/>
          <w:szCs w:val="24"/>
        </w:rPr>
        <w:t xml:space="preserve"> 1000</w:t>
      </w:r>
      <w:r w:rsidR="00940BC6" w:rsidRPr="003515C0">
        <w:rPr>
          <w:rFonts w:asciiTheme="majorHAnsi" w:hAnsiTheme="majorHAnsi"/>
          <w:sz w:val="24"/>
          <w:szCs w:val="24"/>
        </w:rPr>
        <w:t>Hz</w:t>
      </w:r>
      <w:r w:rsidR="00A04122" w:rsidRPr="003515C0">
        <w:rPr>
          <w:rFonts w:asciiTheme="majorHAnsi" w:hAnsiTheme="majorHAnsi"/>
          <w:sz w:val="24"/>
          <w:szCs w:val="24"/>
        </w:rPr>
        <w:t>.</w:t>
      </w:r>
      <w:r w:rsidR="00CD6A20" w:rsidRPr="003515C0">
        <w:rPr>
          <w:rFonts w:asciiTheme="majorHAnsi" w:hAnsiTheme="majorHAnsi"/>
          <w:sz w:val="24"/>
          <w:szCs w:val="24"/>
        </w:rPr>
        <w:t xml:space="preserve"> The length of the entire system</w:t>
      </w:r>
      <w:r w:rsidR="00915090" w:rsidRPr="003515C0">
        <w:rPr>
          <w:rFonts w:asciiTheme="majorHAnsi" w:hAnsiTheme="majorHAnsi"/>
          <w:sz w:val="24"/>
          <w:szCs w:val="24"/>
        </w:rPr>
        <w:t>’s</w:t>
      </w:r>
      <w:r w:rsidR="00CD6A20" w:rsidRPr="003515C0">
        <w:rPr>
          <w:rFonts w:asciiTheme="majorHAnsi" w:hAnsiTheme="majorHAnsi"/>
          <w:sz w:val="24"/>
          <w:szCs w:val="24"/>
        </w:rPr>
        <w:t xml:space="preserve"> delay</w:t>
      </w:r>
      <w:r w:rsidR="00915090" w:rsidRPr="003515C0">
        <w:rPr>
          <w:rFonts w:asciiTheme="majorHAnsi" w:hAnsiTheme="majorHAnsi"/>
          <w:sz w:val="24"/>
          <w:szCs w:val="24"/>
        </w:rPr>
        <w:t xml:space="preserve"> was</w:t>
      </w:r>
      <w:r w:rsidR="00524B42" w:rsidRPr="003515C0">
        <w:rPr>
          <w:rFonts w:asciiTheme="majorHAnsi" w:hAnsiTheme="majorHAnsi"/>
          <w:sz w:val="24"/>
          <w:szCs w:val="24"/>
        </w:rPr>
        <w:t xml:space="preserve"> 1.5ms</w:t>
      </w:r>
      <w:r w:rsidR="00915090" w:rsidRPr="003515C0">
        <w:rPr>
          <w:rFonts w:asciiTheme="majorHAnsi" w:hAnsiTheme="majorHAnsi"/>
          <w:sz w:val="24"/>
          <w:szCs w:val="24"/>
        </w:rPr>
        <w:t xml:space="preserve"> (time taken from registering a new sample to screen update)</w:t>
      </w:r>
      <w:r w:rsidR="00023354" w:rsidRPr="003515C0">
        <w:rPr>
          <w:rFonts w:asciiTheme="majorHAnsi" w:hAnsiTheme="majorHAnsi"/>
          <w:sz w:val="24"/>
          <w:szCs w:val="24"/>
        </w:rPr>
        <w:t>.</w:t>
      </w:r>
      <w:r w:rsidR="00A04122" w:rsidRPr="003515C0">
        <w:rPr>
          <w:rFonts w:asciiTheme="majorHAnsi" w:hAnsiTheme="majorHAnsi"/>
          <w:sz w:val="24"/>
          <w:szCs w:val="24"/>
        </w:rPr>
        <w:t xml:space="preserve"> The participants were asked to respond by </w:t>
      </w:r>
      <w:proofErr w:type="gramStart"/>
      <w:r w:rsidR="00A04122" w:rsidRPr="003515C0">
        <w:rPr>
          <w:rFonts w:asciiTheme="majorHAnsi" w:hAnsiTheme="majorHAnsi"/>
          <w:sz w:val="24"/>
          <w:szCs w:val="24"/>
        </w:rPr>
        <w:t>pressing either</w:t>
      </w:r>
      <w:proofErr w:type="gramEnd"/>
      <w:r w:rsidR="00A04122" w:rsidRPr="003515C0">
        <w:rPr>
          <w:rFonts w:asciiTheme="majorHAnsi" w:hAnsiTheme="majorHAnsi"/>
          <w:sz w:val="24"/>
          <w:szCs w:val="24"/>
        </w:rPr>
        <w:t xml:space="preserve"> the left arrow key</w:t>
      </w:r>
      <w:r w:rsidR="00BB43EE" w:rsidRPr="003515C0">
        <w:rPr>
          <w:rFonts w:asciiTheme="majorHAnsi" w:hAnsiTheme="majorHAnsi"/>
          <w:sz w:val="24"/>
          <w:szCs w:val="24"/>
        </w:rPr>
        <w:t xml:space="preserve"> </w:t>
      </w:r>
      <w:r w:rsidR="00A04122" w:rsidRPr="003515C0">
        <w:rPr>
          <w:rFonts w:asciiTheme="majorHAnsi" w:hAnsiTheme="majorHAnsi"/>
          <w:sz w:val="24"/>
          <w:szCs w:val="24"/>
        </w:rPr>
        <w:t>(for target present trials) or right arrow key</w:t>
      </w:r>
      <w:r w:rsidR="00BB43EE" w:rsidRPr="003515C0">
        <w:rPr>
          <w:rFonts w:asciiTheme="majorHAnsi" w:hAnsiTheme="majorHAnsi"/>
          <w:sz w:val="24"/>
          <w:szCs w:val="24"/>
        </w:rPr>
        <w:t xml:space="preserve"> </w:t>
      </w:r>
      <w:r w:rsidR="00A04122" w:rsidRPr="003515C0">
        <w:rPr>
          <w:rFonts w:asciiTheme="majorHAnsi" w:hAnsiTheme="majorHAnsi"/>
          <w:sz w:val="24"/>
          <w:szCs w:val="24"/>
        </w:rPr>
        <w:t>(for target absent trials)</w:t>
      </w:r>
      <w:r w:rsidR="00623B42">
        <w:rPr>
          <w:rFonts w:asciiTheme="majorHAnsi" w:hAnsiTheme="majorHAnsi"/>
          <w:sz w:val="24"/>
          <w:szCs w:val="24"/>
        </w:rPr>
        <w:t xml:space="preserve"> on </w:t>
      </w:r>
      <w:r w:rsidR="00C44AB9">
        <w:rPr>
          <w:rFonts w:asciiTheme="majorHAnsi" w:hAnsiTheme="majorHAnsi"/>
          <w:sz w:val="24"/>
          <w:szCs w:val="24"/>
        </w:rPr>
        <w:t xml:space="preserve">a standard </w:t>
      </w:r>
      <w:r w:rsidR="00623B42">
        <w:rPr>
          <w:rFonts w:asciiTheme="majorHAnsi" w:hAnsiTheme="majorHAnsi"/>
          <w:sz w:val="24"/>
          <w:szCs w:val="24"/>
        </w:rPr>
        <w:t>keyboard</w:t>
      </w:r>
      <w:r w:rsidR="00C44AB9">
        <w:rPr>
          <w:rFonts w:asciiTheme="majorHAnsi" w:hAnsiTheme="majorHAnsi"/>
          <w:sz w:val="24"/>
          <w:szCs w:val="24"/>
        </w:rPr>
        <w:t>.</w:t>
      </w:r>
    </w:p>
    <w:p w14:paraId="17A798C8" w14:textId="26374FE4" w:rsidR="00277FBD" w:rsidRPr="003515C0" w:rsidRDefault="00A9791F" w:rsidP="006C0696">
      <w:pPr>
        <w:spacing w:line="480" w:lineRule="auto"/>
        <w:jc w:val="both"/>
        <w:rPr>
          <w:rFonts w:asciiTheme="majorHAnsi" w:hAnsiTheme="majorHAnsi"/>
          <w:sz w:val="24"/>
          <w:szCs w:val="24"/>
        </w:rPr>
      </w:pPr>
      <w:proofErr w:type="gramStart"/>
      <w:r w:rsidRPr="003515C0">
        <w:rPr>
          <w:rFonts w:asciiTheme="majorHAnsi" w:hAnsiTheme="majorHAnsi"/>
          <w:i/>
          <w:sz w:val="24"/>
          <w:szCs w:val="24"/>
        </w:rPr>
        <w:t>Procedure</w:t>
      </w:r>
      <w:r w:rsidR="00827771">
        <w:rPr>
          <w:rFonts w:asciiTheme="majorHAnsi" w:hAnsiTheme="majorHAnsi"/>
          <w:i/>
          <w:sz w:val="24"/>
          <w:szCs w:val="24"/>
        </w:rPr>
        <w:t>.</w:t>
      </w:r>
      <w:proofErr w:type="gramEnd"/>
      <w:r w:rsidR="00827771">
        <w:rPr>
          <w:rFonts w:asciiTheme="majorHAnsi" w:hAnsiTheme="majorHAnsi"/>
          <w:i/>
          <w:sz w:val="24"/>
          <w:szCs w:val="24"/>
        </w:rPr>
        <w:t xml:space="preserve"> </w:t>
      </w:r>
      <w:r w:rsidRPr="003515C0">
        <w:rPr>
          <w:rFonts w:asciiTheme="majorHAnsi" w:hAnsiTheme="majorHAnsi"/>
          <w:sz w:val="24"/>
          <w:szCs w:val="24"/>
        </w:rPr>
        <w:t xml:space="preserve">On arrival at the </w:t>
      </w:r>
      <w:proofErr w:type="gramStart"/>
      <w:r w:rsidRPr="003515C0">
        <w:rPr>
          <w:rFonts w:asciiTheme="majorHAnsi" w:hAnsiTheme="majorHAnsi"/>
          <w:sz w:val="24"/>
          <w:szCs w:val="24"/>
        </w:rPr>
        <w:t>laboratory</w:t>
      </w:r>
      <w:proofErr w:type="gramEnd"/>
      <w:r w:rsidRPr="003515C0">
        <w:rPr>
          <w:rFonts w:asciiTheme="majorHAnsi" w:hAnsiTheme="majorHAnsi"/>
          <w:sz w:val="24"/>
          <w:szCs w:val="24"/>
        </w:rPr>
        <w:t xml:space="preserve"> each participant was asked to read and sign a consent form and</w:t>
      </w:r>
      <w:r w:rsidR="00F16AF1" w:rsidRPr="003515C0">
        <w:rPr>
          <w:rFonts w:asciiTheme="majorHAnsi" w:hAnsiTheme="majorHAnsi"/>
          <w:sz w:val="24"/>
          <w:szCs w:val="24"/>
        </w:rPr>
        <w:t xml:space="preserve"> was seated alone in a small low-lit room</w:t>
      </w:r>
      <w:r w:rsidR="0072593B" w:rsidRPr="003515C0">
        <w:rPr>
          <w:rFonts w:asciiTheme="majorHAnsi" w:hAnsiTheme="majorHAnsi"/>
          <w:sz w:val="24"/>
          <w:szCs w:val="24"/>
        </w:rPr>
        <w:t>.</w:t>
      </w:r>
      <w:r w:rsidR="00E97FEB">
        <w:rPr>
          <w:rFonts w:asciiTheme="majorHAnsi" w:hAnsiTheme="majorHAnsi"/>
          <w:sz w:val="24"/>
          <w:szCs w:val="24"/>
        </w:rPr>
        <w:t xml:space="preserve"> On the first </w:t>
      </w:r>
      <w:proofErr w:type="gramStart"/>
      <w:r w:rsidR="00E97FEB">
        <w:rPr>
          <w:rFonts w:asciiTheme="majorHAnsi" w:hAnsiTheme="majorHAnsi"/>
          <w:sz w:val="24"/>
          <w:szCs w:val="24"/>
        </w:rPr>
        <w:t>session</w:t>
      </w:r>
      <w:proofErr w:type="gramEnd"/>
      <w:r w:rsidRPr="003515C0">
        <w:rPr>
          <w:rFonts w:asciiTheme="majorHAnsi" w:hAnsiTheme="majorHAnsi"/>
          <w:sz w:val="24"/>
          <w:szCs w:val="24"/>
        </w:rPr>
        <w:t xml:space="preserve"> </w:t>
      </w:r>
      <w:r w:rsidR="00E97FEB">
        <w:rPr>
          <w:rFonts w:asciiTheme="majorHAnsi" w:hAnsiTheme="majorHAnsi"/>
          <w:sz w:val="24"/>
          <w:szCs w:val="24"/>
        </w:rPr>
        <w:t>p</w:t>
      </w:r>
      <w:r w:rsidRPr="003515C0">
        <w:rPr>
          <w:rFonts w:asciiTheme="majorHAnsi" w:hAnsiTheme="majorHAnsi"/>
          <w:sz w:val="24"/>
          <w:szCs w:val="24"/>
        </w:rPr>
        <w:t xml:space="preserve">articipants were told that they would be doing </w:t>
      </w:r>
      <w:r w:rsidR="00E97FEB">
        <w:rPr>
          <w:rFonts w:asciiTheme="majorHAnsi" w:hAnsiTheme="majorHAnsi"/>
          <w:sz w:val="24"/>
          <w:szCs w:val="24"/>
        </w:rPr>
        <w:t>three tasks: an object-naming task, detection task, and a search task,</w:t>
      </w:r>
      <w:r w:rsidR="0072593B" w:rsidRPr="003515C0">
        <w:rPr>
          <w:rFonts w:asciiTheme="majorHAnsi" w:hAnsiTheme="majorHAnsi"/>
          <w:sz w:val="24"/>
          <w:szCs w:val="24"/>
        </w:rPr>
        <w:t xml:space="preserve"> and their eye movements would be </w:t>
      </w:r>
      <w:r w:rsidR="000329CE">
        <w:rPr>
          <w:rFonts w:asciiTheme="majorHAnsi" w:hAnsiTheme="majorHAnsi"/>
          <w:sz w:val="24"/>
          <w:szCs w:val="24"/>
        </w:rPr>
        <w:t>recorded</w:t>
      </w:r>
      <w:r w:rsidR="0072593B" w:rsidRPr="003515C0">
        <w:rPr>
          <w:rFonts w:asciiTheme="majorHAnsi" w:hAnsiTheme="majorHAnsi"/>
          <w:sz w:val="24"/>
          <w:szCs w:val="24"/>
        </w:rPr>
        <w:t xml:space="preserve"> while </w:t>
      </w:r>
      <w:r w:rsidR="0072593B" w:rsidRPr="003515C0">
        <w:rPr>
          <w:rFonts w:asciiTheme="majorHAnsi" w:hAnsiTheme="majorHAnsi"/>
          <w:sz w:val="24"/>
          <w:szCs w:val="24"/>
        </w:rPr>
        <w:lastRenderedPageBreak/>
        <w:t>performing the task</w:t>
      </w:r>
      <w:r w:rsidR="00E97FEB">
        <w:rPr>
          <w:rFonts w:asciiTheme="majorHAnsi" w:hAnsiTheme="majorHAnsi"/>
          <w:sz w:val="24"/>
          <w:szCs w:val="24"/>
        </w:rPr>
        <w:t>s</w:t>
      </w:r>
      <w:r w:rsidRPr="003515C0">
        <w:rPr>
          <w:rFonts w:asciiTheme="majorHAnsi" w:hAnsiTheme="majorHAnsi"/>
          <w:sz w:val="24"/>
          <w:szCs w:val="24"/>
        </w:rPr>
        <w:t>.</w:t>
      </w:r>
      <w:r w:rsidR="008A723D">
        <w:rPr>
          <w:rFonts w:asciiTheme="majorHAnsi" w:hAnsiTheme="majorHAnsi"/>
          <w:sz w:val="24"/>
          <w:szCs w:val="24"/>
        </w:rPr>
        <w:t xml:space="preserve"> They were also told that on the Tuesday, Wednesday and Thursday session they will only do the search task and on Friday again all three tasks.</w:t>
      </w:r>
      <w:r w:rsidR="0072593B" w:rsidRPr="003515C0">
        <w:rPr>
          <w:rFonts w:asciiTheme="majorHAnsi" w:hAnsiTheme="majorHAnsi"/>
          <w:sz w:val="24"/>
          <w:szCs w:val="24"/>
        </w:rPr>
        <w:t xml:space="preserve"> </w:t>
      </w:r>
    </w:p>
    <w:p w14:paraId="139CEA5B" w14:textId="6E2610DE" w:rsidR="006341D3" w:rsidRDefault="00277FBD" w:rsidP="000F4BCF">
      <w:pPr>
        <w:spacing w:line="480" w:lineRule="auto"/>
        <w:jc w:val="both"/>
        <w:rPr>
          <w:rFonts w:asciiTheme="majorHAnsi" w:hAnsiTheme="majorHAnsi"/>
          <w:color w:val="000000" w:themeColor="text1"/>
          <w:sz w:val="24"/>
          <w:szCs w:val="24"/>
        </w:rPr>
      </w:pPr>
      <w:r w:rsidRPr="003515C0">
        <w:rPr>
          <w:rFonts w:asciiTheme="majorHAnsi" w:hAnsiTheme="majorHAnsi"/>
          <w:sz w:val="24"/>
          <w:szCs w:val="24"/>
        </w:rPr>
        <w:t>The masking condition (</w:t>
      </w:r>
      <w:r w:rsidRPr="003C274D">
        <w:rPr>
          <w:rFonts w:asciiTheme="majorHAnsi" w:hAnsiTheme="majorHAnsi"/>
          <w:i/>
          <w:sz w:val="24"/>
          <w:szCs w:val="24"/>
        </w:rPr>
        <w:t>Blank</w:t>
      </w:r>
      <w:r w:rsidRPr="003515C0">
        <w:rPr>
          <w:rFonts w:asciiTheme="majorHAnsi" w:hAnsiTheme="majorHAnsi"/>
          <w:sz w:val="24"/>
          <w:szCs w:val="24"/>
        </w:rPr>
        <w:t xml:space="preserve"> and </w:t>
      </w:r>
      <w:r w:rsidRPr="003C274D">
        <w:rPr>
          <w:rFonts w:asciiTheme="majorHAnsi" w:hAnsiTheme="majorHAnsi"/>
          <w:i/>
          <w:sz w:val="24"/>
          <w:szCs w:val="24"/>
        </w:rPr>
        <w:t>Un</w:t>
      </w:r>
      <w:r w:rsidR="00E76A1C" w:rsidRPr="003C274D">
        <w:rPr>
          <w:rFonts w:asciiTheme="majorHAnsi" w:hAnsiTheme="majorHAnsi"/>
          <w:i/>
          <w:sz w:val="24"/>
          <w:szCs w:val="24"/>
        </w:rPr>
        <w:t>modified</w:t>
      </w:r>
      <w:r w:rsidRPr="003515C0">
        <w:rPr>
          <w:rFonts w:asciiTheme="majorHAnsi" w:hAnsiTheme="majorHAnsi"/>
          <w:sz w:val="24"/>
          <w:szCs w:val="24"/>
        </w:rPr>
        <w:t xml:space="preserve">) and the location of the mask (left or right) were blocked and the block order was randomized. </w:t>
      </w:r>
      <w:r w:rsidR="00023354" w:rsidRPr="003515C0">
        <w:rPr>
          <w:rFonts w:asciiTheme="majorHAnsi" w:hAnsiTheme="majorHAnsi"/>
          <w:sz w:val="24"/>
          <w:szCs w:val="24"/>
        </w:rPr>
        <w:t xml:space="preserve">Participants </w:t>
      </w:r>
      <w:proofErr w:type="gramStart"/>
      <w:r w:rsidR="00023354" w:rsidRPr="003515C0">
        <w:rPr>
          <w:rFonts w:asciiTheme="majorHAnsi" w:hAnsiTheme="majorHAnsi"/>
          <w:sz w:val="24"/>
          <w:szCs w:val="24"/>
        </w:rPr>
        <w:t>were</w:t>
      </w:r>
      <w:r w:rsidR="001647A8" w:rsidRPr="003515C0">
        <w:rPr>
          <w:rFonts w:asciiTheme="majorHAnsi" w:hAnsiTheme="majorHAnsi"/>
          <w:sz w:val="24"/>
          <w:szCs w:val="24"/>
        </w:rPr>
        <w:t xml:space="preserve"> </w:t>
      </w:r>
      <w:r w:rsidRPr="003515C0">
        <w:rPr>
          <w:rFonts w:asciiTheme="majorHAnsi" w:hAnsiTheme="majorHAnsi"/>
          <w:sz w:val="24"/>
          <w:szCs w:val="24"/>
        </w:rPr>
        <w:t>informed</w:t>
      </w:r>
      <w:proofErr w:type="gramEnd"/>
      <w:r w:rsidRPr="003515C0">
        <w:rPr>
          <w:rFonts w:asciiTheme="majorHAnsi" w:hAnsiTheme="majorHAnsi"/>
          <w:sz w:val="24"/>
          <w:szCs w:val="24"/>
        </w:rPr>
        <w:t xml:space="preserve"> of the condition</w:t>
      </w:r>
      <w:r w:rsidR="00940BC6" w:rsidRPr="003515C0">
        <w:rPr>
          <w:rFonts w:asciiTheme="majorHAnsi" w:hAnsiTheme="majorHAnsi"/>
          <w:sz w:val="24"/>
          <w:szCs w:val="24"/>
        </w:rPr>
        <w:t xml:space="preserve"> </w:t>
      </w:r>
      <w:r w:rsidR="001647A8" w:rsidRPr="003515C0">
        <w:rPr>
          <w:rFonts w:asciiTheme="majorHAnsi" w:hAnsiTheme="majorHAnsi"/>
          <w:sz w:val="24"/>
          <w:szCs w:val="24"/>
        </w:rPr>
        <w:t>before they started each block</w:t>
      </w:r>
      <w:r w:rsidR="0041554F" w:rsidRPr="003515C0">
        <w:rPr>
          <w:rFonts w:asciiTheme="majorHAnsi" w:hAnsiTheme="majorHAnsi"/>
          <w:sz w:val="24"/>
          <w:szCs w:val="24"/>
        </w:rPr>
        <w:t>.</w:t>
      </w:r>
      <w:r w:rsidR="001647A8" w:rsidRPr="003515C0">
        <w:rPr>
          <w:rFonts w:asciiTheme="majorHAnsi" w:hAnsiTheme="majorHAnsi"/>
          <w:sz w:val="24"/>
          <w:szCs w:val="24"/>
        </w:rPr>
        <w:t xml:space="preserve">  </w:t>
      </w:r>
      <w:r w:rsidR="00A9791F" w:rsidRPr="003515C0">
        <w:rPr>
          <w:rFonts w:asciiTheme="majorHAnsi" w:hAnsiTheme="majorHAnsi"/>
          <w:sz w:val="24"/>
          <w:szCs w:val="24"/>
        </w:rPr>
        <w:t xml:space="preserve">Participants </w:t>
      </w:r>
      <w:proofErr w:type="gramStart"/>
      <w:r w:rsidR="00A9791F" w:rsidRPr="003515C0">
        <w:rPr>
          <w:rFonts w:asciiTheme="majorHAnsi" w:hAnsiTheme="majorHAnsi"/>
          <w:sz w:val="24"/>
          <w:szCs w:val="24"/>
        </w:rPr>
        <w:t>were instructed</w:t>
      </w:r>
      <w:proofErr w:type="gramEnd"/>
      <w:r w:rsidR="00A9791F" w:rsidRPr="003515C0">
        <w:rPr>
          <w:rFonts w:asciiTheme="majorHAnsi" w:hAnsiTheme="majorHAnsi"/>
          <w:sz w:val="24"/>
          <w:szCs w:val="24"/>
        </w:rPr>
        <w:t xml:space="preserve"> to press </w:t>
      </w:r>
      <w:r w:rsidR="00B06C42" w:rsidRPr="003515C0">
        <w:rPr>
          <w:rFonts w:asciiTheme="majorHAnsi" w:hAnsiTheme="majorHAnsi"/>
          <w:sz w:val="24"/>
          <w:szCs w:val="24"/>
        </w:rPr>
        <w:t>a space bar with their left hand to initialize each trial and to press the arrow keys with their right</w:t>
      </w:r>
      <w:r w:rsidR="00081F5B">
        <w:rPr>
          <w:rFonts w:asciiTheme="majorHAnsi" w:hAnsiTheme="majorHAnsi"/>
          <w:sz w:val="24"/>
          <w:szCs w:val="24"/>
        </w:rPr>
        <w:t xml:space="preserve"> </w:t>
      </w:r>
      <w:r w:rsidR="00B06C42" w:rsidRPr="003515C0">
        <w:rPr>
          <w:rFonts w:asciiTheme="majorHAnsi" w:hAnsiTheme="majorHAnsi"/>
          <w:sz w:val="24"/>
          <w:szCs w:val="24"/>
        </w:rPr>
        <w:t>hand.</w:t>
      </w:r>
      <w:r w:rsidR="00870190" w:rsidRPr="003515C0">
        <w:rPr>
          <w:rFonts w:asciiTheme="majorHAnsi" w:hAnsiTheme="majorHAnsi"/>
          <w:sz w:val="24"/>
          <w:szCs w:val="24"/>
        </w:rPr>
        <w:t xml:space="preserve"> </w:t>
      </w:r>
      <w:r w:rsidR="00B06C42" w:rsidRPr="003515C0">
        <w:rPr>
          <w:rFonts w:asciiTheme="majorHAnsi" w:hAnsiTheme="majorHAnsi"/>
          <w:sz w:val="24"/>
          <w:szCs w:val="24"/>
        </w:rPr>
        <w:t>Each trial consisted of a black fixation point</w:t>
      </w:r>
      <w:r w:rsidR="00940BC6" w:rsidRPr="003515C0">
        <w:rPr>
          <w:rFonts w:asciiTheme="majorHAnsi" w:hAnsiTheme="majorHAnsi"/>
          <w:sz w:val="24"/>
          <w:szCs w:val="24"/>
        </w:rPr>
        <w:t xml:space="preserve"> </w:t>
      </w:r>
      <w:r w:rsidR="00B06C42" w:rsidRPr="003515C0">
        <w:rPr>
          <w:rFonts w:asciiTheme="majorHAnsi" w:hAnsiTheme="majorHAnsi"/>
          <w:sz w:val="24"/>
          <w:szCs w:val="24"/>
        </w:rPr>
        <w:t>(letter x) subtending 1.5x2.5cm</w:t>
      </w:r>
      <w:r w:rsidR="00940BC6" w:rsidRPr="003515C0">
        <w:rPr>
          <w:rFonts w:asciiTheme="majorHAnsi" w:hAnsiTheme="majorHAnsi"/>
          <w:sz w:val="24"/>
          <w:szCs w:val="24"/>
        </w:rPr>
        <w:t xml:space="preserve"> </w:t>
      </w:r>
      <w:r w:rsidR="00B06C42" w:rsidRPr="003515C0">
        <w:rPr>
          <w:rFonts w:asciiTheme="majorHAnsi" w:hAnsiTheme="majorHAnsi"/>
          <w:sz w:val="24"/>
          <w:szCs w:val="24"/>
        </w:rPr>
        <w:t>(1.9</w:t>
      </w:r>
      <w:r w:rsidR="0041554F" w:rsidRPr="003515C0">
        <w:rPr>
          <w:rFonts w:asciiTheme="majorHAnsi" w:hAnsiTheme="majorHAnsi"/>
          <w:sz w:val="24"/>
          <w:szCs w:val="24"/>
        </w:rPr>
        <w:t>°</w:t>
      </w:r>
      <w:r w:rsidR="00B06C42" w:rsidRPr="003515C0">
        <w:rPr>
          <w:rFonts w:asciiTheme="majorHAnsi" w:hAnsiTheme="majorHAnsi"/>
          <w:sz w:val="24"/>
          <w:szCs w:val="24"/>
        </w:rPr>
        <w:t>x3.1</w:t>
      </w:r>
      <w:r w:rsidR="0041554F" w:rsidRPr="003515C0">
        <w:rPr>
          <w:rFonts w:asciiTheme="majorHAnsi" w:hAnsiTheme="majorHAnsi"/>
          <w:sz w:val="24"/>
          <w:szCs w:val="24"/>
        </w:rPr>
        <w:t>°</w:t>
      </w:r>
      <w:r w:rsidR="00B06C42" w:rsidRPr="003515C0">
        <w:rPr>
          <w:rFonts w:asciiTheme="majorHAnsi" w:hAnsiTheme="majorHAnsi"/>
          <w:sz w:val="24"/>
          <w:szCs w:val="24"/>
        </w:rPr>
        <w:t>)</w:t>
      </w:r>
      <w:r w:rsidR="00940BC6" w:rsidRPr="003515C0">
        <w:rPr>
          <w:rFonts w:asciiTheme="majorHAnsi" w:hAnsiTheme="majorHAnsi"/>
          <w:sz w:val="24"/>
          <w:szCs w:val="24"/>
        </w:rPr>
        <w:t>,</w:t>
      </w:r>
      <w:r w:rsidR="00B06C42" w:rsidRPr="003515C0">
        <w:rPr>
          <w:rFonts w:asciiTheme="majorHAnsi" w:hAnsiTheme="majorHAnsi"/>
          <w:sz w:val="24"/>
          <w:szCs w:val="24"/>
        </w:rPr>
        <w:t xml:space="preserve"> presented at the centre of the computer screen. On the press of</w:t>
      </w:r>
      <w:r w:rsidR="001049B4" w:rsidRPr="003515C0">
        <w:rPr>
          <w:rFonts w:asciiTheme="majorHAnsi" w:hAnsiTheme="majorHAnsi"/>
          <w:sz w:val="24"/>
          <w:szCs w:val="24"/>
        </w:rPr>
        <w:t xml:space="preserve"> a</w:t>
      </w:r>
      <w:r w:rsidR="00B06C42" w:rsidRPr="003515C0">
        <w:rPr>
          <w:rFonts w:asciiTheme="majorHAnsi" w:hAnsiTheme="majorHAnsi"/>
          <w:sz w:val="24"/>
          <w:szCs w:val="24"/>
        </w:rPr>
        <w:t xml:space="preserve"> space bar, the fixation point </w:t>
      </w:r>
      <w:proofErr w:type="gramStart"/>
      <w:r w:rsidR="00B06C42" w:rsidRPr="003515C0">
        <w:rPr>
          <w:rFonts w:asciiTheme="majorHAnsi" w:hAnsiTheme="majorHAnsi"/>
          <w:sz w:val="24"/>
          <w:szCs w:val="24"/>
        </w:rPr>
        <w:t>was immediately replaced</w:t>
      </w:r>
      <w:proofErr w:type="gramEnd"/>
      <w:r w:rsidR="00B06C42" w:rsidRPr="003515C0">
        <w:rPr>
          <w:rFonts w:asciiTheme="majorHAnsi" w:hAnsiTheme="majorHAnsi"/>
          <w:sz w:val="24"/>
          <w:szCs w:val="24"/>
        </w:rPr>
        <w:t xml:space="preserve"> by the </w:t>
      </w:r>
      <w:r w:rsidR="00940BC6" w:rsidRPr="003515C0">
        <w:rPr>
          <w:rFonts w:asciiTheme="majorHAnsi" w:hAnsiTheme="majorHAnsi"/>
          <w:sz w:val="24"/>
          <w:szCs w:val="24"/>
        </w:rPr>
        <w:t>search array, with the mask applied according to the condition</w:t>
      </w:r>
      <w:r w:rsidR="001049B4" w:rsidRPr="003515C0">
        <w:rPr>
          <w:rFonts w:asciiTheme="majorHAnsi" w:hAnsiTheme="majorHAnsi"/>
          <w:sz w:val="24"/>
          <w:szCs w:val="24"/>
        </w:rPr>
        <w:t>.</w:t>
      </w:r>
      <w:r w:rsidR="00041894" w:rsidRPr="003515C0">
        <w:rPr>
          <w:rFonts w:asciiTheme="majorHAnsi" w:hAnsiTheme="majorHAnsi"/>
          <w:sz w:val="24"/>
          <w:szCs w:val="24"/>
        </w:rPr>
        <w:t xml:space="preserve"> </w:t>
      </w:r>
      <w:r w:rsidR="00720E84">
        <w:rPr>
          <w:rFonts w:asciiTheme="majorHAnsi" w:hAnsiTheme="majorHAnsi"/>
          <w:sz w:val="24"/>
          <w:szCs w:val="24"/>
        </w:rPr>
        <w:t>For example</w:t>
      </w:r>
      <w:r w:rsidR="00041894" w:rsidRPr="003515C0">
        <w:rPr>
          <w:rFonts w:asciiTheme="majorHAnsi" w:hAnsiTheme="majorHAnsi"/>
          <w:sz w:val="24"/>
          <w:szCs w:val="24"/>
        </w:rPr>
        <w:t>,</w:t>
      </w:r>
      <w:r w:rsidR="00081F5B">
        <w:rPr>
          <w:rFonts w:asciiTheme="majorHAnsi" w:hAnsiTheme="majorHAnsi"/>
          <w:sz w:val="24"/>
          <w:szCs w:val="24"/>
        </w:rPr>
        <w:t xml:space="preserve"> </w:t>
      </w:r>
      <w:r w:rsidR="00720E84">
        <w:rPr>
          <w:rFonts w:asciiTheme="majorHAnsi" w:hAnsiTheme="majorHAnsi"/>
          <w:sz w:val="24"/>
          <w:szCs w:val="24"/>
        </w:rPr>
        <w:t xml:space="preserve">in the right-side mask block the display was </w:t>
      </w:r>
      <w:r w:rsidR="00961182">
        <w:rPr>
          <w:rFonts w:asciiTheme="majorHAnsi" w:hAnsiTheme="majorHAnsi"/>
          <w:sz w:val="24"/>
          <w:szCs w:val="24"/>
        </w:rPr>
        <w:t xml:space="preserve">increasingly </w:t>
      </w:r>
      <w:r w:rsidR="00720E84">
        <w:rPr>
          <w:rFonts w:asciiTheme="majorHAnsi" w:hAnsiTheme="majorHAnsi"/>
          <w:sz w:val="24"/>
          <w:szCs w:val="24"/>
        </w:rPr>
        <w:t xml:space="preserve">uncovered </w:t>
      </w:r>
      <w:r w:rsidR="00041894" w:rsidRPr="003515C0">
        <w:rPr>
          <w:rFonts w:asciiTheme="majorHAnsi" w:hAnsiTheme="majorHAnsi"/>
          <w:sz w:val="24"/>
          <w:szCs w:val="24"/>
        </w:rPr>
        <w:t>a</w:t>
      </w:r>
      <w:r w:rsidR="001049B4" w:rsidRPr="003515C0">
        <w:rPr>
          <w:rFonts w:asciiTheme="majorHAnsi" w:hAnsiTheme="majorHAnsi"/>
          <w:sz w:val="24"/>
          <w:szCs w:val="24"/>
        </w:rPr>
        <w:t>s the participants moved their eyes</w:t>
      </w:r>
      <w:r w:rsidR="00041894" w:rsidRPr="003515C0">
        <w:rPr>
          <w:rFonts w:asciiTheme="majorHAnsi" w:hAnsiTheme="majorHAnsi"/>
          <w:sz w:val="24"/>
          <w:szCs w:val="24"/>
        </w:rPr>
        <w:t xml:space="preserve"> to the far right</w:t>
      </w:r>
      <w:r w:rsidR="00961182">
        <w:rPr>
          <w:rFonts w:asciiTheme="majorHAnsi" w:hAnsiTheme="majorHAnsi"/>
          <w:sz w:val="24"/>
          <w:szCs w:val="24"/>
        </w:rPr>
        <w:t>,</w:t>
      </w:r>
      <w:r w:rsidR="00940BC6" w:rsidRPr="003515C0">
        <w:rPr>
          <w:rFonts w:asciiTheme="majorHAnsi" w:hAnsiTheme="majorHAnsi"/>
          <w:sz w:val="24"/>
          <w:szCs w:val="24"/>
        </w:rPr>
        <w:t xml:space="preserve"> </w:t>
      </w:r>
      <w:r w:rsidR="00720E84">
        <w:rPr>
          <w:rFonts w:asciiTheme="majorHAnsi" w:hAnsiTheme="majorHAnsi"/>
          <w:sz w:val="24"/>
          <w:szCs w:val="24"/>
        </w:rPr>
        <w:t>and</w:t>
      </w:r>
      <w:r w:rsidR="00720E84" w:rsidRPr="003515C0">
        <w:rPr>
          <w:rFonts w:asciiTheme="majorHAnsi" w:hAnsiTheme="majorHAnsi"/>
          <w:sz w:val="24"/>
          <w:szCs w:val="24"/>
        </w:rPr>
        <w:t xml:space="preserve"> </w:t>
      </w:r>
      <w:r w:rsidR="00041894" w:rsidRPr="003515C0">
        <w:rPr>
          <w:rFonts w:asciiTheme="majorHAnsi" w:hAnsiTheme="majorHAnsi"/>
          <w:sz w:val="24"/>
          <w:szCs w:val="24"/>
        </w:rPr>
        <w:t xml:space="preserve">as they moved their eyes to the </w:t>
      </w:r>
      <w:proofErr w:type="gramStart"/>
      <w:r w:rsidR="00041894" w:rsidRPr="003515C0">
        <w:rPr>
          <w:rFonts w:asciiTheme="majorHAnsi" w:hAnsiTheme="majorHAnsi"/>
          <w:sz w:val="24"/>
          <w:szCs w:val="24"/>
        </w:rPr>
        <w:t>left</w:t>
      </w:r>
      <w:proofErr w:type="gramEnd"/>
      <w:r w:rsidR="00041894" w:rsidRPr="003515C0">
        <w:rPr>
          <w:rFonts w:asciiTheme="majorHAnsi" w:hAnsiTheme="majorHAnsi"/>
          <w:sz w:val="24"/>
          <w:szCs w:val="24"/>
        </w:rPr>
        <w:t xml:space="preserve"> the screen was </w:t>
      </w:r>
      <w:r w:rsidR="00961182">
        <w:rPr>
          <w:rFonts w:asciiTheme="majorHAnsi" w:hAnsiTheme="majorHAnsi"/>
          <w:sz w:val="24"/>
          <w:szCs w:val="24"/>
        </w:rPr>
        <w:t xml:space="preserve">increasingly </w:t>
      </w:r>
      <w:r w:rsidR="00041894" w:rsidRPr="003515C0">
        <w:rPr>
          <w:rFonts w:asciiTheme="majorHAnsi" w:hAnsiTheme="majorHAnsi"/>
          <w:sz w:val="24"/>
          <w:szCs w:val="24"/>
        </w:rPr>
        <w:t xml:space="preserve">covered with </w:t>
      </w:r>
      <w:r w:rsidR="00720E84">
        <w:rPr>
          <w:rFonts w:asciiTheme="majorHAnsi" w:hAnsiTheme="majorHAnsi"/>
          <w:sz w:val="24"/>
          <w:szCs w:val="24"/>
        </w:rPr>
        <w:t>the</w:t>
      </w:r>
      <w:r w:rsidR="00041894" w:rsidRPr="003515C0">
        <w:rPr>
          <w:rFonts w:asciiTheme="majorHAnsi" w:hAnsiTheme="majorHAnsi"/>
          <w:sz w:val="24"/>
          <w:szCs w:val="24"/>
        </w:rPr>
        <w:t xml:space="preserve"> mask</w:t>
      </w:r>
      <w:r w:rsidR="0099447A" w:rsidRPr="003515C0">
        <w:rPr>
          <w:rFonts w:asciiTheme="majorHAnsi" w:hAnsiTheme="majorHAnsi"/>
          <w:sz w:val="24"/>
          <w:szCs w:val="24"/>
        </w:rPr>
        <w:t xml:space="preserve">. </w:t>
      </w:r>
      <w:r w:rsidR="00041894" w:rsidRPr="003515C0">
        <w:rPr>
          <w:rFonts w:asciiTheme="majorHAnsi" w:hAnsiTheme="majorHAnsi"/>
          <w:sz w:val="24"/>
          <w:szCs w:val="24"/>
        </w:rPr>
        <w:t>The display</w:t>
      </w:r>
      <w:r w:rsidR="00B06C42" w:rsidRPr="003515C0">
        <w:rPr>
          <w:rFonts w:asciiTheme="majorHAnsi" w:hAnsiTheme="majorHAnsi"/>
          <w:sz w:val="24"/>
          <w:szCs w:val="24"/>
        </w:rPr>
        <w:t xml:space="preserve"> remained on the screen until the participant made their response</w:t>
      </w:r>
      <w:r w:rsidRPr="003515C0">
        <w:rPr>
          <w:rFonts w:asciiTheme="majorHAnsi" w:hAnsiTheme="majorHAnsi"/>
          <w:sz w:val="24"/>
          <w:szCs w:val="24"/>
        </w:rPr>
        <w:t xml:space="preserve">, </w:t>
      </w:r>
      <w:r w:rsidR="00B06C42" w:rsidRPr="003515C0">
        <w:rPr>
          <w:rFonts w:asciiTheme="majorHAnsi" w:hAnsiTheme="majorHAnsi"/>
          <w:sz w:val="24"/>
          <w:szCs w:val="24"/>
        </w:rPr>
        <w:t>or a</w:t>
      </w:r>
      <w:r w:rsidR="00041894" w:rsidRPr="003515C0">
        <w:rPr>
          <w:rFonts w:asciiTheme="majorHAnsi" w:hAnsiTheme="majorHAnsi"/>
          <w:sz w:val="24"/>
          <w:szCs w:val="24"/>
        </w:rPr>
        <w:t xml:space="preserve">fter 60 seconds </w:t>
      </w:r>
      <w:r w:rsidR="007335C7">
        <w:rPr>
          <w:rFonts w:asciiTheme="majorHAnsi" w:hAnsiTheme="majorHAnsi"/>
          <w:sz w:val="24"/>
          <w:szCs w:val="24"/>
        </w:rPr>
        <w:t xml:space="preserve">had </w:t>
      </w:r>
      <w:r w:rsidR="00041894" w:rsidRPr="003515C0">
        <w:rPr>
          <w:rFonts w:asciiTheme="majorHAnsi" w:hAnsiTheme="majorHAnsi"/>
          <w:sz w:val="24"/>
          <w:szCs w:val="24"/>
        </w:rPr>
        <w:t xml:space="preserve">elapsed </w:t>
      </w:r>
      <w:r w:rsidR="007335C7">
        <w:rPr>
          <w:rFonts w:asciiTheme="majorHAnsi" w:hAnsiTheme="majorHAnsi"/>
          <w:sz w:val="24"/>
          <w:szCs w:val="24"/>
        </w:rPr>
        <w:t>without a</w:t>
      </w:r>
      <w:r w:rsidR="00B06C42" w:rsidRPr="003515C0">
        <w:rPr>
          <w:rFonts w:asciiTheme="majorHAnsi" w:hAnsiTheme="majorHAnsi"/>
          <w:sz w:val="24"/>
          <w:szCs w:val="24"/>
        </w:rPr>
        <w:t xml:space="preserve"> response. </w:t>
      </w:r>
      <w:r w:rsidR="00720E84">
        <w:rPr>
          <w:rFonts w:asciiTheme="majorHAnsi" w:hAnsiTheme="majorHAnsi"/>
          <w:sz w:val="24"/>
          <w:szCs w:val="24"/>
        </w:rPr>
        <w:t>T</w:t>
      </w:r>
      <w:r w:rsidR="00B06C42" w:rsidRPr="003515C0">
        <w:rPr>
          <w:rFonts w:asciiTheme="majorHAnsi" w:hAnsiTheme="majorHAnsi"/>
          <w:sz w:val="24"/>
          <w:szCs w:val="24"/>
        </w:rPr>
        <w:t xml:space="preserve">he display </w:t>
      </w:r>
      <w:proofErr w:type="gramStart"/>
      <w:r w:rsidR="00B06C42" w:rsidRPr="003515C0">
        <w:rPr>
          <w:rFonts w:asciiTheme="majorHAnsi" w:hAnsiTheme="majorHAnsi"/>
          <w:sz w:val="24"/>
          <w:szCs w:val="24"/>
        </w:rPr>
        <w:t>was replaced</w:t>
      </w:r>
      <w:proofErr w:type="gramEnd"/>
      <w:r w:rsidR="00B06C42" w:rsidRPr="003515C0">
        <w:rPr>
          <w:rFonts w:asciiTheme="majorHAnsi" w:hAnsiTheme="majorHAnsi"/>
          <w:sz w:val="24"/>
          <w:szCs w:val="24"/>
        </w:rPr>
        <w:t xml:space="preserve"> </w:t>
      </w:r>
      <w:r w:rsidR="00720E84">
        <w:rPr>
          <w:rFonts w:asciiTheme="majorHAnsi" w:hAnsiTheme="majorHAnsi"/>
          <w:sz w:val="24"/>
          <w:szCs w:val="24"/>
        </w:rPr>
        <w:t>with</w:t>
      </w:r>
      <w:r w:rsidR="00720E84" w:rsidRPr="003515C0">
        <w:rPr>
          <w:rFonts w:asciiTheme="majorHAnsi" w:hAnsiTheme="majorHAnsi"/>
          <w:sz w:val="24"/>
          <w:szCs w:val="24"/>
        </w:rPr>
        <w:t xml:space="preserve"> </w:t>
      </w:r>
      <w:r w:rsidR="00720E84">
        <w:rPr>
          <w:rFonts w:asciiTheme="majorHAnsi" w:hAnsiTheme="majorHAnsi"/>
          <w:sz w:val="24"/>
          <w:szCs w:val="24"/>
        </w:rPr>
        <w:t>the</w:t>
      </w:r>
      <w:r w:rsidR="00B06C42" w:rsidRPr="003515C0">
        <w:rPr>
          <w:rFonts w:asciiTheme="majorHAnsi" w:hAnsiTheme="majorHAnsi"/>
          <w:sz w:val="24"/>
          <w:szCs w:val="24"/>
        </w:rPr>
        <w:t xml:space="preserve"> </w:t>
      </w:r>
      <w:r w:rsidR="00961182">
        <w:rPr>
          <w:rFonts w:asciiTheme="majorHAnsi" w:hAnsiTheme="majorHAnsi"/>
          <w:sz w:val="24"/>
          <w:szCs w:val="24"/>
        </w:rPr>
        <w:t xml:space="preserve">initial </w:t>
      </w:r>
      <w:r w:rsidR="00B06C42" w:rsidRPr="003515C0">
        <w:rPr>
          <w:rFonts w:asciiTheme="majorHAnsi" w:hAnsiTheme="majorHAnsi"/>
          <w:sz w:val="24"/>
          <w:szCs w:val="24"/>
        </w:rPr>
        <w:t>fixation point</w:t>
      </w:r>
      <w:r w:rsidR="00720E84">
        <w:rPr>
          <w:rFonts w:asciiTheme="majorHAnsi" w:hAnsiTheme="majorHAnsi"/>
          <w:sz w:val="24"/>
          <w:szCs w:val="24"/>
        </w:rPr>
        <w:t xml:space="preserve"> for the next trial 200ms after the left or right arrow key was pressed</w:t>
      </w:r>
      <w:r w:rsidR="00B06C42" w:rsidRPr="003515C0">
        <w:rPr>
          <w:rFonts w:asciiTheme="majorHAnsi" w:hAnsiTheme="majorHAnsi"/>
          <w:sz w:val="24"/>
          <w:szCs w:val="24"/>
        </w:rPr>
        <w:t xml:space="preserve">. </w:t>
      </w:r>
      <w:r w:rsidR="00720E84">
        <w:rPr>
          <w:rFonts w:asciiTheme="majorHAnsi" w:hAnsiTheme="majorHAnsi"/>
          <w:sz w:val="24"/>
          <w:szCs w:val="24"/>
        </w:rPr>
        <w:t>Participants completed</w:t>
      </w:r>
      <w:r w:rsidR="00720E84" w:rsidRPr="003515C0">
        <w:rPr>
          <w:rFonts w:asciiTheme="majorHAnsi" w:hAnsiTheme="majorHAnsi"/>
          <w:sz w:val="24"/>
          <w:szCs w:val="24"/>
        </w:rPr>
        <w:t xml:space="preserve"> </w:t>
      </w:r>
      <w:r w:rsidR="008A723D">
        <w:rPr>
          <w:rFonts w:asciiTheme="majorHAnsi" w:hAnsiTheme="majorHAnsi"/>
          <w:sz w:val="24"/>
          <w:szCs w:val="24"/>
        </w:rPr>
        <w:t>three</w:t>
      </w:r>
      <w:r w:rsidR="00720E84">
        <w:rPr>
          <w:rFonts w:asciiTheme="majorHAnsi" w:hAnsiTheme="majorHAnsi"/>
          <w:sz w:val="24"/>
          <w:szCs w:val="24"/>
        </w:rPr>
        <w:t xml:space="preserve"> of </w:t>
      </w:r>
      <w:r w:rsidR="008A723D">
        <w:rPr>
          <w:rFonts w:asciiTheme="majorHAnsi" w:hAnsiTheme="majorHAnsi"/>
          <w:sz w:val="24"/>
          <w:szCs w:val="24"/>
        </w:rPr>
        <w:t>80</w:t>
      </w:r>
      <w:r w:rsidR="00720E84">
        <w:rPr>
          <w:rFonts w:asciiTheme="majorHAnsi" w:hAnsiTheme="majorHAnsi"/>
          <w:sz w:val="24"/>
          <w:szCs w:val="24"/>
        </w:rPr>
        <w:t xml:space="preserve"> trials (</w:t>
      </w:r>
      <w:r w:rsidR="008A723D">
        <w:rPr>
          <w:rFonts w:asciiTheme="majorHAnsi" w:hAnsiTheme="majorHAnsi"/>
          <w:sz w:val="24"/>
          <w:szCs w:val="24"/>
        </w:rPr>
        <w:t>240 trials total</w:t>
      </w:r>
      <w:r w:rsidR="00720E84">
        <w:rPr>
          <w:rFonts w:asciiTheme="majorHAnsi" w:hAnsiTheme="majorHAnsi"/>
          <w:sz w:val="24"/>
          <w:szCs w:val="24"/>
        </w:rPr>
        <w:t>)</w:t>
      </w:r>
      <w:proofErr w:type="gramStart"/>
      <w:r w:rsidR="00914151">
        <w:rPr>
          <w:rFonts w:asciiTheme="majorHAnsi" w:hAnsiTheme="majorHAnsi"/>
          <w:sz w:val="24"/>
          <w:szCs w:val="24"/>
        </w:rPr>
        <w:t>:one</w:t>
      </w:r>
      <w:proofErr w:type="gramEnd"/>
      <w:r w:rsidR="001647A8" w:rsidRPr="003515C0">
        <w:rPr>
          <w:rFonts w:asciiTheme="majorHAnsi" w:hAnsiTheme="majorHAnsi"/>
          <w:sz w:val="24"/>
          <w:szCs w:val="24"/>
        </w:rPr>
        <w:t xml:space="preserve"> </w:t>
      </w:r>
      <w:r w:rsidR="00914151">
        <w:rPr>
          <w:rFonts w:asciiTheme="majorHAnsi" w:hAnsiTheme="majorHAnsi"/>
          <w:sz w:val="24"/>
          <w:szCs w:val="24"/>
        </w:rPr>
        <w:t xml:space="preserve">block </w:t>
      </w:r>
      <w:r w:rsidR="001647A8" w:rsidRPr="003515C0">
        <w:rPr>
          <w:rFonts w:asciiTheme="majorHAnsi" w:hAnsiTheme="majorHAnsi"/>
          <w:sz w:val="24"/>
          <w:szCs w:val="24"/>
        </w:rPr>
        <w:t>masked to the left</w:t>
      </w:r>
      <w:r w:rsidR="008A723D">
        <w:rPr>
          <w:rFonts w:asciiTheme="majorHAnsi" w:hAnsiTheme="majorHAnsi"/>
          <w:sz w:val="24"/>
          <w:szCs w:val="24"/>
        </w:rPr>
        <w:t>,</w:t>
      </w:r>
      <w:r w:rsidR="001647A8" w:rsidRPr="003515C0">
        <w:rPr>
          <w:rFonts w:asciiTheme="majorHAnsi" w:hAnsiTheme="majorHAnsi"/>
          <w:sz w:val="24"/>
          <w:szCs w:val="24"/>
        </w:rPr>
        <w:t xml:space="preserve"> </w:t>
      </w:r>
      <w:r w:rsidR="00914151">
        <w:rPr>
          <w:rFonts w:asciiTheme="majorHAnsi" w:hAnsiTheme="majorHAnsi"/>
          <w:sz w:val="24"/>
          <w:szCs w:val="24"/>
        </w:rPr>
        <w:t>one</w:t>
      </w:r>
      <w:r w:rsidR="00914151" w:rsidRPr="003515C0">
        <w:rPr>
          <w:rFonts w:asciiTheme="majorHAnsi" w:hAnsiTheme="majorHAnsi"/>
          <w:sz w:val="24"/>
          <w:szCs w:val="24"/>
        </w:rPr>
        <w:t xml:space="preserve"> </w:t>
      </w:r>
      <w:r w:rsidR="001647A8" w:rsidRPr="003515C0">
        <w:rPr>
          <w:rFonts w:asciiTheme="majorHAnsi" w:hAnsiTheme="majorHAnsi"/>
          <w:sz w:val="24"/>
          <w:szCs w:val="24"/>
        </w:rPr>
        <w:t>to the right</w:t>
      </w:r>
      <w:r w:rsidR="008A723D">
        <w:rPr>
          <w:rFonts w:asciiTheme="majorHAnsi" w:hAnsiTheme="majorHAnsi"/>
          <w:sz w:val="24"/>
          <w:szCs w:val="24"/>
        </w:rPr>
        <w:t xml:space="preserve"> and</w:t>
      </w:r>
      <w:r w:rsidRPr="003515C0">
        <w:rPr>
          <w:rFonts w:asciiTheme="majorHAnsi" w:hAnsiTheme="majorHAnsi"/>
          <w:sz w:val="24"/>
          <w:szCs w:val="24"/>
        </w:rPr>
        <w:t xml:space="preserve"> </w:t>
      </w:r>
      <w:r w:rsidR="008A723D">
        <w:rPr>
          <w:rFonts w:asciiTheme="majorHAnsi" w:hAnsiTheme="majorHAnsi"/>
          <w:sz w:val="24"/>
          <w:szCs w:val="24"/>
        </w:rPr>
        <w:t xml:space="preserve">one block with no mask( </w:t>
      </w:r>
      <w:r w:rsidR="008A723D" w:rsidRPr="008A723D">
        <w:rPr>
          <w:rFonts w:asciiTheme="majorHAnsi" w:hAnsiTheme="majorHAnsi"/>
          <w:i/>
          <w:sz w:val="24"/>
          <w:szCs w:val="24"/>
        </w:rPr>
        <w:t>Unmodified</w:t>
      </w:r>
      <w:r w:rsidR="008A723D">
        <w:rPr>
          <w:rFonts w:asciiTheme="majorHAnsi" w:hAnsiTheme="majorHAnsi"/>
          <w:sz w:val="24"/>
          <w:szCs w:val="24"/>
        </w:rPr>
        <w:t xml:space="preserve"> condition)</w:t>
      </w:r>
      <w:r w:rsidR="0041554F" w:rsidRPr="003515C0">
        <w:rPr>
          <w:rFonts w:asciiTheme="majorHAnsi" w:hAnsiTheme="majorHAnsi"/>
          <w:sz w:val="24"/>
          <w:szCs w:val="24"/>
        </w:rPr>
        <w:t xml:space="preserve">. </w:t>
      </w:r>
      <w:r w:rsidR="00CA238D">
        <w:rPr>
          <w:rFonts w:asciiTheme="majorHAnsi" w:hAnsiTheme="majorHAnsi"/>
          <w:sz w:val="24"/>
          <w:szCs w:val="24"/>
        </w:rPr>
        <w:t>The target was present on half of all trials in each block</w:t>
      </w:r>
      <w:r w:rsidR="00206A8F">
        <w:rPr>
          <w:rFonts w:asciiTheme="majorHAnsi" w:hAnsiTheme="majorHAnsi"/>
          <w:sz w:val="24"/>
          <w:szCs w:val="24"/>
        </w:rPr>
        <w:t xml:space="preserve"> and the participants’ task was to indicate the presence or absence of a target</w:t>
      </w:r>
      <w:r w:rsidR="00CA238D" w:rsidRPr="003515C0">
        <w:rPr>
          <w:rFonts w:asciiTheme="majorHAnsi" w:hAnsiTheme="majorHAnsi"/>
          <w:sz w:val="24"/>
          <w:szCs w:val="24"/>
        </w:rPr>
        <w:t xml:space="preserve">. </w:t>
      </w:r>
      <w:r w:rsidR="00B06C42" w:rsidRPr="003515C0">
        <w:rPr>
          <w:rFonts w:asciiTheme="majorHAnsi" w:hAnsiTheme="majorHAnsi"/>
          <w:sz w:val="24"/>
          <w:szCs w:val="24"/>
        </w:rPr>
        <w:t xml:space="preserve">All participants </w:t>
      </w:r>
      <w:proofErr w:type="gramStart"/>
      <w:r w:rsidR="00B06C42" w:rsidRPr="003515C0">
        <w:rPr>
          <w:rFonts w:asciiTheme="majorHAnsi" w:hAnsiTheme="majorHAnsi"/>
          <w:sz w:val="24"/>
          <w:szCs w:val="24"/>
        </w:rPr>
        <w:t>were asked</w:t>
      </w:r>
      <w:proofErr w:type="gramEnd"/>
      <w:r w:rsidR="00B06C42" w:rsidRPr="003515C0">
        <w:rPr>
          <w:rFonts w:asciiTheme="majorHAnsi" w:hAnsiTheme="majorHAnsi"/>
          <w:sz w:val="24"/>
          <w:szCs w:val="24"/>
        </w:rPr>
        <w:t xml:space="preserve"> to respond as quickly and as accurately as possible. Auditory feedback in the form of a beep immediately followed </w:t>
      </w:r>
      <w:r w:rsidR="00206A8F">
        <w:rPr>
          <w:rFonts w:asciiTheme="majorHAnsi" w:hAnsiTheme="majorHAnsi"/>
          <w:sz w:val="24"/>
          <w:szCs w:val="24"/>
        </w:rPr>
        <w:t xml:space="preserve">every </w:t>
      </w:r>
      <w:r w:rsidR="00B06C42" w:rsidRPr="003515C0">
        <w:rPr>
          <w:rFonts w:asciiTheme="majorHAnsi" w:hAnsiTheme="majorHAnsi"/>
          <w:sz w:val="24"/>
          <w:szCs w:val="24"/>
        </w:rPr>
        <w:t>incorrect key press.</w:t>
      </w:r>
      <w:r w:rsidR="0072593B" w:rsidRPr="003515C0">
        <w:rPr>
          <w:rFonts w:asciiTheme="majorHAnsi" w:hAnsiTheme="majorHAnsi"/>
          <w:sz w:val="24"/>
          <w:szCs w:val="24"/>
        </w:rPr>
        <w:t xml:space="preserve"> Before each block of </w:t>
      </w:r>
      <w:proofErr w:type="gramStart"/>
      <w:r w:rsidR="0072593B" w:rsidRPr="003515C0">
        <w:rPr>
          <w:rFonts w:asciiTheme="majorHAnsi" w:hAnsiTheme="majorHAnsi"/>
          <w:sz w:val="24"/>
          <w:szCs w:val="24"/>
        </w:rPr>
        <w:t>trials</w:t>
      </w:r>
      <w:proofErr w:type="gramEnd"/>
      <w:r w:rsidR="0072593B" w:rsidRPr="003515C0">
        <w:rPr>
          <w:rFonts w:asciiTheme="majorHAnsi" w:hAnsiTheme="majorHAnsi"/>
          <w:sz w:val="24"/>
          <w:szCs w:val="24"/>
        </w:rPr>
        <w:t xml:space="preserve"> participants underwent a nine-point </w:t>
      </w:r>
      <w:r w:rsidR="00206A8F">
        <w:rPr>
          <w:rFonts w:asciiTheme="majorHAnsi" w:hAnsiTheme="majorHAnsi"/>
          <w:sz w:val="24"/>
          <w:szCs w:val="24"/>
        </w:rPr>
        <w:t xml:space="preserve">eye movement </w:t>
      </w:r>
      <w:r w:rsidR="0072593B" w:rsidRPr="003515C0">
        <w:rPr>
          <w:rFonts w:asciiTheme="majorHAnsi" w:hAnsiTheme="majorHAnsi"/>
          <w:sz w:val="24"/>
          <w:szCs w:val="24"/>
        </w:rPr>
        <w:t>calibration sequence.</w:t>
      </w:r>
      <w:r w:rsidR="00A04122" w:rsidRPr="003515C0">
        <w:rPr>
          <w:rFonts w:asciiTheme="majorHAnsi" w:hAnsiTheme="majorHAnsi"/>
          <w:sz w:val="24"/>
          <w:szCs w:val="24"/>
        </w:rPr>
        <w:t xml:space="preserve"> </w:t>
      </w:r>
      <w:r w:rsidR="00CB2F8D" w:rsidRPr="004F4F03">
        <w:rPr>
          <w:rFonts w:asciiTheme="majorHAnsi" w:hAnsiTheme="majorHAnsi"/>
          <w:color w:val="F79646" w:themeColor="accent6"/>
          <w:sz w:val="24"/>
          <w:szCs w:val="24"/>
        </w:rPr>
        <w:t xml:space="preserve">Participants </w:t>
      </w:r>
      <w:proofErr w:type="gramStart"/>
      <w:r w:rsidR="00CB2F8D" w:rsidRPr="004F4F03">
        <w:rPr>
          <w:rFonts w:asciiTheme="majorHAnsi" w:hAnsiTheme="majorHAnsi"/>
          <w:color w:val="F79646" w:themeColor="accent6"/>
          <w:sz w:val="24"/>
          <w:szCs w:val="24"/>
        </w:rPr>
        <w:t>were not given</w:t>
      </w:r>
      <w:proofErr w:type="gramEnd"/>
      <w:r w:rsidR="00CB2F8D" w:rsidRPr="004F4F03">
        <w:rPr>
          <w:rFonts w:asciiTheme="majorHAnsi" w:hAnsiTheme="majorHAnsi"/>
          <w:color w:val="F79646" w:themeColor="accent6"/>
          <w:sz w:val="24"/>
          <w:szCs w:val="24"/>
        </w:rPr>
        <w:t xml:space="preserve"> any information about hemianopia or simulated hemianopia until they </w:t>
      </w:r>
      <w:proofErr w:type="spellStart"/>
      <w:r w:rsidR="00CB2F8D" w:rsidRPr="004F4F03">
        <w:rPr>
          <w:rFonts w:asciiTheme="majorHAnsi" w:hAnsiTheme="majorHAnsi"/>
          <w:color w:val="F79646" w:themeColor="accent6"/>
          <w:sz w:val="24"/>
          <w:szCs w:val="24"/>
        </w:rPr>
        <w:t>finished</w:t>
      </w:r>
      <w:del w:id="46" w:author="r02al13" w:date="2016-02-17T12:24:00Z">
        <w:r w:rsidR="00CB2F8D" w:rsidRPr="004F4F03" w:rsidDel="00B616ED">
          <w:rPr>
            <w:rFonts w:asciiTheme="majorHAnsi" w:hAnsiTheme="majorHAnsi"/>
            <w:color w:val="F79646" w:themeColor="accent6"/>
            <w:sz w:val="24"/>
            <w:szCs w:val="24"/>
          </w:rPr>
          <w:delText xml:space="preserve"> </w:delText>
        </w:r>
      </w:del>
      <w:ins w:id="47" w:author="r02al13" w:date="2016-02-17T12:24:00Z">
        <w:r w:rsidR="00B616ED">
          <w:rPr>
            <w:rFonts w:asciiTheme="majorHAnsi" w:hAnsiTheme="majorHAnsi"/>
            <w:color w:val="F79646" w:themeColor="accent6"/>
            <w:sz w:val="24"/>
            <w:szCs w:val="24"/>
          </w:rPr>
          <w:t>the</w:t>
        </w:r>
        <w:proofErr w:type="spellEnd"/>
        <w:r w:rsidR="00B616ED">
          <w:rPr>
            <w:rFonts w:asciiTheme="majorHAnsi" w:hAnsiTheme="majorHAnsi"/>
            <w:color w:val="F79646" w:themeColor="accent6"/>
            <w:sz w:val="24"/>
            <w:szCs w:val="24"/>
          </w:rPr>
          <w:t xml:space="preserve"> last session</w:t>
        </w:r>
      </w:ins>
      <w:del w:id="48" w:author="r02al13" w:date="2016-02-17T12:24:00Z">
        <w:r w:rsidR="00CB2F8D" w:rsidRPr="004F4F03" w:rsidDel="00B616ED">
          <w:rPr>
            <w:rFonts w:asciiTheme="majorHAnsi" w:hAnsiTheme="majorHAnsi"/>
            <w:color w:val="F79646" w:themeColor="accent6"/>
            <w:sz w:val="24"/>
            <w:szCs w:val="24"/>
          </w:rPr>
          <w:delText>the experiment</w:delText>
        </w:r>
      </w:del>
      <w:r w:rsidR="00CB2F8D" w:rsidRPr="005438F0">
        <w:rPr>
          <w:rFonts w:asciiTheme="majorHAnsi" w:hAnsiTheme="majorHAnsi"/>
          <w:color w:val="000000" w:themeColor="text1"/>
          <w:sz w:val="24"/>
          <w:szCs w:val="24"/>
        </w:rPr>
        <w:t xml:space="preserve">. </w:t>
      </w:r>
      <w:proofErr w:type="gramStart"/>
      <w:r w:rsidR="008A723D">
        <w:rPr>
          <w:rFonts w:asciiTheme="majorHAnsi" w:hAnsiTheme="majorHAnsi"/>
          <w:color w:val="000000" w:themeColor="text1"/>
          <w:sz w:val="24"/>
          <w:szCs w:val="24"/>
        </w:rPr>
        <w:t>After participants completed the 3 tasks and the</w:t>
      </w:r>
      <w:ins w:id="49" w:author="r02al13" w:date="2016-02-17T12:25:00Z">
        <w:r w:rsidR="00B616ED">
          <w:rPr>
            <w:rFonts w:asciiTheme="majorHAnsi" w:hAnsiTheme="majorHAnsi"/>
            <w:color w:val="000000" w:themeColor="text1"/>
            <w:sz w:val="24"/>
            <w:szCs w:val="24"/>
          </w:rPr>
          <w:t xml:space="preserve"> Monday</w:t>
        </w:r>
      </w:ins>
      <w:r w:rsidR="008A723D">
        <w:rPr>
          <w:rFonts w:asciiTheme="majorHAnsi" w:hAnsiTheme="majorHAnsi"/>
          <w:color w:val="000000" w:themeColor="text1"/>
          <w:sz w:val="24"/>
          <w:szCs w:val="24"/>
        </w:rPr>
        <w:t xml:space="preserve"> </w:t>
      </w:r>
      <w:r w:rsidR="008A723D">
        <w:rPr>
          <w:rFonts w:asciiTheme="majorHAnsi" w:hAnsiTheme="majorHAnsi"/>
          <w:color w:val="000000" w:themeColor="text1"/>
          <w:sz w:val="24"/>
          <w:szCs w:val="24"/>
        </w:rPr>
        <w:lastRenderedPageBreak/>
        <w:t xml:space="preserve">session was over experimenter reminded participants that they would be paid 20 pounds for their participation in the experiment regardless of their performance and added that they would </w:t>
      </w:r>
      <w:del w:id="50" w:author="r02al13" w:date="2016-02-17T12:25:00Z">
        <w:r w:rsidR="008A723D" w:rsidDel="00B616ED">
          <w:rPr>
            <w:rFonts w:asciiTheme="majorHAnsi" w:hAnsiTheme="majorHAnsi"/>
            <w:color w:val="000000" w:themeColor="text1"/>
            <w:sz w:val="24"/>
            <w:szCs w:val="24"/>
          </w:rPr>
          <w:delText>l</w:delText>
        </w:r>
      </w:del>
      <w:r w:rsidR="008A723D">
        <w:rPr>
          <w:rFonts w:asciiTheme="majorHAnsi" w:hAnsiTheme="majorHAnsi"/>
          <w:color w:val="000000" w:themeColor="text1"/>
          <w:sz w:val="24"/>
          <w:szCs w:val="24"/>
        </w:rPr>
        <w:t>a</w:t>
      </w:r>
      <w:ins w:id="51" w:author="r02al13" w:date="2016-02-17T12:25:00Z">
        <w:r w:rsidR="00B616ED">
          <w:rPr>
            <w:rFonts w:asciiTheme="majorHAnsi" w:hAnsiTheme="majorHAnsi"/>
            <w:color w:val="000000" w:themeColor="text1"/>
            <w:sz w:val="24"/>
            <w:szCs w:val="24"/>
          </w:rPr>
          <w:t>l</w:t>
        </w:r>
      </w:ins>
      <w:r w:rsidR="008A723D">
        <w:rPr>
          <w:rFonts w:asciiTheme="majorHAnsi" w:hAnsiTheme="majorHAnsi"/>
          <w:color w:val="000000" w:themeColor="text1"/>
          <w:sz w:val="24"/>
          <w:szCs w:val="24"/>
        </w:rPr>
        <w:t xml:space="preserve">so receive additional £5 </w:t>
      </w:r>
      <w:del w:id="52" w:author="r02al13" w:date="2016-02-17T12:25:00Z">
        <w:r w:rsidR="008A723D" w:rsidDel="00B616ED">
          <w:rPr>
            <w:rFonts w:asciiTheme="majorHAnsi" w:hAnsiTheme="majorHAnsi"/>
            <w:color w:val="000000" w:themeColor="text1"/>
            <w:sz w:val="24"/>
            <w:szCs w:val="24"/>
          </w:rPr>
          <w:delText xml:space="preserve">on every following session if they </w:delText>
        </w:r>
      </w:del>
      <w:ins w:id="53" w:author="r02al13" w:date="2016-02-17T12:25:00Z">
        <w:r w:rsidR="00B616ED">
          <w:rPr>
            <w:rFonts w:asciiTheme="majorHAnsi" w:hAnsiTheme="majorHAnsi"/>
            <w:color w:val="000000" w:themeColor="text1"/>
            <w:sz w:val="24"/>
            <w:szCs w:val="24"/>
          </w:rPr>
          <w:t xml:space="preserve"> if they </w:t>
        </w:r>
      </w:ins>
      <w:r w:rsidR="008A723D">
        <w:rPr>
          <w:rFonts w:asciiTheme="majorHAnsi" w:hAnsiTheme="majorHAnsi"/>
          <w:color w:val="000000" w:themeColor="text1"/>
          <w:sz w:val="24"/>
          <w:szCs w:val="24"/>
        </w:rPr>
        <w:t>improved their reaction times compared to their best performance on any previous session and their accuracy stayed at least the same as on the first session (to avoid speed-accuracy trade-off)</w:t>
      </w:r>
      <w:r w:rsidR="00135027">
        <w:rPr>
          <w:rFonts w:asciiTheme="majorHAnsi" w:hAnsiTheme="majorHAnsi"/>
          <w:color w:val="000000" w:themeColor="text1"/>
          <w:sz w:val="24"/>
          <w:szCs w:val="24"/>
        </w:rPr>
        <w:t>.</w:t>
      </w:r>
      <w:proofErr w:type="gramEnd"/>
    </w:p>
    <w:p w14:paraId="71E855E7" w14:textId="1294D6F9" w:rsidR="00135027" w:rsidRDefault="00135027" w:rsidP="00135027">
      <w:pPr>
        <w:spacing w:line="480" w:lineRule="auto"/>
        <w:jc w:val="both"/>
        <w:rPr>
          <w:ins w:id="54" w:author="r02al13" w:date="2016-02-17T12:26:00Z"/>
          <w:rFonts w:asciiTheme="majorHAnsi" w:hAnsiTheme="majorHAnsi"/>
          <w:b/>
          <w:i/>
          <w:sz w:val="24"/>
          <w:szCs w:val="24"/>
        </w:rPr>
      </w:pPr>
      <w:r>
        <w:rPr>
          <w:rFonts w:asciiTheme="majorHAnsi" w:hAnsiTheme="majorHAnsi"/>
          <w:b/>
          <w:i/>
          <w:sz w:val="24"/>
          <w:szCs w:val="24"/>
        </w:rPr>
        <w:t>Object Naming</w:t>
      </w:r>
      <w:r w:rsidRPr="00135027">
        <w:rPr>
          <w:rFonts w:asciiTheme="majorHAnsi" w:hAnsiTheme="majorHAnsi"/>
          <w:b/>
          <w:i/>
          <w:sz w:val="24"/>
          <w:szCs w:val="24"/>
        </w:rPr>
        <w:t xml:space="preserve"> task</w:t>
      </w:r>
    </w:p>
    <w:p w14:paraId="14EEA2DC" w14:textId="77777777" w:rsidR="00B616ED" w:rsidRDefault="00B616ED" w:rsidP="00B616ED">
      <w:pPr>
        <w:spacing w:line="480" w:lineRule="auto"/>
        <w:jc w:val="both"/>
        <w:rPr>
          <w:ins w:id="55" w:author="r02al13" w:date="2016-02-17T12:28:00Z"/>
          <w:rFonts w:asciiTheme="majorHAnsi" w:hAnsiTheme="majorHAnsi"/>
          <w:sz w:val="24"/>
          <w:szCs w:val="24"/>
        </w:rPr>
      </w:pPr>
      <w:ins w:id="56" w:author="r02al13" w:date="2016-02-17T12:26:00Z">
        <w:r>
          <w:rPr>
            <w:rFonts w:asciiTheme="majorHAnsi" w:hAnsiTheme="majorHAnsi"/>
            <w:sz w:val="24"/>
            <w:szCs w:val="24"/>
          </w:rPr>
          <w:t xml:space="preserve">This task was introduced to investigate if any improvements in reaction times in the main </w:t>
        </w:r>
        <w:proofErr w:type="gramStart"/>
        <w:r>
          <w:rPr>
            <w:rFonts w:asciiTheme="majorHAnsi" w:hAnsiTheme="majorHAnsi"/>
            <w:sz w:val="24"/>
            <w:szCs w:val="24"/>
          </w:rPr>
          <w:t>task(</w:t>
        </w:r>
        <w:proofErr w:type="gramEnd"/>
        <w:r>
          <w:rPr>
            <w:rFonts w:asciiTheme="majorHAnsi" w:hAnsiTheme="majorHAnsi"/>
            <w:sz w:val="24"/>
            <w:szCs w:val="24"/>
          </w:rPr>
          <w:t xml:space="preserve"> simulated hemianopia) are also transferrable to other tasks/objects. </w:t>
        </w:r>
      </w:ins>
    </w:p>
    <w:p w14:paraId="4328F292" w14:textId="21EA80E7" w:rsidR="00B616ED" w:rsidRDefault="00B616ED" w:rsidP="00B616ED">
      <w:pPr>
        <w:spacing w:line="480" w:lineRule="auto"/>
        <w:jc w:val="both"/>
        <w:rPr>
          <w:ins w:id="57" w:author="r02al13" w:date="2016-02-17T12:29:00Z"/>
          <w:rFonts w:asciiTheme="majorHAnsi" w:eastAsiaTheme="minorHAnsi" w:hAnsiTheme="majorHAnsi"/>
          <w:i/>
          <w:sz w:val="24"/>
          <w:szCs w:val="24"/>
          <w:lang w:eastAsia="en-US"/>
        </w:rPr>
      </w:pPr>
      <w:proofErr w:type="gramStart"/>
      <w:ins w:id="58" w:author="r02al13" w:date="2016-02-17T12:28:00Z">
        <w:r w:rsidRPr="00135027">
          <w:rPr>
            <w:rFonts w:asciiTheme="majorHAnsi" w:eastAsiaTheme="minorHAnsi" w:hAnsiTheme="majorHAnsi"/>
            <w:i/>
            <w:sz w:val="24"/>
            <w:szCs w:val="24"/>
            <w:u w:val="single"/>
            <w:lang w:eastAsia="en-US"/>
          </w:rPr>
          <w:t>Stimuli and procedure.</w:t>
        </w:r>
        <w:proofErr w:type="gramEnd"/>
        <w:r w:rsidRPr="00135027">
          <w:rPr>
            <w:rFonts w:asciiTheme="majorHAnsi" w:eastAsiaTheme="minorHAnsi" w:hAnsiTheme="majorHAnsi"/>
            <w:i/>
            <w:sz w:val="24"/>
            <w:szCs w:val="24"/>
            <w:lang w:eastAsia="en-US"/>
          </w:rPr>
          <w:t xml:space="preserve"> </w:t>
        </w:r>
      </w:ins>
    </w:p>
    <w:p w14:paraId="3C5FF37D" w14:textId="5C612B64" w:rsidR="00B616ED" w:rsidRDefault="00B616ED" w:rsidP="00B616ED">
      <w:pPr>
        <w:spacing w:line="480" w:lineRule="auto"/>
        <w:jc w:val="both"/>
        <w:rPr>
          <w:ins w:id="59" w:author="r02al13" w:date="2016-02-17T12:35:00Z"/>
          <w:rFonts w:asciiTheme="majorHAnsi" w:eastAsiaTheme="minorHAnsi" w:hAnsiTheme="majorHAnsi"/>
          <w:i/>
          <w:sz w:val="24"/>
          <w:szCs w:val="24"/>
          <w:lang w:eastAsia="en-US"/>
        </w:rPr>
      </w:pPr>
      <w:ins w:id="60" w:author="r02al13" w:date="2016-02-17T12:29:00Z">
        <w:r>
          <w:rPr>
            <w:rFonts w:asciiTheme="majorHAnsi" w:eastAsiaTheme="minorHAnsi" w:hAnsiTheme="majorHAnsi"/>
            <w:i/>
            <w:sz w:val="24"/>
            <w:szCs w:val="24"/>
            <w:lang w:eastAsia="en-US"/>
          </w:rPr>
          <w:t xml:space="preserve">The stimuli were 80images of natural indoor and outdoor scenes </w:t>
        </w:r>
        <w:proofErr w:type="gramStart"/>
        <w:r>
          <w:rPr>
            <w:rFonts w:asciiTheme="majorHAnsi" w:eastAsiaTheme="minorHAnsi" w:hAnsiTheme="majorHAnsi"/>
            <w:i/>
            <w:sz w:val="24"/>
            <w:szCs w:val="24"/>
            <w:lang w:eastAsia="en-US"/>
          </w:rPr>
          <w:t>( see</w:t>
        </w:r>
        <w:proofErr w:type="gramEnd"/>
        <w:r>
          <w:rPr>
            <w:rFonts w:asciiTheme="majorHAnsi" w:eastAsiaTheme="minorHAnsi" w:hAnsiTheme="majorHAnsi"/>
            <w:i/>
            <w:sz w:val="24"/>
            <w:szCs w:val="24"/>
            <w:lang w:eastAsia="en-US"/>
          </w:rPr>
          <w:t xml:space="preserve"> example figure X) taken from Clarke and Coco</w:t>
        </w:r>
      </w:ins>
      <w:ins w:id="61" w:author="r02al13" w:date="2016-02-17T12:30:00Z">
        <w:r>
          <w:rPr>
            <w:rFonts w:asciiTheme="majorHAnsi" w:eastAsiaTheme="minorHAnsi" w:hAnsiTheme="majorHAnsi"/>
            <w:i/>
            <w:sz w:val="24"/>
            <w:szCs w:val="24"/>
            <w:lang w:eastAsia="en-US"/>
          </w:rPr>
          <w:t>…</w:t>
        </w:r>
      </w:ins>
      <w:ins w:id="62" w:author="r02al13" w:date="2016-02-17T12:38:00Z">
        <w:r w:rsidR="008B5B28">
          <w:rPr>
            <w:rFonts w:asciiTheme="majorHAnsi" w:eastAsiaTheme="minorHAnsi" w:hAnsiTheme="majorHAnsi"/>
            <w:i/>
            <w:sz w:val="24"/>
            <w:szCs w:val="24"/>
            <w:lang w:eastAsia="en-US"/>
          </w:rPr>
          <w:t>The images were divided into 2 sets. Each of the images</w:t>
        </w:r>
      </w:ins>
      <w:ins w:id="63" w:author="r02al13" w:date="2016-02-17T12:39:00Z">
        <w:r w:rsidR="008B5B28">
          <w:rPr>
            <w:rFonts w:asciiTheme="majorHAnsi" w:eastAsiaTheme="minorHAnsi" w:hAnsiTheme="majorHAnsi"/>
            <w:i/>
            <w:sz w:val="24"/>
            <w:szCs w:val="24"/>
            <w:lang w:eastAsia="en-US"/>
          </w:rPr>
          <w:t xml:space="preserve"> in the two sets</w:t>
        </w:r>
      </w:ins>
      <w:ins w:id="64" w:author="r02al13" w:date="2016-02-17T12:38:00Z">
        <w:r w:rsidR="008B5B28">
          <w:rPr>
            <w:rFonts w:asciiTheme="majorHAnsi" w:eastAsiaTheme="minorHAnsi" w:hAnsiTheme="majorHAnsi"/>
            <w:i/>
            <w:sz w:val="24"/>
            <w:szCs w:val="24"/>
            <w:lang w:eastAsia="en-US"/>
          </w:rPr>
          <w:t xml:space="preserve"> </w:t>
        </w:r>
      </w:ins>
      <w:ins w:id="65" w:author="r02al13" w:date="2016-02-17T12:34:00Z">
        <w:r w:rsidR="008B5B28">
          <w:rPr>
            <w:rFonts w:asciiTheme="majorHAnsi" w:eastAsiaTheme="minorHAnsi" w:hAnsiTheme="majorHAnsi"/>
            <w:i/>
            <w:sz w:val="24"/>
            <w:szCs w:val="24"/>
            <w:lang w:eastAsia="en-US"/>
          </w:rPr>
          <w:t>was</w:t>
        </w:r>
      </w:ins>
      <w:ins w:id="66" w:author="r02al13" w:date="2016-02-17T12:39:00Z">
        <w:r w:rsidR="008B5B28">
          <w:rPr>
            <w:rFonts w:asciiTheme="majorHAnsi" w:eastAsiaTheme="minorHAnsi" w:hAnsiTheme="majorHAnsi"/>
            <w:i/>
            <w:sz w:val="24"/>
            <w:szCs w:val="24"/>
            <w:lang w:eastAsia="en-US"/>
          </w:rPr>
          <w:t xml:space="preserve"> also</w:t>
        </w:r>
      </w:ins>
      <w:ins w:id="67" w:author="r02al13" w:date="2016-02-17T12:34:00Z">
        <w:r w:rsidR="008B5B28">
          <w:rPr>
            <w:rFonts w:asciiTheme="majorHAnsi" w:eastAsiaTheme="minorHAnsi" w:hAnsiTheme="majorHAnsi"/>
            <w:i/>
            <w:sz w:val="24"/>
            <w:szCs w:val="24"/>
            <w:lang w:eastAsia="en-US"/>
          </w:rPr>
          <w:t xml:space="preserve"> flipped to avoid any left/right </w:t>
        </w:r>
        <w:proofErr w:type="gramStart"/>
        <w:r w:rsidR="008B5B28">
          <w:rPr>
            <w:rFonts w:asciiTheme="majorHAnsi" w:eastAsiaTheme="minorHAnsi" w:hAnsiTheme="majorHAnsi"/>
            <w:i/>
            <w:sz w:val="24"/>
            <w:szCs w:val="24"/>
            <w:lang w:eastAsia="en-US"/>
          </w:rPr>
          <w:t>bias  in</w:t>
        </w:r>
        <w:proofErr w:type="gramEnd"/>
        <w:r w:rsidR="008B5B28">
          <w:rPr>
            <w:rFonts w:asciiTheme="majorHAnsi" w:eastAsiaTheme="minorHAnsi" w:hAnsiTheme="majorHAnsi"/>
            <w:i/>
            <w:sz w:val="24"/>
            <w:szCs w:val="24"/>
            <w:lang w:eastAsia="en-US"/>
          </w:rPr>
          <w:t xml:space="preserve"> the </w:t>
        </w:r>
      </w:ins>
      <w:ins w:id="68" w:author="r02al13" w:date="2016-02-17T12:35:00Z">
        <w:r w:rsidR="008B5B28">
          <w:rPr>
            <w:rFonts w:asciiTheme="majorHAnsi" w:eastAsiaTheme="minorHAnsi" w:hAnsiTheme="majorHAnsi"/>
            <w:i/>
            <w:sz w:val="24"/>
            <w:szCs w:val="24"/>
            <w:lang w:eastAsia="en-US"/>
          </w:rPr>
          <w:t>amount</w:t>
        </w:r>
      </w:ins>
      <w:ins w:id="69" w:author="r02al13" w:date="2016-02-17T12:34:00Z">
        <w:r w:rsidR="008B5B28">
          <w:rPr>
            <w:rFonts w:asciiTheme="majorHAnsi" w:eastAsiaTheme="minorHAnsi" w:hAnsiTheme="majorHAnsi"/>
            <w:i/>
            <w:sz w:val="24"/>
            <w:szCs w:val="24"/>
            <w:lang w:eastAsia="en-US"/>
          </w:rPr>
          <w:t xml:space="preserve"> </w:t>
        </w:r>
      </w:ins>
      <w:ins w:id="70" w:author="r02al13" w:date="2016-02-17T12:35:00Z">
        <w:r w:rsidR="008B5B28">
          <w:rPr>
            <w:rFonts w:asciiTheme="majorHAnsi" w:eastAsiaTheme="minorHAnsi" w:hAnsiTheme="majorHAnsi"/>
            <w:i/>
            <w:sz w:val="24"/>
            <w:szCs w:val="24"/>
            <w:lang w:eastAsia="en-US"/>
          </w:rPr>
          <w:t>of objects presented</w:t>
        </w:r>
      </w:ins>
      <w:ins w:id="71" w:author="r02al13" w:date="2016-02-17T12:39:00Z">
        <w:r w:rsidR="008B5B28">
          <w:rPr>
            <w:rFonts w:asciiTheme="majorHAnsi" w:eastAsiaTheme="minorHAnsi" w:hAnsiTheme="majorHAnsi"/>
            <w:i/>
            <w:sz w:val="24"/>
            <w:szCs w:val="24"/>
            <w:lang w:eastAsia="en-US"/>
          </w:rPr>
          <w:t xml:space="preserve">. </w:t>
        </w:r>
        <w:proofErr w:type="gramStart"/>
        <w:r w:rsidR="008B5B28">
          <w:rPr>
            <w:rFonts w:asciiTheme="majorHAnsi" w:eastAsiaTheme="minorHAnsi" w:hAnsiTheme="majorHAnsi"/>
            <w:i/>
            <w:sz w:val="24"/>
            <w:szCs w:val="24"/>
            <w:lang w:eastAsia="en-US"/>
          </w:rPr>
          <w:t>Therefore</w:t>
        </w:r>
        <w:proofErr w:type="gramEnd"/>
        <w:r w:rsidR="008B5B28">
          <w:rPr>
            <w:rFonts w:asciiTheme="majorHAnsi" w:eastAsiaTheme="minorHAnsi" w:hAnsiTheme="majorHAnsi"/>
            <w:i/>
            <w:sz w:val="24"/>
            <w:szCs w:val="24"/>
            <w:lang w:eastAsia="en-US"/>
          </w:rPr>
          <w:t xml:space="preserve"> we had four sets in total, original images from set one, original images from set 2, flipped images from set 1 and flipped images from set2. If participant</w:t>
        </w:r>
      </w:ins>
      <w:ins w:id="72" w:author="r02al13" w:date="2016-02-17T12:40:00Z">
        <w:r w:rsidR="008B5B28">
          <w:rPr>
            <w:rFonts w:asciiTheme="majorHAnsi" w:eastAsiaTheme="minorHAnsi" w:hAnsiTheme="majorHAnsi"/>
            <w:i/>
            <w:sz w:val="24"/>
            <w:szCs w:val="24"/>
            <w:lang w:eastAsia="en-US"/>
          </w:rPr>
          <w:t xml:space="preserve"> saw</w:t>
        </w:r>
      </w:ins>
      <w:ins w:id="73" w:author="r02al13" w:date="2016-02-17T12:42:00Z">
        <w:r w:rsidR="008C7C34">
          <w:rPr>
            <w:rFonts w:asciiTheme="majorHAnsi" w:eastAsiaTheme="minorHAnsi" w:hAnsiTheme="majorHAnsi"/>
            <w:i/>
            <w:sz w:val="24"/>
            <w:szCs w:val="24"/>
            <w:lang w:eastAsia="en-US"/>
          </w:rPr>
          <w:t xml:space="preserve"> </w:t>
        </w:r>
        <w:proofErr w:type="gramStart"/>
        <w:r w:rsidR="008C7C34">
          <w:rPr>
            <w:rFonts w:asciiTheme="majorHAnsi" w:eastAsiaTheme="minorHAnsi" w:hAnsiTheme="majorHAnsi"/>
            <w:i/>
            <w:sz w:val="24"/>
            <w:szCs w:val="24"/>
            <w:lang w:eastAsia="en-US"/>
          </w:rPr>
          <w:t xml:space="preserve">original </w:t>
        </w:r>
      </w:ins>
      <w:ins w:id="74" w:author="r02al13" w:date="2016-02-17T12:40:00Z">
        <w:r w:rsidR="008B5B28">
          <w:rPr>
            <w:rFonts w:asciiTheme="majorHAnsi" w:eastAsiaTheme="minorHAnsi" w:hAnsiTheme="majorHAnsi"/>
            <w:i/>
            <w:sz w:val="24"/>
            <w:szCs w:val="24"/>
            <w:lang w:eastAsia="en-US"/>
          </w:rPr>
          <w:t xml:space="preserve"> set</w:t>
        </w:r>
        <w:proofErr w:type="gramEnd"/>
        <w:r w:rsidR="008B5B28">
          <w:rPr>
            <w:rFonts w:asciiTheme="majorHAnsi" w:eastAsiaTheme="minorHAnsi" w:hAnsiTheme="majorHAnsi"/>
            <w:i/>
            <w:sz w:val="24"/>
            <w:szCs w:val="24"/>
            <w:lang w:eastAsia="en-US"/>
          </w:rPr>
          <w:t xml:space="preserve"> one on the first session, he </w:t>
        </w:r>
      </w:ins>
      <w:ins w:id="75" w:author="r02al13" w:date="2016-02-17T12:41:00Z">
        <w:r w:rsidR="008B5B28">
          <w:rPr>
            <w:rFonts w:asciiTheme="majorHAnsi" w:eastAsiaTheme="minorHAnsi" w:hAnsiTheme="majorHAnsi"/>
            <w:i/>
            <w:sz w:val="24"/>
            <w:szCs w:val="24"/>
            <w:lang w:eastAsia="en-US"/>
          </w:rPr>
          <w:t>would see</w:t>
        </w:r>
      </w:ins>
      <w:ins w:id="76" w:author="r02al13" w:date="2016-02-17T12:42:00Z">
        <w:r w:rsidR="008C7C34">
          <w:rPr>
            <w:rFonts w:asciiTheme="majorHAnsi" w:eastAsiaTheme="minorHAnsi" w:hAnsiTheme="majorHAnsi"/>
            <w:i/>
            <w:sz w:val="24"/>
            <w:szCs w:val="24"/>
            <w:lang w:eastAsia="en-US"/>
          </w:rPr>
          <w:t xml:space="preserve"> flipped</w:t>
        </w:r>
      </w:ins>
      <w:ins w:id="77" w:author="r02al13" w:date="2016-02-17T12:41:00Z">
        <w:r w:rsidR="008B5B28">
          <w:rPr>
            <w:rFonts w:asciiTheme="majorHAnsi" w:eastAsiaTheme="minorHAnsi" w:hAnsiTheme="majorHAnsi"/>
            <w:i/>
            <w:sz w:val="24"/>
            <w:szCs w:val="24"/>
            <w:lang w:eastAsia="en-US"/>
          </w:rPr>
          <w:t xml:space="preserve"> set two on the second session</w:t>
        </w:r>
        <w:r w:rsidR="008C7C34">
          <w:rPr>
            <w:rFonts w:asciiTheme="majorHAnsi" w:eastAsiaTheme="minorHAnsi" w:hAnsiTheme="majorHAnsi"/>
            <w:i/>
            <w:sz w:val="24"/>
            <w:szCs w:val="24"/>
            <w:lang w:eastAsia="en-US"/>
          </w:rPr>
          <w:t>, similarly if they saw</w:t>
        </w:r>
      </w:ins>
      <w:ins w:id="78" w:author="r02al13" w:date="2016-02-17T12:42:00Z">
        <w:r w:rsidR="008C7C34">
          <w:rPr>
            <w:rFonts w:asciiTheme="majorHAnsi" w:eastAsiaTheme="minorHAnsi" w:hAnsiTheme="majorHAnsi"/>
            <w:i/>
            <w:sz w:val="24"/>
            <w:szCs w:val="24"/>
            <w:lang w:eastAsia="en-US"/>
          </w:rPr>
          <w:t xml:space="preserve"> flipped set one on the first he would see original set 2 on the second</w:t>
        </w:r>
      </w:ins>
      <w:ins w:id="79" w:author="r02al13" w:date="2016-02-17T12:41:00Z">
        <w:r w:rsidR="008C7C34">
          <w:rPr>
            <w:rFonts w:asciiTheme="majorHAnsi" w:eastAsiaTheme="minorHAnsi" w:hAnsiTheme="majorHAnsi"/>
            <w:i/>
            <w:sz w:val="24"/>
            <w:szCs w:val="24"/>
            <w:lang w:eastAsia="en-US"/>
          </w:rPr>
          <w:t xml:space="preserve"> </w:t>
        </w:r>
      </w:ins>
      <w:ins w:id="80" w:author="r02al13" w:date="2016-02-17T12:39:00Z">
        <w:r w:rsidR="008B5B28">
          <w:rPr>
            <w:rFonts w:asciiTheme="majorHAnsi" w:eastAsiaTheme="minorHAnsi" w:hAnsiTheme="majorHAnsi"/>
            <w:i/>
            <w:sz w:val="24"/>
            <w:szCs w:val="24"/>
            <w:lang w:eastAsia="en-US"/>
          </w:rPr>
          <w:t xml:space="preserve"> </w:t>
        </w:r>
      </w:ins>
      <w:ins w:id="81" w:author="r02al13" w:date="2016-02-17T12:38:00Z">
        <w:r w:rsidR="008B5B28">
          <w:rPr>
            <w:rFonts w:asciiTheme="majorHAnsi" w:eastAsiaTheme="minorHAnsi" w:hAnsiTheme="majorHAnsi"/>
            <w:i/>
            <w:sz w:val="24"/>
            <w:szCs w:val="24"/>
            <w:lang w:eastAsia="en-US"/>
          </w:rPr>
          <w:t xml:space="preserve"> (</w:t>
        </w:r>
      </w:ins>
      <w:ins w:id="82" w:author="r02al13" w:date="2016-02-17T12:35:00Z">
        <w:r w:rsidR="008B5B28">
          <w:rPr>
            <w:rFonts w:asciiTheme="majorHAnsi" w:eastAsiaTheme="minorHAnsi" w:hAnsiTheme="majorHAnsi"/>
            <w:i/>
            <w:sz w:val="24"/>
            <w:szCs w:val="24"/>
            <w:lang w:eastAsia="en-US"/>
          </w:rPr>
          <w:t xml:space="preserve">. The full randomisation </w:t>
        </w:r>
        <w:proofErr w:type="gramStart"/>
        <w:r w:rsidR="008B5B28">
          <w:rPr>
            <w:rFonts w:asciiTheme="majorHAnsi" w:eastAsiaTheme="minorHAnsi" w:hAnsiTheme="majorHAnsi"/>
            <w:i/>
            <w:sz w:val="24"/>
            <w:szCs w:val="24"/>
            <w:lang w:eastAsia="en-US"/>
          </w:rPr>
          <w:t>is shown</w:t>
        </w:r>
        <w:proofErr w:type="gramEnd"/>
        <w:r w:rsidR="008B5B28">
          <w:rPr>
            <w:rFonts w:asciiTheme="majorHAnsi" w:eastAsiaTheme="minorHAnsi" w:hAnsiTheme="majorHAnsi"/>
            <w:i/>
            <w:sz w:val="24"/>
            <w:szCs w:val="24"/>
            <w:lang w:eastAsia="en-US"/>
          </w:rPr>
          <w:t xml:space="preserve"> in table</w:t>
        </w:r>
      </w:ins>
      <w:ins w:id="83" w:author="r02al13" w:date="2016-02-17T12:38:00Z">
        <w:r w:rsidR="008B5B28">
          <w:rPr>
            <w:rFonts w:asciiTheme="majorHAnsi" w:eastAsiaTheme="minorHAnsi" w:hAnsiTheme="majorHAnsi"/>
            <w:i/>
            <w:sz w:val="24"/>
            <w:szCs w:val="24"/>
            <w:lang w:eastAsia="en-US"/>
          </w:rPr>
          <w:t xml:space="preserve"> in supplementary materials)</w:t>
        </w:r>
      </w:ins>
      <w:ins w:id="84" w:author="r02al13" w:date="2016-02-17T12:43:00Z">
        <w:r w:rsidR="008C7C34">
          <w:rPr>
            <w:rFonts w:asciiTheme="majorHAnsi" w:eastAsiaTheme="minorHAnsi" w:hAnsiTheme="majorHAnsi"/>
            <w:i/>
            <w:sz w:val="24"/>
            <w:szCs w:val="24"/>
            <w:lang w:eastAsia="en-US"/>
          </w:rPr>
          <w:t xml:space="preserve">. </w:t>
        </w:r>
        <w:proofErr w:type="gramStart"/>
        <w:r w:rsidR="008C7C34">
          <w:rPr>
            <w:rFonts w:asciiTheme="majorHAnsi" w:eastAsiaTheme="minorHAnsi" w:hAnsiTheme="majorHAnsi"/>
            <w:i/>
            <w:sz w:val="24"/>
            <w:szCs w:val="24"/>
            <w:lang w:eastAsia="en-US"/>
          </w:rPr>
          <w:t>Additional</w:t>
        </w:r>
      </w:ins>
      <w:ins w:id="85" w:author="r02al13" w:date="2016-02-17T12:44:00Z">
        <w:r w:rsidR="008C7C34">
          <w:rPr>
            <w:rFonts w:asciiTheme="majorHAnsi" w:eastAsiaTheme="minorHAnsi" w:hAnsiTheme="majorHAnsi"/>
            <w:i/>
            <w:sz w:val="24"/>
            <w:szCs w:val="24"/>
            <w:lang w:eastAsia="en-US"/>
          </w:rPr>
          <w:t>l</w:t>
        </w:r>
      </w:ins>
      <w:ins w:id="86" w:author="r02al13" w:date="2016-02-17T12:43:00Z">
        <w:r w:rsidR="008C7C34">
          <w:rPr>
            <w:rFonts w:asciiTheme="majorHAnsi" w:eastAsiaTheme="minorHAnsi" w:hAnsiTheme="majorHAnsi"/>
            <w:i/>
            <w:sz w:val="24"/>
            <w:szCs w:val="24"/>
            <w:lang w:eastAsia="en-US"/>
          </w:rPr>
          <w:t>y, we simulated hemianopia while particip</w:t>
        </w:r>
      </w:ins>
      <w:ins w:id="87" w:author="r02al13" w:date="2016-02-17T12:44:00Z">
        <w:r w:rsidR="008C7C34">
          <w:rPr>
            <w:rFonts w:asciiTheme="majorHAnsi" w:eastAsiaTheme="minorHAnsi" w:hAnsiTheme="majorHAnsi"/>
            <w:i/>
            <w:sz w:val="24"/>
            <w:szCs w:val="24"/>
            <w:lang w:eastAsia="en-US"/>
          </w:rPr>
          <w:t>a</w:t>
        </w:r>
      </w:ins>
      <w:ins w:id="88" w:author="r02al13" w:date="2016-02-17T12:43:00Z">
        <w:r w:rsidR="008C7C34">
          <w:rPr>
            <w:rFonts w:asciiTheme="majorHAnsi" w:eastAsiaTheme="minorHAnsi" w:hAnsiTheme="majorHAnsi"/>
            <w:i/>
            <w:sz w:val="24"/>
            <w:szCs w:val="24"/>
            <w:lang w:eastAsia="en-US"/>
          </w:rPr>
          <w:t>nts were doing this task( exactly in the same way as in the search for a tilted line)</w:t>
        </w:r>
      </w:ins>
      <w:ins w:id="89" w:author="r02al13" w:date="2016-02-17T12:44:00Z">
        <w:r w:rsidR="008C7C34">
          <w:rPr>
            <w:rFonts w:asciiTheme="majorHAnsi" w:eastAsiaTheme="minorHAnsi" w:hAnsiTheme="majorHAnsi"/>
            <w:i/>
            <w:sz w:val="24"/>
            <w:szCs w:val="24"/>
            <w:lang w:eastAsia="en-US"/>
          </w:rPr>
          <w:t>, so that</w:t>
        </w:r>
      </w:ins>
      <w:ins w:id="90" w:author="r02al13" w:date="2016-02-17T12:45:00Z">
        <w:r w:rsidR="008C7C34">
          <w:rPr>
            <w:rFonts w:asciiTheme="majorHAnsi" w:eastAsiaTheme="minorHAnsi" w:hAnsiTheme="majorHAnsi"/>
            <w:i/>
            <w:sz w:val="24"/>
            <w:szCs w:val="24"/>
            <w:lang w:eastAsia="en-US"/>
          </w:rPr>
          <w:t xml:space="preserve"> if</w:t>
        </w:r>
      </w:ins>
      <w:ins w:id="91" w:author="r02al13" w:date="2016-02-17T12:44:00Z">
        <w:r w:rsidR="008C7C34">
          <w:rPr>
            <w:rFonts w:asciiTheme="majorHAnsi" w:eastAsiaTheme="minorHAnsi" w:hAnsiTheme="majorHAnsi"/>
            <w:i/>
            <w:sz w:val="24"/>
            <w:szCs w:val="24"/>
            <w:lang w:eastAsia="en-US"/>
          </w:rPr>
          <w:t xml:space="preserve"> on the first session participants were doing left hemianopia</w:t>
        </w:r>
      </w:ins>
      <w:ins w:id="92" w:author="r02al13" w:date="2016-02-17T12:45:00Z">
        <w:r w:rsidR="008C7C34">
          <w:rPr>
            <w:rFonts w:asciiTheme="majorHAnsi" w:eastAsiaTheme="minorHAnsi" w:hAnsiTheme="majorHAnsi"/>
            <w:i/>
            <w:sz w:val="24"/>
            <w:szCs w:val="24"/>
            <w:lang w:eastAsia="en-US"/>
          </w:rPr>
          <w:t>, on the last session they were doing right, and the other way round, when they were doing right to start with, they were doing left as the second one.</w:t>
        </w:r>
        <w:proofErr w:type="gramEnd"/>
        <w:r w:rsidR="008C7C34">
          <w:rPr>
            <w:rFonts w:asciiTheme="majorHAnsi" w:eastAsiaTheme="minorHAnsi" w:hAnsiTheme="majorHAnsi"/>
            <w:i/>
            <w:sz w:val="24"/>
            <w:szCs w:val="24"/>
            <w:lang w:eastAsia="en-US"/>
          </w:rPr>
          <w:t xml:space="preserve"> </w:t>
        </w:r>
      </w:ins>
      <w:ins w:id="93" w:author="r02al13" w:date="2016-02-17T12:46:00Z">
        <w:r w:rsidR="008C7C34">
          <w:rPr>
            <w:rFonts w:asciiTheme="majorHAnsi" w:eastAsiaTheme="minorHAnsi" w:hAnsiTheme="majorHAnsi"/>
            <w:i/>
            <w:sz w:val="24"/>
            <w:szCs w:val="24"/>
            <w:lang w:eastAsia="en-US"/>
          </w:rPr>
          <w:t xml:space="preserve">Thus in this task we had to hemianopia </w:t>
        </w:r>
        <w:proofErr w:type="gramStart"/>
        <w:r w:rsidR="008C7C34">
          <w:rPr>
            <w:rFonts w:asciiTheme="majorHAnsi" w:eastAsiaTheme="minorHAnsi" w:hAnsiTheme="majorHAnsi"/>
            <w:i/>
            <w:sz w:val="24"/>
            <w:szCs w:val="24"/>
            <w:lang w:eastAsia="en-US"/>
          </w:rPr>
          <w:t>types(</w:t>
        </w:r>
        <w:proofErr w:type="gramEnd"/>
        <w:r w:rsidR="008C7C34">
          <w:rPr>
            <w:rFonts w:asciiTheme="majorHAnsi" w:eastAsiaTheme="minorHAnsi" w:hAnsiTheme="majorHAnsi"/>
            <w:i/>
            <w:sz w:val="24"/>
            <w:szCs w:val="24"/>
            <w:lang w:eastAsia="en-US"/>
          </w:rPr>
          <w:t>Left, Right), two imag</w:t>
        </w:r>
      </w:ins>
      <w:ins w:id="94" w:author="r02al13" w:date="2016-02-17T12:47:00Z">
        <w:r w:rsidR="008C7C34">
          <w:rPr>
            <w:rFonts w:asciiTheme="majorHAnsi" w:eastAsiaTheme="minorHAnsi" w:hAnsiTheme="majorHAnsi"/>
            <w:i/>
            <w:sz w:val="24"/>
            <w:szCs w:val="24"/>
            <w:lang w:eastAsia="en-US"/>
          </w:rPr>
          <w:t xml:space="preserve">e types( original, flipped), and two image </w:t>
        </w:r>
        <w:r w:rsidR="008C7C34">
          <w:rPr>
            <w:rFonts w:asciiTheme="majorHAnsi" w:eastAsiaTheme="minorHAnsi" w:hAnsiTheme="majorHAnsi"/>
            <w:i/>
            <w:sz w:val="24"/>
            <w:szCs w:val="24"/>
            <w:lang w:eastAsia="en-US"/>
          </w:rPr>
          <w:lastRenderedPageBreak/>
          <w:t xml:space="preserve">sets ( set one, set two). For the purpose of data </w:t>
        </w:r>
        <w:proofErr w:type="spellStart"/>
        <w:proofErr w:type="gramStart"/>
        <w:r w:rsidR="008C7C34">
          <w:rPr>
            <w:rFonts w:asciiTheme="majorHAnsi" w:eastAsiaTheme="minorHAnsi" w:hAnsiTheme="majorHAnsi"/>
            <w:i/>
            <w:sz w:val="24"/>
            <w:szCs w:val="24"/>
            <w:lang w:eastAsia="en-US"/>
          </w:rPr>
          <w:t>nalysis</w:t>
        </w:r>
        <w:proofErr w:type="spellEnd"/>
        <w:proofErr w:type="gramEnd"/>
        <w:r w:rsidR="008C7C34">
          <w:rPr>
            <w:rFonts w:asciiTheme="majorHAnsi" w:eastAsiaTheme="minorHAnsi" w:hAnsiTheme="majorHAnsi"/>
            <w:i/>
            <w:sz w:val="24"/>
            <w:szCs w:val="24"/>
            <w:lang w:eastAsia="en-US"/>
          </w:rPr>
          <w:t xml:space="preserve"> we collapse across all this variables and only include 2 levels of independent variable: session 1 and session 2. </w:t>
        </w:r>
        <w:proofErr w:type="spellStart"/>
        <w:r w:rsidR="008C7C34">
          <w:rPr>
            <w:rFonts w:asciiTheme="majorHAnsi" w:eastAsiaTheme="minorHAnsi" w:hAnsiTheme="majorHAnsi"/>
            <w:i/>
            <w:sz w:val="24"/>
            <w:szCs w:val="24"/>
            <w:lang w:eastAsia="en-US"/>
          </w:rPr>
          <w:t>Partcipants</w:t>
        </w:r>
        <w:proofErr w:type="spellEnd"/>
        <w:r w:rsidR="008C7C34">
          <w:rPr>
            <w:rFonts w:asciiTheme="majorHAnsi" w:eastAsiaTheme="minorHAnsi" w:hAnsiTheme="majorHAnsi"/>
            <w:i/>
            <w:sz w:val="24"/>
            <w:szCs w:val="24"/>
            <w:lang w:eastAsia="en-US"/>
          </w:rPr>
          <w:t xml:space="preserve"> </w:t>
        </w:r>
      </w:ins>
      <w:proofErr w:type="spellStart"/>
      <w:ins w:id="95" w:author="r02al13" w:date="2016-02-17T12:48:00Z">
        <w:r w:rsidR="008C7C34">
          <w:rPr>
            <w:rFonts w:asciiTheme="majorHAnsi" w:eastAsiaTheme="minorHAnsi" w:hAnsiTheme="majorHAnsi"/>
            <w:i/>
            <w:sz w:val="24"/>
            <w:szCs w:val="24"/>
            <w:lang w:eastAsia="en-US"/>
          </w:rPr>
          <w:t>wieved</w:t>
        </w:r>
        <w:proofErr w:type="spellEnd"/>
        <w:r w:rsidR="008C7C34">
          <w:rPr>
            <w:rFonts w:asciiTheme="majorHAnsi" w:eastAsiaTheme="minorHAnsi" w:hAnsiTheme="majorHAnsi"/>
            <w:i/>
            <w:sz w:val="24"/>
            <w:szCs w:val="24"/>
            <w:lang w:eastAsia="en-US"/>
          </w:rPr>
          <w:t xml:space="preserve"> the images for four seconds, after which the image </w:t>
        </w:r>
      </w:ins>
      <w:ins w:id="96" w:author="r02al13" w:date="2016-02-17T12:49:00Z">
        <w:r w:rsidR="008C7C34">
          <w:rPr>
            <w:rFonts w:asciiTheme="majorHAnsi" w:eastAsiaTheme="minorHAnsi" w:hAnsiTheme="majorHAnsi"/>
            <w:i/>
            <w:sz w:val="24"/>
            <w:szCs w:val="24"/>
            <w:lang w:eastAsia="en-US"/>
          </w:rPr>
          <w:t>disappeared</w:t>
        </w:r>
      </w:ins>
      <w:ins w:id="97" w:author="r02al13" w:date="2016-02-17T12:48:00Z">
        <w:r w:rsidR="008C7C34">
          <w:rPr>
            <w:rFonts w:asciiTheme="majorHAnsi" w:eastAsiaTheme="minorHAnsi" w:hAnsiTheme="majorHAnsi"/>
            <w:i/>
            <w:sz w:val="24"/>
            <w:szCs w:val="24"/>
            <w:lang w:eastAsia="en-US"/>
          </w:rPr>
          <w:t xml:space="preserve"> </w:t>
        </w:r>
      </w:ins>
      <w:ins w:id="98" w:author="r02al13" w:date="2016-02-17T12:49:00Z">
        <w:r w:rsidR="008C7C34">
          <w:rPr>
            <w:rFonts w:asciiTheme="majorHAnsi" w:eastAsiaTheme="minorHAnsi" w:hAnsiTheme="majorHAnsi"/>
            <w:i/>
            <w:sz w:val="24"/>
            <w:szCs w:val="24"/>
            <w:lang w:eastAsia="en-US"/>
          </w:rPr>
          <w:t xml:space="preserve">and </w:t>
        </w:r>
        <w:proofErr w:type="spellStart"/>
        <w:r w:rsidR="008C7C34">
          <w:rPr>
            <w:rFonts w:asciiTheme="majorHAnsi" w:eastAsiaTheme="minorHAnsi" w:hAnsiTheme="majorHAnsi"/>
            <w:i/>
            <w:sz w:val="24"/>
            <w:szCs w:val="24"/>
            <w:lang w:eastAsia="en-US"/>
          </w:rPr>
          <w:t>particiants</w:t>
        </w:r>
        <w:proofErr w:type="spellEnd"/>
        <w:r w:rsidR="008C7C34">
          <w:rPr>
            <w:rFonts w:asciiTheme="majorHAnsi" w:eastAsiaTheme="minorHAnsi" w:hAnsiTheme="majorHAnsi"/>
            <w:i/>
            <w:sz w:val="24"/>
            <w:szCs w:val="24"/>
            <w:lang w:eastAsia="en-US"/>
          </w:rPr>
          <w:t xml:space="preserve"> verbally listed all the objects that they could remember seeing in a particular scene. Participants were encourage</w:t>
        </w:r>
      </w:ins>
      <w:ins w:id="99" w:author="r02al13" w:date="2016-02-17T12:50:00Z">
        <w:r w:rsidR="008C7C34">
          <w:rPr>
            <w:rFonts w:asciiTheme="majorHAnsi" w:eastAsiaTheme="minorHAnsi" w:hAnsiTheme="majorHAnsi"/>
            <w:i/>
            <w:sz w:val="24"/>
            <w:szCs w:val="24"/>
            <w:lang w:eastAsia="en-US"/>
          </w:rPr>
          <w:t>d</w:t>
        </w:r>
      </w:ins>
      <w:ins w:id="100" w:author="r02al13" w:date="2016-02-17T12:49:00Z">
        <w:r w:rsidR="008C7C34">
          <w:rPr>
            <w:rFonts w:asciiTheme="majorHAnsi" w:eastAsiaTheme="minorHAnsi" w:hAnsiTheme="majorHAnsi"/>
            <w:i/>
            <w:sz w:val="24"/>
            <w:szCs w:val="24"/>
            <w:lang w:eastAsia="en-US"/>
          </w:rPr>
          <w:t xml:space="preserve"> to list as many objects as they could remember.  The responses </w:t>
        </w:r>
        <w:proofErr w:type="gramStart"/>
        <w:r w:rsidR="008C7C34">
          <w:rPr>
            <w:rFonts w:asciiTheme="majorHAnsi" w:eastAsiaTheme="minorHAnsi" w:hAnsiTheme="majorHAnsi"/>
            <w:i/>
            <w:sz w:val="24"/>
            <w:szCs w:val="24"/>
            <w:lang w:eastAsia="en-US"/>
          </w:rPr>
          <w:t>were recorded</w:t>
        </w:r>
      </w:ins>
      <w:proofErr w:type="gramEnd"/>
      <w:ins w:id="101" w:author="r02al13" w:date="2016-02-17T12:50:00Z">
        <w:r w:rsidR="008C7C34">
          <w:rPr>
            <w:rFonts w:asciiTheme="majorHAnsi" w:eastAsiaTheme="minorHAnsi" w:hAnsiTheme="majorHAnsi"/>
            <w:i/>
            <w:sz w:val="24"/>
            <w:szCs w:val="24"/>
            <w:lang w:eastAsia="en-US"/>
          </w:rPr>
          <w:t xml:space="preserve">, and the objects were included </w:t>
        </w:r>
        <w:proofErr w:type="spellStart"/>
        <w:r w:rsidR="008C7C34">
          <w:rPr>
            <w:rFonts w:asciiTheme="majorHAnsi" w:eastAsiaTheme="minorHAnsi" w:hAnsiTheme="majorHAnsi"/>
            <w:i/>
            <w:sz w:val="24"/>
            <w:szCs w:val="24"/>
            <w:lang w:eastAsia="en-US"/>
          </w:rPr>
          <w:t>accrding</w:t>
        </w:r>
        <w:proofErr w:type="spellEnd"/>
        <w:r w:rsidR="008C7C34">
          <w:rPr>
            <w:rFonts w:asciiTheme="majorHAnsi" w:eastAsiaTheme="minorHAnsi" w:hAnsiTheme="majorHAnsi"/>
            <w:i/>
            <w:sz w:val="24"/>
            <w:szCs w:val="24"/>
            <w:lang w:eastAsia="en-US"/>
          </w:rPr>
          <w:t xml:space="preserve"> to the criteria set in Clarke Coco eta l. </w:t>
        </w:r>
      </w:ins>
      <w:ins w:id="102" w:author="r02al13" w:date="2016-02-17T12:35:00Z">
        <w:r w:rsidR="008B5B28">
          <w:rPr>
            <w:rFonts w:asciiTheme="majorHAnsi" w:eastAsiaTheme="minorHAnsi" w:hAnsiTheme="majorHAnsi"/>
            <w:i/>
            <w:sz w:val="24"/>
            <w:szCs w:val="24"/>
            <w:lang w:eastAsia="en-US"/>
          </w:rPr>
          <w:t xml:space="preserve"> </w:t>
        </w:r>
      </w:ins>
    </w:p>
    <w:p w14:paraId="3E4D172B" w14:textId="77777777" w:rsidR="008B5B28" w:rsidRPr="00135027" w:rsidRDefault="008B5B28" w:rsidP="00B616ED">
      <w:pPr>
        <w:spacing w:line="480" w:lineRule="auto"/>
        <w:jc w:val="both"/>
        <w:rPr>
          <w:ins w:id="103" w:author="r02al13" w:date="2016-02-17T12:28:00Z"/>
          <w:rFonts w:asciiTheme="majorHAnsi" w:eastAsiaTheme="minorHAnsi" w:hAnsiTheme="majorHAnsi"/>
          <w:i/>
          <w:sz w:val="24"/>
          <w:szCs w:val="24"/>
          <w:lang w:eastAsia="en-US"/>
        </w:rPr>
      </w:pPr>
    </w:p>
    <w:p w14:paraId="456212FA" w14:textId="5E7EE440" w:rsidR="00B616ED" w:rsidRPr="00B616ED" w:rsidRDefault="00B616ED" w:rsidP="00135027">
      <w:pPr>
        <w:spacing w:line="480" w:lineRule="auto"/>
        <w:jc w:val="both"/>
        <w:rPr>
          <w:rFonts w:asciiTheme="majorHAnsi" w:hAnsiTheme="majorHAnsi"/>
          <w:sz w:val="24"/>
          <w:szCs w:val="24"/>
          <w:rPrChange w:id="104" w:author="r02al13" w:date="2016-02-17T12:26:00Z">
            <w:rPr>
              <w:rFonts w:asciiTheme="majorHAnsi" w:hAnsiTheme="majorHAnsi"/>
              <w:b/>
              <w:i/>
              <w:sz w:val="24"/>
              <w:szCs w:val="24"/>
            </w:rPr>
          </w:rPrChange>
        </w:rPr>
      </w:pPr>
      <w:ins w:id="105" w:author="r02al13" w:date="2016-02-17T12:26:00Z">
        <w:r>
          <w:rPr>
            <w:rFonts w:asciiTheme="majorHAnsi" w:hAnsiTheme="majorHAnsi"/>
            <w:sz w:val="24"/>
            <w:szCs w:val="24"/>
          </w:rPr>
          <w:t>Participants viewed</w:t>
        </w:r>
      </w:ins>
    </w:p>
    <w:p w14:paraId="46235D27" w14:textId="77777777" w:rsidR="00135027" w:rsidRDefault="00135027" w:rsidP="00135027">
      <w:pPr>
        <w:spacing w:line="480" w:lineRule="auto"/>
        <w:jc w:val="both"/>
        <w:rPr>
          <w:rFonts w:asciiTheme="majorHAnsi" w:hAnsiTheme="majorHAnsi"/>
          <w:b/>
          <w:i/>
          <w:sz w:val="24"/>
          <w:szCs w:val="24"/>
        </w:rPr>
      </w:pPr>
    </w:p>
    <w:p w14:paraId="7307C8E6" w14:textId="4CFEBC6F" w:rsidR="00135027" w:rsidRDefault="00135027" w:rsidP="00135027">
      <w:pPr>
        <w:spacing w:line="480" w:lineRule="auto"/>
        <w:jc w:val="both"/>
        <w:rPr>
          <w:rFonts w:asciiTheme="majorHAnsi" w:hAnsiTheme="majorHAnsi"/>
          <w:b/>
          <w:i/>
          <w:sz w:val="24"/>
          <w:szCs w:val="24"/>
        </w:rPr>
      </w:pPr>
      <w:r>
        <w:rPr>
          <w:rFonts w:asciiTheme="majorHAnsi" w:hAnsiTheme="majorHAnsi"/>
          <w:b/>
          <w:i/>
          <w:sz w:val="24"/>
          <w:szCs w:val="24"/>
        </w:rPr>
        <w:t>Detection task</w:t>
      </w:r>
    </w:p>
    <w:p w14:paraId="48169F60" w14:textId="77777777" w:rsidR="00135027" w:rsidRPr="00135027" w:rsidRDefault="00135027" w:rsidP="00135027">
      <w:pPr>
        <w:spacing w:line="480" w:lineRule="auto"/>
        <w:jc w:val="both"/>
        <w:rPr>
          <w:rFonts w:asciiTheme="majorHAnsi" w:eastAsiaTheme="minorHAnsi" w:hAnsiTheme="majorHAnsi"/>
          <w:i/>
          <w:sz w:val="24"/>
          <w:szCs w:val="24"/>
          <w:lang w:eastAsia="en-US"/>
        </w:rPr>
      </w:pPr>
      <w:proofErr w:type="gramStart"/>
      <w:r w:rsidRPr="00135027">
        <w:rPr>
          <w:rFonts w:asciiTheme="majorHAnsi" w:eastAsiaTheme="minorHAnsi" w:hAnsiTheme="majorHAnsi"/>
          <w:i/>
          <w:sz w:val="24"/>
          <w:szCs w:val="24"/>
          <w:u w:val="single"/>
          <w:lang w:eastAsia="en-US"/>
        </w:rPr>
        <w:t>Stimuli and procedure.</w:t>
      </w:r>
      <w:proofErr w:type="gramEnd"/>
      <w:r w:rsidRPr="00135027">
        <w:rPr>
          <w:rFonts w:asciiTheme="majorHAnsi" w:eastAsiaTheme="minorHAnsi" w:hAnsiTheme="majorHAnsi"/>
          <w:i/>
          <w:sz w:val="24"/>
          <w:szCs w:val="24"/>
          <w:lang w:eastAsia="en-US"/>
        </w:rPr>
        <w:t xml:space="preserve"> </w:t>
      </w:r>
    </w:p>
    <w:p w14:paraId="26ED0A6E" w14:textId="5CEB2A19" w:rsidR="00135027" w:rsidRPr="00135027" w:rsidRDefault="00135027" w:rsidP="00135027">
      <w:pPr>
        <w:spacing w:line="480" w:lineRule="auto"/>
        <w:jc w:val="both"/>
        <w:rPr>
          <w:rFonts w:asciiTheme="majorHAnsi" w:eastAsiaTheme="minorHAnsi" w:hAnsiTheme="majorHAnsi"/>
          <w:sz w:val="24"/>
          <w:szCs w:val="24"/>
          <w:lang w:eastAsia="en-US"/>
        </w:rPr>
      </w:pPr>
      <w:r>
        <w:rPr>
          <w:rFonts w:asciiTheme="majorHAnsi" w:eastAsiaTheme="minorHAnsi" w:hAnsiTheme="majorHAnsi"/>
          <w:sz w:val="24"/>
          <w:szCs w:val="24"/>
          <w:lang w:eastAsia="en-US"/>
        </w:rPr>
        <w:t xml:space="preserve">The 80 search arrays of line segments we used in this experiment were </w:t>
      </w:r>
      <w:proofErr w:type="gramStart"/>
      <w:r>
        <w:rPr>
          <w:rFonts w:asciiTheme="majorHAnsi" w:eastAsiaTheme="minorHAnsi" w:hAnsiTheme="majorHAnsi"/>
          <w:sz w:val="24"/>
          <w:szCs w:val="24"/>
          <w:lang w:eastAsia="en-US"/>
        </w:rPr>
        <w:t>exactly the</w:t>
      </w:r>
      <w:proofErr w:type="gramEnd"/>
      <w:r>
        <w:rPr>
          <w:rFonts w:asciiTheme="majorHAnsi" w:eastAsiaTheme="minorHAnsi" w:hAnsiTheme="majorHAnsi"/>
          <w:sz w:val="24"/>
          <w:szCs w:val="24"/>
          <w:lang w:eastAsia="en-US"/>
        </w:rPr>
        <w:t xml:space="preserve"> same as the ones in the simulated hemianopia task</w:t>
      </w:r>
      <w:r w:rsidRPr="00135027">
        <w:rPr>
          <w:rFonts w:asciiTheme="majorHAnsi" w:eastAsiaTheme="minorHAnsi" w:hAnsiTheme="majorHAnsi"/>
          <w:sz w:val="24"/>
          <w:szCs w:val="24"/>
          <w:lang w:eastAsia="en-US"/>
        </w:rPr>
        <w:t xml:space="preserve"> </w:t>
      </w:r>
    </w:p>
    <w:p w14:paraId="700AFF2B" w14:textId="58A5D3B0" w:rsidR="00135027" w:rsidRPr="00135027" w:rsidRDefault="00135027" w:rsidP="00135027">
      <w:pPr>
        <w:spacing w:line="480" w:lineRule="auto"/>
        <w:jc w:val="both"/>
        <w:rPr>
          <w:rFonts w:asciiTheme="majorHAnsi" w:eastAsiaTheme="minorHAnsi" w:hAnsiTheme="majorHAnsi"/>
          <w:sz w:val="24"/>
          <w:szCs w:val="24"/>
          <w:lang w:eastAsia="en-US"/>
        </w:rPr>
      </w:pPr>
      <w:r w:rsidRPr="00135027">
        <w:rPr>
          <w:rFonts w:asciiTheme="majorHAnsi" w:eastAsiaTheme="minorHAnsi" w:hAnsiTheme="majorHAnsi"/>
          <w:sz w:val="24"/>
          <w:szCs w:val="24"/>
          <w:lang w:eastAsia="en-US"/>
        </w:rPr>
        <w:t xml:space="preserve">Participants </w:t>
      </w:r>
      <w:proofErr w:type="gramStart"/>
      <w:r w:rsidRPr="00135027">
        <w:rPr>
          <w:rFonts w:asciiTheme="majorHAnsi" w:eastAsiaTheme="minorHAnsi" w:hAnsiTheme="majorHAnsi"/>
          <w:sz w:val="24"/>
          <w:szCs w:val="24"/>
          <w:lang w:eastAsia="en-US"/>
        </w:rPr>
        <w:t>were told</w:t>
      </w:r>
      <w:proofErr w:type="gramEnd"/>
      <w:r w:rsidRPr="00135027">
        <w:rPr>
          <w:rFonts w:asciiTheme="majorHAnsi" w:eastAsiaTheme="minorHAnsi" w:hAnsiTheme="majorHAnsi"/>
          <w:sz w:val="24"/>
          <w:szCs w:val="24"/>
          <w:lang w:eastAsia="en-US"/>
        </w:rPr>
        <w:t xml:space="preserve"> they would see line segments on the screen for a very short time, and their task was to determine whether a line tilted 45° to the right was present among other lines. Participants </w:t>
      </w:r>
      <w:proofErr w:type="gramStart"/>
      <w:r w:rsidRPr="00135027">
        <w:rPr>
          <w:rFonts w:asciiTheme="majorHAnsi" w:eastAsiaTheme="minorHAnsi" w:hAnsiTheme="majorHAnsi"/>
          <w:sz w:val="24"/>
          <w:szCs w:val="24"/>
          <w:lang w:eastAsia="en-US"/>
        </w:rPr>
        <w:t>were asked</w:t>
      </w:r>
      <w:proofErr w:type="gramEnd"/>
      <w:r w:rsidRPr="00135027">
        <w:rPr>
          <w:rFonts w:asciiTheme="majorHAnsi" w:eastAsiaTheme="minorHAnsi" w:hAnsiTheme="majorHAnsi"/>
          <w:sz w:val="24"/>
          <w:szCs w:val="24"/>
          <w:lang w:eastAsia="en-US"/>
        </w:rPr>
        <w:t xml:space="preserve"> to respond as accurately as possible</w:t>
      </w:r>
      <w:r w:rsidR="00B939A1">
        <w:rPr>
          <w:rFonts w:asciiTheme="majorHAnsi" w:eastAsiaTheme="minorHAnsi" w:hAnsiTheme="majorHAnsi"/>
          <w:sz w:val="24"/>
          <w:szCs w:val="24"/>
          <w:lang w:eastAsia="en-US"/>
        </w:rPr>
        <w:t xml:space="preserve"> and to guess if not sure about the answer</w:t>
      </w:r>
      <w:r w:rsidRPr="00135027">
        <w:rPr>
          <w:rFonts w:asciiTheme="majorHAnsi" w:eastAsiaTheme="minorHAnsi" w:hAnsiTheme="majorHAnsi"/>
          <w:sz w:val="24"/>
          <w:szCs w:val="24"/>
          <w:lang w:eastAsia="en-US"/>
        </w:rPr>
        <w:t>.</w:t>
      </w:r>
    </w:p>
    <w:p w14:paraId="70EC01DD" w14:textId="2E90D0DE" w:rsidR="00135027" w:rsidRPr="00135027" w:rsidRDefault="00135027" w:rsidP="00135027">
      <w:pPr>
        <w:spacing w:line="480" w:lineRule="auto"/>
        <w:jc w:val="both"/>
        <w:rPr>
          <w:rFonts w:asciiTheme="majorHAnsi" w:eastAsiaTheme="minorHAnsi" w:hAnsiTheme="majorHAnsi"/>
          <w:sz w:val="24"/>
          <w:szCs w:val="24"/>
          <w:lang w:eastAsia="en-US"/>
        </w:rPr>
      </w:pPr>
      <w:r w:rsidRPr="00135027">
        <w:rPr>
          <w:rFonts w:asciiTheme="majorHAnsi" w:eastAsiaTheme="minorHAnsi" w:hAnsiTheme="majorHAnsi"/>
          <w:sz w:val="24"/>
          <w:szCs w:val="24"/>
          <w:lang w:eastAsia="en-US"/>
        </w:rPr>
        <w:t xml:space="preserve">Each trial consisted of a black fixation point (letter x) subtending 1.5x2.5cm (1.9°x3.1°), presented at the centre of the computer screen. On the press of a space bar, the stimulus </w:t>
      </w:r>
      <w:proofErr w:type="gramStart"/>
      <w:r w:rsidRPr="00135027">
        <w:rPr>
          <w:rFonts w:asciiTheme="majorHAnsi" w:eastAsiaTheme="minorHAnsi" w:hAnsiTheme="majorHAnsi"/>
          <w:sz w:val="24"/>
          <w:szCs w:val="24"/>
          <w:lang w:eastAsia="en-US"/>
        </w:rPr>
        <w:t>was displayed</w:t>
      </w:r>
      <w:proofErr w:type="gramEnd"/>
      <w:r w:rsidRPr="00135027">
        <w:rPr>
          <w:rFonts w:asciiTheme="majorHAnsi" w:eastAsiaTheme="minorHAnsi" w:hAnsiTheme="majorHAnsi"/>
          <w:sz w:val="24"/>
          <w:szCs w:val="24"/>
          <w:lang w:eastAsia="en-US"/>
        </w:rPr>
        <w:t xml:space="preserve"> for 200ms follow by a blank screen. Participants had to </w:t>
      </w:r>
      <w:proofErr w:type="gramStart"/>
      <w:r w:rsidRPr="00135027">
        <w:rPr>
          <w:rFonts w:asciiTheme="majorHAnsi" w:eastAsiaTheme="minorHAnsi" w:hAnsiTheme="majorHAnsi"/>
          <w:sz w:val="24"/>
          <w:szCs w:val="24"/>
          <w:lang w:eastAsia="en-US"/>
        </w:rPr>
        <w:t>press either</w:t>
      </w:r>
      <w:proofErr w:type="gramEnd"/>
      <w:r w:rsidRPr="00135027">
        <w:rPr>
          <w:rFonts w:asciiTheme="majorHAnsi" w:eastAsiaTheme="minorHAnsi" w:hAnsiTheme="majorHAnsi"/>
          <w:sz w:val="24"/>
          <w:szCs w:val="24"/>
          <w:lang w:eastAsia="en-US"/>
        </w:rPr>
        <w:t xml:space="preserve"> the left (present) or right (absent) arrow key. Auditory feedback in the form of a beep </w:t>
      </w:r>
      <w:r w:rsidRPr="00135027">
        <w:rPr>
          <w:rFonts w:asciiTheme="majorHAnsi" w:eastAsiaTheme="minorHAnsi" w:hAnsiTheme="majorHAnsi"/>
          <w:sz w:val="24"/>
          <w:szCs w:val="24"/>
          <w:lang w:eastAsia="en-US"/>
        </w:rPr>
        <w:lastRenderedPageBreak/>
        <w:t xml:space="preserve">immediately followed incorrect key presses. Before the start of the </w:t>
      </w:r>
      <w:proofErr w:type="gramStart"/>
      <w:r w:rsidRPr="00135027">
        <w:rPr>
          <w:rFonts w:asciiTheme="majorHAnsi" w:eastAsiaTheme="minorHAnsi" w:hAnsiTheme="majorHAnsi"/>
          <w:sz w:val="24"/>
          <w:szCs w:val="24"/>
          <w:lang w:eastAsia="en-US"/>
        </w:rPr>
        <w:t>experiment</w:t>
      </w:r>
      <w:proofErr w:type="gramEnd"/>
      <w:r w:rsidRPr="00135027">
        <w:rPr>
          <w:rFonts w:asciiTheme="majorHAnsi" w:eastAsiaTheme="minorHAnsi" w:hAnsiTheme="majorHAnsi"/>
          <w:sz w:val="24"/>
          <w:szCs w:val="24"/>
          <w:lang w:eastAsia="en-US"/>
        </w:rPr>
        <w:t xml:space="preserve"> participants underwent a five-point calibration sequence</w:t>
      </w:r>
      <w:r w:rsidR="00B939A1">
        <w:rPr>
          <w:rFonts w:asciiTheme="majorHAnsi" w:eastAsiaTheme="minorHAnsi" w:hAnsiTheme="majorHAnsi"/>
          <w:sz w:val="24"/>
          <w:szCs w:val="24"/>
          <w:lang w:eastAsia="en-US"/>
        </w:rPr>
        <w:t>.</w:t>
      </w:r>
      <w:r w:rsidRPr="00135027">
        <w:rPr>
          <w:rFonts w:asciiTheme="majorHAnsi" w:eastAsiaTheme="minorHAnsi" w:hAnsiTheme="majorHAnsi"/>
          <w:sz w:val="24"/>
          <w:szCs w:val="24"/>
          <w:lang w:eastAsia="en-US"/>
        </w:rPr>
        <w:t xml:space="preserve"> </w:t>
      </w:r>
      <w:r w:rsidR="00B939A1">
        <w:rPr>
          <w:rFonts w:asciiTheme="majorHAnsi" w:eastAsiaTheme="minorHAnsi" w:hAnsiTheme="majorHAnsi"/>
          <w:sz w:val="24"/>
          <w:szCs w:val="24"/>
          <w:lang w:eastAsia="en-US"/>
        </w:rPr>
        <w:t xml:space="preserve"> This task </w:t>
      </w:r>
      <w:proofErr w:type="gramStart"/>
      <w:r w:rsidR="00B939A1">
        <w:rPr>
          <w:rFonts w:asciiTheme="majorHAnsi" w:eastAsiaTheme="minorHAnsi" w:hAnsiTheme="majorHAnsi"/>
          <w:sz w:val="24"/>
          <w:szCs w:val="24"/>
          <w:lang w:eastAsia="en-US"/>
        </w:rPr>
        <w:t>was always carried</w:t>
      </w:r>
      <w:proofErr w:type="gramEnd"/>
      <w:r w:rsidR="00B939A1">
        <w:rPr>
          <w:rFonts w:asciiTheme="majorHAnsi" w:eastAsiaTheme="minorHAnsi" w:hAnsiTheme="majorHAnsi"/>
          <w:sz w:val="24"/>
          <w:szCs w:val="24"/>
          <w:lang w:eastAsia="en-US"/>
        </w:rPr>
        <w:t xml:space="preserve"> before the three simulated hemianopia blocks on the Monday session and after simulated hemianopia blocks on the Friday session. </w:t>
      </w:r>
    </w:p>
    <w:p w14:paraId="2910750C" w14:textId="04A99B03" w:rsidR="00135027" w:rsidRPr="00135027" w:rsidRDefault="00B939A1" w:rsidP="00135027">
      <w:pPr>
        <w:spacing w:line="480" w:lineRule="auto"/>
        <w:jc w:val="both"/>
        <w:rPr>
          <w:rFonts w:asciiTheme="majorHAnsi" w:eastAsiaTheme="minorHAnsi" w:hAnsiTheme="majorHAnsi"/>
          <w:b/>
          <w:sz w:val="24"/>
          <w:szCs w:val="24"/>
          <w:lang w:eastAsia="en-US"/>
        </w:rPr>
      </w:pPr>
      <w:r>
        <w:rPr>
          <w:rFonts w:asciiTheme="majorHAnsi" w:eastAsiaTheme="minorHAnsi" w:hAnsiTheme="majorHAnsi"/>
          <w:noProof/>
          <w:sz w:val="24"/>
          <w:szCs w:val="24"/>
        </w:rPr>
        <w:drawing>
          <wp:anchor distT="0" distB="0" distL="114300" distR="114300" simplePos="0" relativeHeight="251660288" behindDoc="0" locked="0" layoutInCell="1" allowOverlap="1" wp14:anchorId="36696086" wp14:editId="64461A23">
            <wp:simplePos x="0" y="0"/>
            <wp:positionH relativeFrom="column">
              <wp:posOffset>9525</wp:posOffset>
            </wp:positionH>
            <wp:positionV relativeFrom="paragraph">
              <wp:posOffset>514985</wp:posOffset>
            </wp:positionV>
            <wp:extent cx="5486400" cy="2743200"/>
            <wp:effectExtent l="0" t="0" r="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curacy200msc.jpg"/>
                    <pic:cNvPicPr/>
                  </pic:nvPicPr>
                  <pic:blipFill>
                    <a:blip r:embed="rId9">
                      <a:extLst>
                        <a:ext uri="{28A0092B-C50C-407E-A947-70E740481C1C}">
                          <a14:useLocalDpi xmlns:a14="http://schemas.microsoft.com/office/drawing/2010/main" val="0"/>
                        </a:ext>
                      </a:extLst>
                    </a:blip>
                    <a:stretch>
                      <a:fillRect/>
                    </a:stretch>
                  </pic:blipFill>
                  <pic:spPr>
                    <a:xfrm>
                      <a:off x="0" y="0"/>
                      <a:ext cx="5486400" cy="2743200"/>
                    </a:xfrm>
                    <a:prstGeom prst="rect">
                      <a:avLst/>
                    </a:prstGeom>
                  </pic:spPr>
                </pic:pic>
              </a:graphicData>
            </a:graphic>
            <wp14:sizeRelH relativeFrom="page">
              <wp14:pctWidth>0</wp14:pctWidth>
            </wp14:sizeRelH>
            <wp14:sizeRelV relativeFrom="page">
              <wp14:pctHeight>0</wp14:pctHeight>
            </wp14:sizeRelV>
          </wp:anchor>
        </w:drawing>
      </w:r>
      <w:r w:rsidR="00135027" w:rsidRPr="00135027">
        <w:rPr>
          <w:rFonts w:asciiTheme="majorHAnsi" w:eastAsiaTheme="minorHAnsi" w:hAnsiTheme="majorHAnsi"/>
          <w:b/>
          <w:sz w:val="24"/>
          <w:szCs w:val="24"/>
          <w:u w:val="single"/>
          <w:lang w:eastAsia="en-US"/>
        </w:rPr>
        <w:t>Results</w:t>
      </w:r>
    </w:p>
    <w:p w14:paraId="77670747" w14:textId="7065AD51" w:rsidR="00135027" w:rsidRPr="00B939A1" w:rsidRDefault="00135027" w:rsidP="00135027">
      <w:pPr>
        <w:spacing w:line="480" w:lineRule="auto"/>
        <w:ind w:firstLine="720"/>
        <w:jc w:val="both"/>
        <w:rPr>
          <w:rFonts w:asciiTheme="majorHAnsi" w:eastAsiaTheme="minorHAnsi" w:hAnsiTheme="majorHAnsi"/>
          <w:sz w:val="20"/>
          <w:szCs w:val="20"/>
          <w:lang w:eastAsia="en-US"/>
        </w:rPr>
      </w:pPr>
    </w:p>
    <w:p w14:paraId="0CB31379" w14:textId="514CB036" w:rsidR="00135027" w:rsidRDefault="00B939A1" w:rsidP="00135027">
      <w:pPr>
        <w:spacing w:line="480" w:lineRule="auto"/>
        <w:jc w:val="both"/>
        <w:rPr>
          <w:rFonts w:asciiTheme="majorHAnsi" w:hAnsiTheme="majorHAnsi" w:cs="Arial"/>
          <w:sz w:val="24"/>
          <w:szCs w:val="24"/>
        </w:rPr>
      </w:pPr>
      <w:r w:rsidRPr="00B939A1">
        <w:rPr>
          <w:rFonts w:asciiTheme="majorHAnsi" w:hAnsiTheme="majorHAnsi" w:cs="Arial"/>
          <w:sz w:val="24"/>
          <w:szCs w:val="24"/>
        </w:rPr>
        <w:t>The accuracy data</w:t>
      </w:r>
      <w:r>
        <w:rPr>
          <w:rFonts w:asciiTheme="majorHAnsi" w:hAnsiTheme="majorHAnsi" w:cs="Arial"/>
          <w:sz w:val="24"/>
          <w:szCs w:val="24"/>
        </w:rPr>
        <w:t xml:space="preserve"> from the detection task on two sessions are shown in figure x. </w:t>
      </w:r>
    </w:p>
    <w:p w14:paraId="08667E16" w14:textId="7C461410" w:rsidR="0091762F" w:rsidRDefault="0091762F" w:rsidP="0091762F">
      <w:pPr>
        <w:spacing w:line="480" w:lineRule="auto"/>
        <w:jc w:val="both"/>
        <w:rPr>
          <w:rFonts w:asciiTheme="majorHAnsi" w:hAnsiTheme="majorHAnsi"/>
          <w:sz w:val="24"/>
          <w:szCs w:val="24"/>
        </w:rPr>
      </w:pPr>
      <w:r>
        <w:rPr>
          <w:rFonts w:asciiTheme="majorHAnsi" w:hAnsiTheme="majorHAnsi"/>
          <w:sz w:val="24"/>
          <w:szCs w:val="24"/>
        </w:rPr>
        <w:t xml:space="preserve">Accuracy data was calculated for each participant and was analysed using a 2x2x2 repeated measures ANOVA with Search Difficulty </w:t>
      </w:r>
      <w:r w:rsidRPr="00801EEF">
        <w:rPr>
          <w:rFonts w:asciiTheme="majorHAnsi" w:hAnsiTheme="majorHAnsi"/>
          <w:sz w:val="24"/>
          <w:szCs w:val="24"/>
        </w:rPr>
        <w:t>(</w:t>
      </w:r>
      <w:r>
        <w:rPr>
          <w:rFonts w:asciiTheme="majorHAnsi" w:hAnsiTheme="majorHAnsi"/>
          <w:i/>
          <w:sz w:val="24"/>
          <w:szCs w:val="24"/>
        </w:rPr>
        <w:t>Homogeneous, Heterogeneous</w:t>
      </w:r>
      <w:r w:rsidRPr="00801EEF">
        <w:rPr>
          <w:rFonts w:asciiTheme="majorHAnsi" w:hAnsiTheme="majorHAnsi"/>
          <w:sz w:val="24"/>
          <w:szCs w:val="24"/>
        </w:rPr>
        <w:t>)</w:t>
      </w:r>
      <w:r>
        <w:rPr>
          <w:rFonts w:asciiTheme="majorHAnsi" w:hAnsiTheme="majorHAnsi"/>
          <w:sz w:val="24"/>
          <w:szCs w:val="24"/>
        </w:rPr>
        <w:t xml:space="preserve">, </w:t>
      </w:r>
      <w:r w:rsidR="003679AD">
        <w:rPr>
          <w:rFonts w:asciiTheme="majorHAnsi" w:hAnsiTheme="majorHAnsi"/>
          <w:sz w:val="24"/>
          <w:szCs w:val="24"/>
        </w:rPr>
        <w:t>T</w:t>
      </w:r>
      <w:r>
        <w:rPr>
          <w:rFonts w:asciiTheme="majorHAnsi" w:hAnsiTheme="majorHAnsi"/>
          <w:sz w:val="24"/>
          <w:szCs w:val="24"/>
        </w:rPr>
        <w:t>arget Present (</w:t>
      </w:r>
      <w:r w:rsidRPr="003679AD">
        <w:rPr>
          <w:rFonts w:asciiTheme="majorHAnsi" w:hAnsiTheme="majorHAnsi"/>
          <w:i/>
          <w:sz w:val="24"/>
          <w:szCs w:val="24"/>
        </w:rPr>
        <w:t>Present</w:t>
      </w:r>
      <w:r>
        <w:rPr>
          <w:rFonts w:asciiTheme="majorHAnsi" w:hAnsiTheme="majorHAnsi"/>
          <w:sz w:val="24"/>
          <w:szCs w:val="24"/>
        </w:rPr>
        <w:t xml:space="preserve">, </w:t>
      </w:r>
      <w:r w:rsidRPr="003679AD">
        <w:rPr>
          <w:rFonts w:asciiTheme="majorHAnsi" w:hAnsiTheme="majorHAnsi"/>
          <w:i/>
          <w:sz w:val="24"/>
          <w:szCs w:val="24"/>
        </w:rPr>
        <w:t>Absent</w:t>
      </w:r>
      <w:r>
        <w:rPr>
          <w:rFonts w:asciiTheme="majorHAnsi" w:hAnsiTheme="majorHAnsi"/>
          <w:i/>
          <w:sz w:val="24"/>
          <w:szCs w:val="24"/>
        </w:rPr>
        <w:t>)</w:t>
      </w:r>
      <w:r w:rsidRPr="00801EEF">
        <w:rPr>
          <w:rFonts w:asciiTheme="majorHAnsi" w:hAnsiTheme="majorHAnsi"/>
          <w:sz w:val="24"/>
          <w:szCs w:val="24"/>
        </w:rPr>
        <w:t xml:space="preserve"> </w:t>
      </w:r>
      <w:r>
        <w:rPr>
          <w:rFonts w:asciiTheme="majorHAnsi" w:hAnsiTheme="majorHAnsi"/>
          <w:sz w:val="24"/>
          <w:szCs w:val="24"/>
        </w:rPr>
        <w:t>and Session (</w:t>
      </w:r>
      <w:r>
        <w:rPr>
          <w:rFonts w:asciiTheme="majorHAnsi" w:hAnsiTheme="majorHAnsi"/>
          <w:i/>
          <w:sz w:val="24"/>
          <w:szCs w:val="24"/>
        </w:rPr>
        <w:t>Monday, Friday</w:t>
      </w:r>
      <w:r w:rsidRPr="00801EEF">
        <w:rPr>
          <w:rFonts w:asciiTheme="majorHAnsi" w:hAnsiTheme="majorHAnsi"/>
          <w:sz w:val="24"/>
          <w:szCs w:val="24"/>
        </w:rPr>
        <w:t xml:space="preserve">) </w:t>
      </w:r>
      <w:r>
        <w:rPr>
          <w:rFonts w:asciiTheme="majorHAnsi" w:hAnsiTheme="majorHAnsi"/>
          <w:sz w:val="24"/>
          <w:szCs w:val="24"/>
        </w:rPr>
        <w:t>as factors</w:t>
      </w:r>
      <w:proofErr w:type="gramStart"/>
      <w:r w:rsidRPr="00801EEF">
        <w:rPr>
          <w:rFonts w:asciiTheme="majorHAnsi" w:hAnsiTheme="majorHAnsi"/>
          <w:sz w:val="24"/>
          <w:szCs w:val="24"/>
        </w:rPr>
        <w:t>.</w:t>
      </w:r>
      <w:r>
        <w:rPr>
          <w:rFonts w:asciiTheme="majorHAnsi" w:hAnsiTheme="majorHAnsi"/>
          <w:sz w:val="24"/>
          <w:szCs w:val="24"/>
        </w:rPr>
        <w:t>.</w:t>
      </w:r>
      <w:proofErr w:type="gramEnd"/>
      <w:r w:rsidRPr="00801EEF">
        <w:rPr>
          <w:rFonts w:asciiTheme="majorHAnsi" w:hAnsiTheme="majorHAnsi"/>
          <w:sz w:val="24"/>
          <w:szCs w:val="24"/>
        </w:rPr>
        <w:t xml:space="preserve"> This </w:t>
      </w:r>
      <w:r>
        <w:rPr>
          <w:rFonts w:asciiTheme="majorHAnsi" w:hAnsiTheme="majorHAnsi"/>
          <w:sz w:val="24"/>
          <w:szCs w:val="24"/>
        </w:rPr>
        <w:t xml:space="preserve">analysis </w:t>
      </w:r>
      <w:r w:rsidRPr="00801EEF">
        <w:rPr>
          <w:rFonts w:asciiTheme="majorHAnsi" w:hAnsiTheme="majorHAnsi"/>
          <w:sz w:val="24"/>
          <w:szCs w:val="24"/>
        </w:rPr>
        <w:t xml:space="preserve">revealed a </w:t>
      </w:r>
      <w:r>
        <w:rPr>
          <w:rFonts w:asciiTheme="majorHAnsi" w:hAnsiTheme="majorHAnsi"/>
          <w:sz w:val="24"/>
          <w:szCs w:val="24"/>
        </w:rPr>
        <w:t xml:space="preserve">statistically </w:t>
      </w:r>
      <w:r w:rsidRPr="00801EEF">
        <w:rPr>
          <w:rFonts w:asciiTheme="majorHAnsi" w:hAnsiTheme="majorHAnsi"/>
          <w:sz w:val="24"/>
          <w:szCs w:val="24"/>
        </w:rPr>
        <w:t>significa</w:t>
      </w:r>
      <w:r>
        <w:rPr>
          <w:rFonts w:asciiTheme="majorHAnsi" w:hAnsiTheme="majorHAnsi"/>
          <w:sz w:val="24"/>
          <w:szCs w:val="24"/>
        </w:rPr>
        <w:t xml:space="preserve">nt main effect of </w:t>
      </w:r>
      <w:r w:rsidR="003679AD">
        <w:rPr>
          <w:rFonts w:asciiTheme="majorHAnsi" w:hAnsiTheme="majorHAnsi"/>
          <w:sz w:val="24"/>
          <w:szCs w:val="24"/>
        </w:rPr>
        <w:t>Search Difficulty</w:t>
      </w:r>
      <w:r>
        <w:rPr>
          <w:rFonts w:asciiTheme="majorHAnsi" w:hAnsiTheme="majorHAnsi"/>
          <w:sz w:val="24"/>
          <w:szCs w:val="24"/>
        </w:rPr>
        <w:t xml:space="preserve"> [</w:t>
      </w:r>
      <w:r w:rsidRPr="00567585">
        <w:rPr>
          <w:rFonts w:asciiTheme="majorHAnsi" w:hAnsiTheme="majorHAnsi"/>
          <w:i/>
          <w:sz w:val="24"/>
          <w:szCs w:val="24"/>
        </w:rPr>
        <w:t>F</w:t>
      </w:r>
      <w:r w:rsidR="003679AD">
        <w:rPr>
          <w:rFonts w:asciiTheme="majorHAnsi" w:hAnsiTheme="majorHAnsi"/>
          <w:sz w:val="24"/>
          <w:szCs w:val="24"/>
        </w:rPr>
        <w:t>(1,1</w:t>
      </w:r>
      <w:r w:rsidR="00844DD3">
        <w:rPr>
          <w:rFonts w:asciiTheme="majorHAnsi" w:hAnsiTheme="majorHAnsi"/>
          <w:sz w:val="24"/>
          <w:szCs w:val="24"/>
        </w:rPr>
        <w:t>6</w:t>
      </w:r>
      <w:r w:rsidR="003679AD">
        <w:rPr>
          <w:rFonts w:asciiTheme="majorHAnsi" w:hAnsiTheme="majorHAnsi"/>
          <w:sz w:val="24"/>
          <w:szCs w:val="24"/>
        </w:rPr>
        <w:t>)=</w:t>
      </w:r>
      <w:r w:rsidR="00844DD3">
        <w:rPr>
          <w:rFonts w:asciiTheme="majorHAnsi" w:hAnsiTheme="majorHAnsi"/>
          <w:sz w:val="24"/>
          <w:szCs w:val="24"/>
        </w:rPr>
        <w:t>89.95</w:t>
      </w:r>
      <w:r>
        <w:rPr>
          <w:rFonts w:asciiTheme="majorHAnsi" w:hAnsiTheme="majorHAnsi"/>
          <w:sz w:val="24"/>
          <w:szCs w:val="24"/>
        </w:rPr>
        <w:t xml:space="preserve">, </w:t>
      </w:r>
      <w:r w:rsidRPr="00567585">
        <w:rPr>
          <w:rFonts w:asciiTheme="majorHAnsi" w:hAnsiTheme="majorHAnsi"/>
          <w:i/>
          <w:sz w:val="24"/>
          <w:szCs w:val="24"/>
        </w:rPr>
        <w:t>p</w:t>
      </w:r>
      <w:r>
        <w:rPr>
          <w:rFonts w:asciiTheme="majorHAnsi" w:hAnsiTheme="majorHAnsi"/>
          <w:sz w:val="24"/>
          <w:szCs w:val="24"/>
        </w:rPr>
        <w:t>&lt;.001</w:t>
      </w:r>
      <w:r w:rsidRPr="00801EEF">
        <w:rPr>
          <w:rFonts w:asciiTheme="majorHAnsi" w:hAnsiTheme="majorHAnsi"/>
          <w:sz w:val="24"/>
          <w:szCs w:val="24"/>
        </w:rPr>
        <w:t>,</w:t>
      </w:r>
      <m:oMath>
        <m:r>
          <w:rPr>
            <w:rFonts w:ascii="Cambria Math" w:hAnsi="Cambria Math"/>
            <w:sz w:val="24"/>
            <w:szCs w:val="24"/>
          </w:rPr>
          <m:t xml:space="preserve"> </m:t>
        </m:r>
        <m:sSubSup>
          <m:sSubSupPr>
            <m:ctrlPr>
              <w:rPr>
                <w:rFonts w:ascii="Cambria Math" w:hAnsi="Cambria Math"/>
                <w:sz w:val="24"/>
                <w:szCs w:val="24"/>
              </w:rPr>
            </m:ctrlPr>
          </m:sSubSupPr>
          <m:e>
            <m:r>
              <m:rPr>
                <m:sty m:val="p"/>
              </m:rPr>
              <w:rPr>
                <w:rFonts w:ascii="Cambria Math" w:hAnsi="Cambria Math"/>
                <w:sz w:val="24"/>
                <w:szCs w:val="24"/>
              </w:rPr>
              <m:t>ɳ</m:t>
            </m:r>
          </m:e>
          <m:sub>
            <m:r>
              <m:rPr>
                <m:sty m:val="p"/>
              </m:rPr>
              <w:rPr>
                <w:rFonts w:ascii="Cambria Math" w:hAnsi="Cambria Math"/>
                <w:sz w:val="24"/>
                <w:szCs w:val="24"/>
              </w:rPr>
              <m:t>p</m:t>
            </m:r>
          </m:sub>
          <m:sup>
            <m:r>
              <m:rPr>
                <m:sty m:val="p"/>
              </m:rPr>
              <w:rPr>
                <w:rFonts w:ascii="Cambria Math" w:hAnsi="Cambria Math"/>
                <w:sz w:val="24"/>
                <w:szCs w:val="24"/>
              </w:rPr>
              <m:t>2</m:t>
            </m:r>
          </m:sup>
        </m:sSubSup>
      </m:oMath>
      <w:r w:rsidR="003679AD">
        <w:rPr>
          <w:rFonts w:asciiTheme="majorHAnsi" w:hAnsiTheme="majorHAnsi"/>
          <w:sz w:val="24"/>
          <w:szCs w:val="24"/>
        </w:rPr>
        <w:t xml:space="preserve"> =.8</w:t>
      </w:r>
      <w:r w:rsidR="00844DD3">
        <w:rPr>
          <w:rFonts w:asciiTheme="majorHAnsi" w:hAnsiTheme="majorHAnsi"/>
          <w:sz w:val="24"/>
          <w:szCs w:val="24"/>
        </w:rPr>
        <w:t>5</w:t>
      </w:r>
      <w:r>
        <w:rPr>
          <w:rFonts w:asciiTheme="majorHAnsi" w:hAnsiTheme="majorHAnsi"/>
          <w:sz w:val="24"/>
          <w:szCs w:val="24"/>
        </w:rPr>
        <w:t>], and</w:t>
      </w:r>
      <w:r w:rsidR="003679AD">
        <w:rPr>
          <w:rFonts w:asciiTheme="majorHAnsi" w:hAnsiTheme="majorHAnsi"/>
          <w:sz w:val="24"/>
          <w:szCs w:val="24"/>
        </w:rPr>
        <w:t xml:space="preserve"> Session</w:t>
      </w:r>
      <w:r>
        <w:rPr>
          <w:rFonts w:asciiTheme="majorHAnsi" w:hAnsiTheme="majorHAnsi"/>
          <w:sz w:val="24"/>
          <w:szCs w:val="24"/>
        </w:rPr>
        <w:t xml:space="preserve"> [</w:t>
      </w:r>
      <w:r w:rsidRPr="00567585">
        <w:rPr>
          <w:rFonts w:asciiTheme="majorHAnsi" w:hAnsiTheme="majorHAnsi"/>
          <w:i/>
          <w:sz w:val="24"/>
          <w:szCs w:val="24"/>
        </w:rPr>
        <w:t>F</w:t>
      </w:r>
      <w:r w:rsidR="003679AD">
        <w:rPr>
          <w:rFonts w:asciiTheme="majorHAnsi" w:hAnsiTheme="majorHAnsi"/>
          <w:sz w:val="24"/>
          <w:szCs w:val="24"/>
        </w:rPr>
        <w:t>(1,1</w:t>
      </w:r>
      <w:r w:rsidR="00844DD3">
        <w:rPr>
          <w:rFonts w:asciiTheme="majorHAnsi" w:hAnsiTheme="majorHAnsi"/>
          <w:sz w:val="24"/>
          <w:szCs w:val="24"/>
        </w:rPr>
        <w:t>6</w:t>
      </w:r>
      <w:r w:rsidR="003679AD">
        <w:rPr>
          <w:rFonts w:asciiTheme="majorHAnsi" w:hAnsiTheme="majorHAnsi"/>
          <w:sz w:val="24"/>
          <w:szCs w:val="24"/>
        </w:rPr>
        <w:t>)=</w:t>
      </w:r>
      <w:r w:rsidR="00844DD3">
        <w:rPr>
          <w:rFonts w:asciiTheme="majorHAnsi" w:hAnsiTheme="majorHAnsi"/>
          <w:sz w:val="24"/>
          <w:szCs w:val="24"/>
        </w:rPr>
        <w:t>62.29</w:t>
      </w:r>
      <w:r>
        <w:rPr>
          <w:rFonts w:asciiTheme="majorHAnsi" w:hAnsiTheme="majorHAnsi"/>
          <w:sz w:val="24"/>
          <w:szCs w:val="24"/>
        </w:rPr>
        <w:t xml:space="preserve">, </w:t>
      </w:r>
      <w:r w:rsidRPr="00567585">
        <w:rPr>
          <w:rFonts w:asciiTheme="majorHAnsi" w:hAnsiTheme="majorHAnsi"/>
          <w:i/>
          <w:sz w:val="24"/>
          <w:szCs w:val="24"/>
        </w:rPr>
        <w:t>p</w:t>
      </w:r>
      <w:r>
        <w:rPr>
          <w:rFonts w:asciiTheme="majorHAnsi" w:hAnsiTheme="majorHAnsi"/>
          <w:sz w:val="24"/>
          <w:szCs w:val="24"/>
        </w:rPr>
        <w:t>&lt;.001</w:t>
      </w:r>
      <w:r w:rsidRPr="00801EEF">
        <w:rPr>
          <w:rFonts w:asciiTheme="majorHAnsi" w:hAnsiTheme="majorHAnsi"/>
          <w:sz w:val="24"/>
          <w:szCs w:val="24"/>
        </w:rPr>
        <w:t>,</w:t>
      </w:r>
      <m:oMath>
        <m:r>
          <w:rPr>
            <w:rFonts w:ascii="Cambria Math" w:hAnsi="Cambria Math"/>
            <w:sz w:val="24"/>
            <w:szCs w:val="24"/>
          </w:rPr>
          <m:t xml:space="preserve"> </m:t>
        </m:r>
        <m:sSubSup>
          <m:sSubSupPr>
            <m:ctrlPr>
              <w:rPr>
                <w:rFonts w:ascii="Cambria Math" w:hAnsi="Cambria Math"/>
                <w:sz w:val="24"/>
                <w:szCs w:val="24"/>
              </w:rPr>
            </m:ctrlPr>
          </m:sSubSupPr>
          <m:e>
            <m:r>
              <m:rPr>
                <m:sty m:val="p"/>
              </m:rPr>
              <w:rPr>
                <w:rFonts w:ascii="Cambria Math" w:hAnsi="Cambria Math"/>
                <w:sz w:val="24"/>
                <w:szCs w:val="24"/>
              </w:rPr>
              <m:t>ɳ</m:t>
            </m:r>
          </m:e>
          <m:sub>
            <m:r>
              <m:rPr>
                <m:sty m:val="p"/>
              </m:rPr>
              <w:rPr>
                <w:rFonts w:ascii="Cambria Math" w:hAnsi="Cambria Math"/>
                <w:sz w:val="24"/>
                <w:szCs w:val="24"/>
              </w:rPr>
              <m:t>p</m:t>
            </m:r>
          </m:sub>
          <m:sup>
            <m:r>
              <m:rPr>
                <m:sty m:val="p"/>
              </m:rPr>
              <w:rPr>
                <w:rFonts w:ascii="Cambria Math" w:hAnsi="Cambria Math"/>
                <w:sz w:val="24"/>
                <w:szCs w:val="24"/>
              </w:rPr>
              <m:t>2</m:t>
            </m:r>
          </m:sup>
        </m:sSubSup>
      </m:oMath>
      <w:r w:rsidR="003679AD">
        <w:rPr>
          <w:rFonts w:asciiTheme="majorHAnsi" w:hAnsiTheme="majorHAnsi"/>
          <w:sz w:val="24"/>
          <w:szCs w:val="24"/>
        </w:rPr>
        <w:t xml:space="preserve"> =.</w:t>
      </w:r>
      <w:r w:rsidR="00844DD3">
        <w:rPr>
          <w:rFonts w:asciiTheme="majorHAnsi" w:hAnsiTheme="majorHAnsi"/>
          <w:sz w:val="24"/>
          <w:szCs w:val="24"/>
        </w:rPr>
        <w:t>80</w:t>
      </w:r>
      <w:r>
        <w:rPr>
          <w:rFonts w:asciiTheme="majorHAnsi" w:hAnsiTheme="majorHAnsi"/>
          <w:sz w:val="24"/>
          <w:szCs w:val="24"/>
        </w:rPr>
        <w:t>],</w:t>
      </w:r>
      <w:r w:rsidR="003679AD">
        <w:rPr>
          <w:rFonts w:asciiTheme="majorHAnsi" w:hAnsiTheme="majorHAnsi"/>
          <w:sz w:val="24"/>
          <w:szCs w:val="24"/>
        </w:rPr>
        <w:t xml:space="preserve"> but not significant effect of Target Present[</w:t>
      </w:r>
      <w:r w:rsidR="003679AD" w:rsidRPr="00567585">
        <w:rPr>
          <w:rFonts w:asciiTheme="majorHAnsi" w:hAnsiTheme="majorHAnsi"/>
          <w:i/>
          <w:sz w:val="24"/>
          <w:szCs w:val="24"/>
        </w:rPr>
        <w:t>F</w:t>
      </w:r>
      <w:r w:rsidR="003679AD">
        <w:rPr>
          <w:rFonts w:asciiTheme="majorHAnsi" w:hAnsiTheme="majorHAnsi"/>
          <w:sz w:val="24"/>
          <w:szCs w:val="24"/>
        </w:rPr>
        <w:t>(1,1</w:t>
      </w:r>
      <w:r w:rsidR="00844DD3">
        <w:rPr>
          <w:rFonts w:asciiTheme="majorHAnsi" w:hAnsiTheme="majorHAnsi"/>
          <w:sz w:val="24"/>
          <w:szCs w:val="24"/>
        </w:rPr>
        <w:t>6</w:t>
      </w:r>
      <w:r w:rsidR="003679AD">
        <w:rPr>
          <w:rFonts w:asciiTheme="majorHAnsi" w:hAnsiTheme="majorHAnsi"/>
          <w:sz w:val="24"/>
          <w:szCs w:val="24"/>
        </w:rPr>
        <w:t>)=.1</w:t>
      </w:r>
      <w:r w:rsidR="00844DD3">
        <w:rPr>
          <w:rFonts w:asciiTheme="majorHAnsi" w:hAnsiTheme="majorHAnsi"/>
          <w:sz w:val="24"/>
          <w:szCs w:val="24"/>
        </w:rPr>
        <w:t>2</w:t>
      </w:r>
      <w:r w:rsidR="003679AD">
        <w:rPr>
          <w:rFonts w:asciiTheme="majorHAnsi" w:hAnsiTheme="majorHAnsi"/>
          <w:sz w:val="24"/>
          <w:szCs w:val="24"/>
        </w:rPr>
        <w:t xml:space="preserve">, </w:t>
      </w:r>
      <w:r w:rsidR="003679AD" w:rsidRPr="00567585">
        <w:rPr>
          <w:rFonts w:asciiTheme="majorHAnsi" w:hAnsiTheme="majorHAnsi"/>
          <w:i/>
          <w:sz w:val="24"/>
          <w:szCs w:val="24"/>
        </w:rPr>
        <w:t>p</w:t>
      </w:r>
      <w:r w:rsidR="003679AD">
        <w:rPr>
          <w:rFonts w:asciiTheme="majorHAnsi" w:hAnsiTheme="majorHAnsi"/>
          <w:sz w:val="24"/>
          <w:szCs w:val="24"/>
        </w:rPr>
        <w:t>=.</w:t>
      </w:r>
      <w:r w:rsidR="00844DD3">
        <w:rPr>
          <w:rFonts w:asciiTheme="majorHAnsi" w:hAnsiTheme="majorHAnsi"/>
          <w:sz w:val="24"/>
          <w:szCs w:val="24"/>
        </w:rPr>
        <w:t>73</w:t>
      </w:r>
      <w:r w:rsidR="003679AD" w:rsidRPr="00801EEF">
        <w:rPr>
          <w:rFonts w:asciiTheme="majorHAnsi" w:hAnsiTheme="majorHAnsi"/>
          <w:sz w:val="24"/>
          <w:szCs w:val="24"/>
        </w:rPr>
        <w:t>,</w:t>
      </w:r>
      <m:oMath>
        <m:r>
          <w:rPr>
            <w:rFonts w:ascii="Cambria Math" w:hAnsi="Cambria Math"/>
            <w:sz w:val="24"/>
            <w:szCs w:val="24"/>
          </w:rPr>
          <m:t xml:space="preserve"> </m:t>
        </m:r>
        <m:sSubSup>
          <m:sSubSupPr>
            <m:ctrlPr>
              <w:rPr>
                <w:rFonts w:ascii="Cambria Math" w:hAnsi="Cambria Math"/>
                <w:sz w:val="24"/>
                <w:szCs w:val="24"/>
              </w:rPr>
            </m:ctrlPr>
          </m:sSubSupPr>
          <m:e>
            <m:r>
              <m:rPr>
                <m:sty m:val="p"/>
              </m:rPr>
              <w:rPr>
                <w:rFonts w:ascii="Cambria Math" w:hAnsi="Cambria Math"/>
                <w:sz w:val="24"/>
                <w:szCs w:val="24"/>
              </w:rPr>
              <m:t>ɳ</m:t>
            </m:r>
          </m:e>
          <m:sub>
            <m:r>
              <m:rPr>
                <m:sty m:val="p"/>
              </m:rPr>
              <w:rPr>
                <w:rFonts w:ascii="Cambria Math" w:hAnsi="Cambria Math"/>
                <w:sz w:val="24"/>
                <w:szCs w:val="24"/>
              </w:rPr>
              <m:t>p</m:t>
            </m:r>
          </m:sub>
          <m:sup>
            <m:r>
              <m:rPr>
                <m:sty m:val="p"/>
              </m:rPr>
              <w:rPr>
                <w:rFonts w:ascii="Cambria Math" w:hAnsi="Cambria Math"/>
                <w:sz w:val="24"/>
                <w:szCs w:val="24"/>
              </w:rPr>
              <m:t>2</m:t>
            </m:r>
          </m:sup>
        </m:sSubSup>
      </m:oMath>
      <w:r w:rsidR="003679AD">
        <w:rPr>
          <w:rFonts w:asciiTheme="majorHAnsi" w:hAnsiTheme="majorHAnsi"/>
          <w:sz w:val="24"/>
          <w:szCs w:val="24"/>
        </w:rPr>
        <w:t xml:space="preserve"> =.0</w:t>
      </w:r>
      <w:r w:rsidR="00844DD3">
        <w:rPr>
          <w:rFonts w:asciiTheme="majorHAnsi" w:hAnsiTheme="majorHAnsi"/>
          <w:sz w:val="24"/>
          <w:szCs w:val="24"/>
        </w:rPr>
        <w:t>07</w:t>
      </w:r>
      <w:r w:rsidR="003679AD">
        <w:rPr>
          <w:rFonts w:asciiTheme="majorHAnsi" w:hAnsiTheme="majorHAnsi"/>
          <w:sz w:val="24"/>
          <w:szCs w:val="24"/>
        </w:rPr>
        <w:t>] and no</w:t>
      </w:r>
      <w:r>
        <w:rPr>
          <w:rFonts w:asciiTheme="majorHAnsi" w:hAnsiTheme="majorHAnsi"/>
          <w:sz w:val="24"/>
          <w:szCs w:val="24"/>
        </w:rPr>
        <w:t xml:space="preserve"> statistically significant interaction between </w:t>
      </w:r>
      <w:r w:rsidR="003679AD">
        <w:rPr>
          <w:rFonts w:asciiTheme="majorHAnsi" w:hAnsiTheme="majorHAnsi"/>
          <w:sz w:val="24"/>
          <w:szCs w:val="24"/>
        </w:rPr>
        <w:t>the three factors</w:t>
      </w:r>
      <w:r>
        <w:rPr>
          <w:rFonts w:asciiTheme="majorHAnsi" w:hAnsiTheme="majorHAnsi"/>
          <w:sz w:val="24"/>
          <w:szCs w:val="24"/>
        </w:rPr>
        <w:t xml:space="preserve"> [</w:t>
      </w:r>
      <w:r w:rsidRPr="00567585">
        <w:rPr>
          <w:rFonts w:asciiTheme="majorHAnsi" w:hAnsiTheme="majorHAnsi"/>
          <w:i/>
          <w:sz w:val="24"/>
          <w:szCs w:val="24"/>
        </w:rPr>
        <w:t>F</w:t>
      </w:r>
      <w:r w:rsidR="003679AD">
        <w:rPr>
          <w:rFonts w:asciiTheme="majorHAnsi" w:hAnsiTheme="majorHAnsi"/>
          <w:sz w:val="24"/>
          <w:szCs w:val="24"/>
        </w:rPr>
        <w:t>(1,1</w:t>
      </w:r>
      <w:r w:rsidR="00844DD3">
        <w:rPr>
          <w:rFonts w:asciiTheme="majorHAnsi" w:hAnsiTheme="majorHAnsi"/>
          <w:sz w:val="24"/>
          <w:szCs w:val="24"/>
        </w:rPr>
        <w:t>6</w:t>
      </w:r>
      <w:r w:rsidR="003679AD">
        <w:rPr>
          <w:rFonts w:asciiTheme="majorHAnsi" w:hAnsiTheme="majorHAnsi"/>
          <w:sz w:val="24"/>
          <w:szCs w:val="24"/>
        </w:rPr>
        <w:t>)=</w:t>
      </w:r>
      <w:r w:rsidR="00844DD3">
        <w:rPr>
          <w:rFonts w:asciiTheme="majorHAnsi" w:hAnsiTheme="majorHAnsi"/>
          <w:sz w:val="24"/>
          <w:szCs w:val="24"/>
        </w:rPr>
        <w:t>3.09</w:t>
      </w:r>
      <w:r>
        <w:rPr>
          <w:rFonts w:asciiTheme="majorHAnsi" w:hAnsiTheme="majorHAnsi"/>
          <w:sz w:val="24"/>
          <w:szCs w:val="24"/>
        </w:rPr>
        <w:t xml:space="preserve">, </w:t>
      </w:r>
      <w:r w:rsidRPr="00567585">
        <w:rPr>
          <w:rFonts w:asciiTheme="majorHAnsi" w:hAnsiTheme="majorHAnsi"/>
          <w:i/>
          <w:sz w:val="24"/>
          <w:szCs w:val="24"/>
        </w:rPr>
        <w:t>p</w:t>
      </w:r>
      <w:r w:rsidR="003679AD">
        <w:rPr>
          <w:rFonts w:asciiTheme="majorHAnsi" w:hAnsiTheme="majorHAnsi"/>
          <w:sz w:val="24"/>
          <w:szCs w:val="24"/>
        </w:rPr>
        <w:t>=.</w:t>
      </w:r>
      <w:r w:rsidR="00844DD3">
        <w:rPr>
          <w:rFonts w:asciiTheme="majorHAnsi" w:hAnsiTheme="majorHAnsi"/>
          <w:sz w:val="24"/>
          <w:szCs w:val="24"/>
        </w:rPr>
        <w:t>10</w:t>
      </w:r>
      <w:r w:rsidRPr="00801EEF">
        <w:rPr>
          <w:rFonts w:asciiTheme="majorHAnsi" w:hAnsiTheme="majorHAnsi"/>
          <w:sz w:val="24"/>
          <w:szCs w:val="24"/>
        </w:rPr>
        <w:t>,</w:t>
      </w:r>
      <m:oMath>
        <m:r>
          <w:rPr>
            <w:rFonts w:ascii="Cambria Math" w:hAnsi="Cambria Math"/>
            <w:sz w:val="24"/>
            <w:szCs w:val="24"/>
          </w:rPr>
          <m:t xml:space="preserve"> </m:t>
        </m:r>
        <m:sSubSup>
          <m:sSubSupPr>
            <m:ctrlPr>
              <w:rPr>
                <w:rFonts w:ascii="Cambria Math" w:hAnsi="Cambria Math"/>
                <w:i/>
                <w:sz w:val="24"/>
                <w:szCs w:val="24"/>
              </w:rPr>
            </m:ctrlPr>
          </m:sSubSupPr>
          <m:e>
            <m:r>
              <w:rPr>
                <w:rFonts w:ascii="Cambria Math" w:hAnsi="Cambria Math"/>
                <w:sz w:val="24"/>
                <w:szCs w:val="24"/>
              </w:rPr>
              <m:t>ɳ</m:t>
            </m:r>
          </m:e>
          <m:sub>
            <m:r>
              <w:rPr>
                <w:rFonts w:ascii="Cambria Math" w:hAnsi="Cambria Math"/>
                <w:sz w:val="24"/>
                <w:szCs w:val="24"/>
              </w:rPr>
              <m:t>p</m:t>
            </m:r>
          </m:sub>
          <m:sup>
            <m:r>
              <w:rPr>
                <w:rFonts w:ascii="Cambria Math" w:hAnsi="Cambria Math"/>
                <w:sz w:val="24"/>
                <w:szCs w:val="24"/>
              </w:rPr>
              <m:t>2</m:t>
            </m:r>
          </m:sup>
        </m:sSubSup>
      </m:oMath>
      <w:r w:rsidR="003679AD">
        <w:rPr>
          <w:rFonts w:asciiTheme="majorHAnsi" w:hAnsiTheme="majorHAnsi"/>
          <w:sz w:val="24"/>
          <w:szCs w:val="24"/>
        </w:rPr>
        <w:t xml:space="preserve"> =.</w:t>
      </w:r>
      <w:r w:rsidR="00844DD3">
        <w:rPr>
          <w:rFonts w:asciiTheme="majorHAnsi" w:hAnsiTheme="majorHAnsi"/>
          <w:sz w:val="24"/>
          <w:szCs w:val="24"/>
        </w:rPr>
        <w:t>16</w:t>
      </w:r>
      <w:r>
        <w:rPr>
          <w:rFonts w:asciiTheme="majorHAnsi" w:hAnsiTheme="majorHAnsi"/>
          <w:sz w:val="24"/>
          <w:szCs w:val="24"/>
        </w:rPr>
        <w:t>]</w:t>
      </w:r>
      <w:r w:rsidRPr="00801EEF">
        <w:rPr>
          <w:rFonts w:asciiTheme="majorHAnsi" w:hAnsiTheme="majorHAnsi"/>
          <w:sz w:val="24"/>
          <w:szCs w:val="24"/>
        </w:rPr>
        <w:t>.</w:t>
      </w:r>
      <w:r w:rsidR="005D68D8">
        <w:rPr>
          <w:rFonts w:asciiTheme="majorHAnsi" w:hAnsiTheme="majorHAnsi"/>
          <w:sz w:val="24"/>
          <w:szCs w:val="24"/>
        </w:rPr>
        <w:t xml:space="preserve"> Paired sample t-test further showed that on Monday session participants were significantly more accurate on homogeneous displays, regardless whether the target was </w:t>
      </w:r>
      <w:r w:rsidR="00864E35">
        <w:rPr>
          <w:rFonts w:asciiTheme="majorHAnsi" w:hAnsiTheme="majorHAnsi"/>
          <w:sz w:val="24"/>
          <w:szCs w:val="24"/>
        </w:rPr>
        <w:t>absent</w:t>
      </w:r>
      <w:r w:rsidR="005D68D8">
        <w:rPr>
          <w:rFonts w:asciiTheme="majorHAnsi" w:hAnsiTheme="majorHAnsi"/>
          <w:sz w:val="24"/>
          <w:szCs w:val="24"/>
        </w:rPr>
        <w:t xml:space="preserve"> </w:t>
      </w:r>
      <w:r w:rsidR="005D68D8">
        <w:rPr>
          <w:rFonts w:asciiTheme="majorHAnsi" w:hAnsiTheme="majorHAnsi"/>
          <w:sz w:val="24"/>
          <w:szCs w:val="24"/>
        </w:rPr>
        <w:lastRenderedPageBreak/>
        <w:t>[</w:t>
      </w:r>
      <w:r w:rsidR="005D68D8" w:rsidRPr="0035011D">
        <w:rPr>
          <w:rFonts w:asciiTheme="majorHAnsi" w:hAnsiTheme="majorHAnsi"/>
          <w:i/>
          <w:sz w:val="24"/>
          <w:szCs w:val="24"/>
        </w:rPr>
        <w:t>t</w:t>
      </w:r>
      <w:r w:rsidR="005D68D8">
        <w:rPr>
          <w:rFonts w:asciiTheme="majorHAnsi" w:hAnsiTheme="majorHAnsi"/>
          <w:sz w:val="24"/>
          <w:szCs w:val="24"/>
        </w:rPr>
        <w:t>(1</w:t>
      </w:r>
      <w:r w:rsidR="00CC074F">
        <w:rPr>
          <w:rFonts w:asciiTheme="majorHAnsi" w:hAnsiTheme="majorHAnsi"/>
          <w:sz w:val="24"/>
          <w:szCs w:val="24"/>
        </w:rPr>
        <w:t>6</w:t>
      </w:r>
      <w:r w:rsidR="005D68D8">
        <w:rPr>
          <w:rFonts w:asciiTheme="majorHAnsi" w:hAnsiTheme="majorHAnsi"/>
          <w:sz w:val="24"/>
          <w:szCs w:val="24"/>
        </w:rPr>
        <w:t>)=2.4</w:t>
      </w:r>
      <w:r w:rsidR="00CC074F">
        <w:rPr>
          <w:rFonts w:asciiTheme="majorHAnsi" w:hAnsiTheme="majorHAnsi"/>
          <w:sz w:val="24"/>
          <w:szCs w:val="24"/>
        </w:rPr>
        <w:t>3</w:t>
      </w:r>
      <w:r w:rsidR="005D68D8">
        <w:rPr>
          <w:rFonts w:asciiTheme="majorHAnsi" w:hAnsiTheme="majorHAnsi"/>
          <w:sz w:val="24"/>
          <w:szCs w:val="24"/>
        </w:rPr>
        <w:t>,</w:t>
      </w:r>
      <w:r w:rsidR="005D68D8" w:rsidRPr="0035011D">
        <w:rPr>
          <w:rFonts w:asciiTheme="majorHAnsi" w:hAnsiTheme="majorHAnsi"/>
          <w:i/>
          <w:sz w:val="24"/>
          <w:szCs w:val="24"/>
        </w:rPr>
        <w:t>p</w:t>
      </w:r>
      <w:r w:rsidR="00CC074F">
        <w:rPr>
          <w:rFonts w:asciiTheme="majorHAnsi" w:hAnsiTheme="majorHAnsi"/>
          <w:sz w:val="24"/>
          <w:szCs w:val="24"/>
        </w:rPr>
        <w:t>=</w:t>
      </w:r>
      <w:r w:rsidR="005D68D8">
        <w:rPr>
          <w:rFonts w:asciiTheme="majorHAnsi" w:hAnsiTheme="majorHAnsi"/>
          <w:sz w:val="24"/>
          <w:szCs w:val="24"/>
        </w:rPr>
        <w:t xml:space="preserve">.03 or </w:t>
      </w:r>
      <w:r w:rsidR="00864E35">
        <w:rPr>
          <w:rFonts w:asciiTheme="majorHAnsi" w:hAnsiTheme="majorHAnsi"/>
          <w:sz w:val="24"/>
          <w:szCs w:val="24"/>
        </w:rPr>
        <w:t>present</w:t>
      </w:r>
      <w:r w:rsidR="005D68D8">
        <w:rPr>
          <w:rFonts w:asciiTheme="majorHAnsi" w:hAnsiTheme="majorHAnsi"/>
          <w:sz w:val="24"/>
          <w:szCs w:val="24"/>
        </w:rPr>
        <w:t xml:space="preserve"> [</w:t>
      </w:r>
      <w:r w:rsidR="005D68D8" w:rsidRPr="0035011D">
        <w:rPr>
          <w:rFonts w:asciiTheme="majorHAnsi" w:hAnsiTheme="majorHAnsi"/>
          <w:i/>
          <w:sz w:val="24"/>
          <w:szCs w:val="24"/>
        </w:rPr>
        <w:t>t</w:t>
      </w:r>
      <w:r w:rsidR="00864E35">
        <w:rPr>
          <w:rFonts w:asciiTheme="majorHAnsi" w:hAnsiTheme="majorHAnsi"/>
          <w:sz w:val="24"/>
          <w:szCs w:val="24"/>
        </w:rPr>
        <w:t>(1</w:t>
      </w:r>
      <w:r w:rsidR="00CC074F">
        <w:rPr>
          <w:rFonts w:asciiTheme="majorHAnsi" w:hAnsiTheme="majorHAnsi"/>
          <w:sz w:val="24"/>
          <w:szCs w:val="24"/>
        </w:rPr>
        <w:t>6</w:t>
      </w:r>
      <w:r w:rsidR="00864E35">
        <w:rPr>
          <w:rFonts w:asciiTheme="majorHAnsi" w:hAnsiTheme="majorHAnsi"/>
          <w:sz w:val="24"/>
          <w:szCs w:val="24"/>
        </w:rPr>
        <w:t>)=</w:t>
      </w:r>
      <w:r w:rsidR="00CC074F">
        <w:rPr>
          <w:rFonts w:asciiTheme="majorHAnsi" w:hAnsiTheme="majorHAnsi"/>
          <w:sz w:val="24"/>
          <w:szCs w:val="24"/>
        </w:rPr>
        <w:t>4.41</w:t>
      </w:r>
      <w:r w:rsidR="005D68D8">
        <w:rPr>
          <w:rFonts w:asciiTheme="majorHAnsi" w:hAnsiTheme="majorHAnsi"/>
          <w:sz w:val="24"/>
          <w:szCs w:val="24"/>
        </w:rPr>
        <w:t>,</w:t>
      </w:r>
      <w:r w:rsidR="005D68D8" w:rsidRPr="0035011D">
        <w:rPr>
          <w:rFonts w:asciiTheme="majorHAnsi" w:hAnsiTheme="majorHAnsi"/>
          <w:i/>
          <w:sz w:val="24"/>
          <w:szCs w:val="24"/>
        </w:rPr>
        <w:t>p</w:t>
      </w:r>
      <w:r w:rsidR="005D68D8">
        <w:rPr>
          <w:rFonts w:asciiTheme="majorHAnsi" w:hAnsiTheme="majorHAnsi"/>
          <w:sz w:val="24"/>
          <w:szCs w:val="24"/>
        </w:rPr>
        <w:t xml:space="preserve">&lt;.001, similarly on Friday session </w:t>
      </w:r>
      <w:r w:rsidR="00864E35">
        <w:rPr>
          <w:rFonts w:asciiTheme="majorHAnsi" w:hAnsiTheme="majorHAnsi"/>
          <w:sz w:val="24"/>
          <w:szCs w:val="24"/>
        </w:rPr>
        <w:t>participants were significantly more accurate on homogeneous displays, regardless whether the target was absent [</w:t>
      </w:r>
      <w:r w:rsidR="00864E35" w:rsidRPr="0035011D">
        <w:rPr>
          <w:rFonts w:asciiTheme="majorHAnsi" w:hAnsiTheme="majorHAnsi"/>
          <w:i/>
          <w:sz w:val="24"/>
          <w:szCs w:val="24"/>
        </w:rPr>
        <w:t>t</w:t>
      </w:r>
      <w:r w:rsidR="00864E35">
        <w:rPr>
          <w:rFonts w:asciiTheme="majorHAnsi" w:hAnsiTheme="majorHAnsi"/>
          <w:sz w:val="24"/>
          <w:szCs w:val="24"/>
        </w:rPr>
        <w:t>(1</w:t>
      </w:r>
      <w:r w:rsidR="00CC074F">
        <w:rPr>
          <w:rFonts w:asciiTheme="majorHAnsi" w:hAnsiTheme="majorHAnsi"/>
          <w:sz w:val="24"/>
          <w:szCs w:val="24"/>
        </w:rPr>
        <w:t>6</w:t>
      </w:r>
      <w:r w:rsidR="00864E35">
        <w:rPr>
          <w:rFonts w:asciiTheme="majorHAnsi" w:hAnsiTheme="majorHAnsi"/>
          <w:sz w:val="24"/>
          <w:szCs w:val="24"/>
        </w:rPr>
        <w:t>)=</w:t>
      </w:r>
      <w:r w:rsidR="00CC074F">
        <w:rPr>
          <w:rFonts w:asciiTheme="majorHAnsi" w:hAnsiTheme="majorHAnsi"/>
          <w:sz w:val="24"/>
          <w:szCs w:val="24"/>
        </w:rPr>
        <w:t>4</w:t>
      </w:r>
      <w:r w:rsidR="00864E35">
        <w:rPr>
          <w:rFonts w:asciiTheme="majorHAnsi" w:hAnsiTheme="majorHAnsi"/>
          <w:sz w:val="24"/>
          <w:szCs w:val="24"/>
        </w:rPr>
        <w:t>.</w:t>
      </w:r>
      <w:r w:rsidR="00CC074F">
        <w:rPr>
          <w:rFonts w:asciiTheme="majorHAnsi" w:hAnsiTheme="majorHAnsi"/>
          <w:sz w:val="24"/>
          <w:szCs w:val="24"/>
        </w:rPr>
        <w:t>14</w:t>
      </w:r>
      <w:r w:rsidR="00864E35">
        <w:rPr>
          <w:rFonts w:asciiTheme="majorHAnsi" w:hAnsiTheme="majorHAnsi"/>
          <w:sz w:val="24"/>
          <w:szCs w:val="24"/>
        </w:rPr>
        <w:t>,</w:t>
      </w:r>
      <w:r w:rsidR="00864E35" w:rsidRPr="0035011D">
        <w:rPr>
          <w:rFonts w:asciiTheme="majorHAnsi" w:hAnsiTheme="majorHAnsi"/>
          <w:i/>
          <w:sz w:val="24"/>
          <w:szCs w:val="24"/>
        </w:rPr>
        <w:t>p</w:t>
      </w:r>
      <w:r w:rsidR="00CC074F">
        <w:rPr>
          <w:rFonts w:asciiTheme="majorHAnsi" w:hAnsiTheme="majorHAnsi"/>
          <w:sz w:val="24"/>
          <w:szCs w:val="24"/>
        </w:rPr>
        <w:t>=</w:t>
      </w:r>
      <w:r w:rsidR="00864E35">
        <w:rPr>
          <w:rFonts w:asciiTheme="majorHAnsi" w:hAnsiTheme="majorHAnsi"/>
          <w:sz w:val="24"/>
          <w:szCs w:val="24"/>
        </w:rPr>
        <w:t>.00</w:t>
      </w:r>
      <w:r w:rsidR="00CC074F">
        <w:rPr>
          <w:rFonts w:asciiTheme="majorHAnsi" w:hAnsiTheme="majorHAnsi"/>
          <w:sz w:val="24"/>
          <w:szCs w:val="24"/>
        </w:rPr>
        <w:t>1</w:t>
      </w:r>
      <w:r w:rsidR="00864E35">
        <w:rPr>
          <w:rFonts w:asciiTheme="majorHAnsi" w:hAnsiTheme="majorHAnsi"/>
          <w:sz w:val="24"/>
          <w:szCs w:val="24"/>
        </w:rPr>
        <w:t xml:space="preserve"> or present [</w:t>
      </w:r>
      <w:r w:rsidR="00864E35" w:rsidRPr="0035011D">
        <w:rPr>
          <w:rFonts w:asciiTheme="majorHAnsi" w:hAnsiTheme="majorHAnsi"/>
          <w:i/>
          <w:sz w:val="24"/>
          <w:szCs w:val="24"/>
        </w:rPr>
        <w:t>t</w:t>
      </w:r>
      <w:r w:rsidR="00864E35">
        <w:rPr>
          <w:rFonts w:asciiTheme="majorHAnsi" w:hAnsiTheme="majorHAnsi"/>
          <w:sz w:val="24"/>
          <w:szCs w:val="24"/>
        </w:rPr>
        <w:t>(1</w:t>
      </w:r>
      <w:r w:rsidR="00CC074F">
        <w:rPr>
          <w:rFonts w:asciiTheme="majorHAnsi" w:hAnsiTheme="majorHAnsi"/>
          <w:sz w:val="24"/>
          <w:szCs w:val="24"/>
        </w:rPr>
        <w:t>6</w:t>
      </w:r>
      <w:r w:rsidR="00864E35">
        <w:rPr>
          <w:rFonts w:asciiTheme="majorHAnsi" w:hAnsiTheme="majorHAnsi"/>
          <w:sz w:val="24"/>
          <w:szCs w:val="24"/>
        </w:rPr>
        <w:t>)=4.</w:t>
      </w:r>
      <w:r w:rsidR="00CC074F">
        <w:rPr>
          <w:rFonts w:asciiTheme="majorHAnsi" w:hAnsiTheme="majorHAnsi"/>
          <w:sz w:val="24"/>
          <w:szCs w:val="24"/>
        </w:rPr>
        <w:t>47</w:t>
      </w:r>
      <w:r w:rsidR="00864E35">
        <w:rPr>
          <w:rFonts w:asciiTheme="majorHAnsi" w:hAnsiTheme="majorHAnsi"/>
          <w:sz w:val="24"/>
          <w:szCs w:val="24"/>
        </w:rPr>
        <w:t>,</w:t>
      </w:r>
      <w:r w:rsidR="00864E35" w:rsidRPr="0035011D">
        <w:rPr>
          <w:rFonts w:asciiTheme="majorHAnsi" w:hAnsiTheme="majorHAnsi"/>
          <w:i/>
          <w:sz w:val="24"/>
          <w:szCs w:val="24"/>
        </w:rPr>
        <w:t>p</w:t>
      </w:r>
      <w:r w:rsidR="00CC074F">
        <w:rPr>
          <w:rFonts w:asciiTheme="majorHAnsi" w:hAnsiTheme="majorHAnsi"/>
          <w:sz w:val="24"/>
          <w:szCs w:val="24"/>
        </w:rPr>
        <w:t>&lt;</w:t>
      </w:r>
      <w:r w:rsidR="00864E35">
        <w:rPr>
          <w:rFonts w:asciiTheme="majorHAnsi" w:hAnsiTheme="majorHAnsi"/>
          <w:sz w:val="24"/>
          <w:szCs w:val="24"/>
        </w:rPr>
        <w:t xml:space="preserve">.001. Then we split these data by difficulty instead. On homogeneous trials we observe participants’ accuracy increased significantly on Friday session (compared to the Monday one) </w:t>
      </w:r>
      <w:r w:rsidR="00583AF6">
        <w:rPr>
          <w:rFonts w:asciiTheme="majorHAnsi" w:hAnsiTheme="majorHAnsi"/>
          <w:sz w:val="24"/>
          <w:szCs w:val="24"/>
        </w:rPr>
        <w:t>when the target was</w:t>
      </w:r>
      <w:r w:rsidR="00864E35">
        <w:rPr>
          <w:rFonts w:asciiTheme="majorHAnsi" w:hAnsiTheme="majorHAnsi"/>
          <w:sz w:val="24"/>
          <w:szCs w:val="24"/>
        </w:rPr>
        <w:t xml:space="preserve"> absent</w:t>
      </w:r>
      <w:r w:rsidR="007E4E6D">
        <w:rPr>
          <w:rFonts w:asciiTheme="majorHAnsi" w:hAnsiTheme="majorHAnsi"/>
          <w:sz w:val="24"/>
          <w:szCs w:val="24"/>
        </w:rPr>
        <w:t xml:space="preserve"> [</w:t>
      </w:r>
      <w:proofErr w:type="gramStart"/>
      <w:r w:rsidR="007E4E6D" w:rsidRPr="0035011D">
        <w:rPr>
          <w:rFonts w:asciiTheme="majorHAnsi" w:hAnsiTheme="majorHAnsi"/>
          <w:i/>
          <w:sz w:val="24"/>
          <w:szCs w:val="24"/>
        </w:rPr>
        <w:t>t</w:t>
      </w:r>
      <w:r w:rsidR="007E4E6D">
        <w:rPr>
          <w:rFonts w:asciiTheme="majorHAnsi" w:hAnsiTheme="majorHAnsi"/>
          <w:sz w:val="24"/>
          <w:szCs w:val="24"/>
        </w:rPr>
        <w:t>(</w:t>
      </w:r>
      <w:proofErr w:type="gramEnd"/>
      <w:r w:rsidR="007E4E6D">
        <w:rPr>
          <w:rFonts w:asciiTheme="majorHAnsi" w:hAnsiTheme="majorHAnsi"/>
          <w:sz w:val="24"/>
          <w:szCs w:val="24"/>
        </w:rPr>
        <w:t>1</w:t>
      </w:r>
      <w:r w:rsidR="00CC074F">
        <w:rPr>
          <w:rFonts w:asciiTheme="majorHAnsi" w:hAnsiTheme="majorHAnsi"/>
          <w:sz w:val="24"/>
          <w:szCs w:val="24"/>
        </w:rPr>
        <w:t>6</w:t>
      </w:r>
      <w:r w:rsidR="007E4E6D">
        <w:rPr>
          <w:rFonts w:asciiTheme="majorHAnsi" w:hAnsiTheme="majorHAnsi"/>
          <w:sz w:val="24"/>
          <w:szCs w:val="24"/>
        </w:rPr>
        <w:t>)=3.</w:t>
      </w:r>
      <w:r w:rsidR="00CC074F">
        <w:rPr>
          <w:rFonts w:asciiTheme="majorHAnsi" w:hAnsiTheme="majorHAnsi"/>
          <w:sz w:val="24"/>
          <w:szCs w:val="24"/>
        </w:rPr>
        <w:t>71</w:t>
      </w:r>
      <w:r w:rsidR="007E4E6D">
        <w:rPr>
          <w:rFonts w:asciiTheme="majorHAnsi" w:hAnsiTheme="majorHAnsi"/>
          <w:sz w:val="24"/>
          <w:szCs w:val="24"/>
        </w:rPr>
        <w:t>,</w:t>
      </w:r>
      <w:r w:rsidR="007E4E6D" w:rsidRPr="0035011D">
        <w:rPr>
          <w:rFonts w:asciiTheme="majorHAnsi" w:hAnsiTheme="majorHAnsi"/>
          <w:i/>
          <w:sz w:val="24"/>
          <w:szCs w:val="24"/>
        </w:rPr>
        <w:t>p</w:t>
      </w:r>
      <w:r w:rsidR="007E4E6D">
        <w:rPr>
          <w:rFonts w:asciiTheme="majorHAnsi" w:hAnsiTheme="majorHAnsi"/>
          <w:sz w:val="24"/>
          <w:szCs w:val="24"/>
        </w:rPr>
        <w:t>=.00</w:t>
      </w:r>
      <w:r w:rsidR="00CC074F">
        <w:rPr>
          <w:rFonts w:asciiTheme="majorHAnsi" w:hAnsiTheme="majorHAnsi"/>
          <w:sz w:val="24"/>
          <w:szCs w:val="24"/>
        </w:rPr>
        <w:t>2</w:t>
      </w:r>
      <w:r w:rsidR="007E4E6D">
        <w:rPr>
          <w:rFonts w:asciiTheme="majorHAnsi" w:hAnsiTheme="majorHAnsi"/>
          <w:sz w:val="24"/>
          <w:szCs w:val="24"/>
        </w:rPr>
        <w:t>]</w:t>
      </w:r>
      <w:r w:rsidR="00583AF6">
        <w:rPr>
          <w:rFonts w:asciiTheme="majorHAnsi" w:hAnsiTheme="majorHAnsi"/>
          <w:sz w:val="24"/>
          <w:szCs w:val="24"/>
        </w:rPr>
        <w:t xml:space="preserve"> </w:t>
      </w:r>
      <w:r w:rsidR="00CC074F">
        <w:rPr>
          <w:rFonts w:asciiTheme="majorHAnsi" w:hAnsiTheme="majorHAnsi"/>
          <w:sz w:val="24"/>
          <w:szCs w:val="24"/>
        </w:rPr>
        <w:t>and</w:t>
      </w:r>
      <w:r w:rsidR="00583AF6">
        <w:rPr>
          <w:rFonts w:asciiTheme="majorHAnsi" w:hAnsiTheme="majorHAnsi"/>
          <w:sz w:val="24"/>
          <w:szCs w:val="24"/>
        </w:rPr>
        <w:t xml:space="preserve"> when it was present [</w:t>
      </w:r>
      <w:r w:rsidR="00583AF6" w:rsidRPr="0035011D">
        <w:rPr>
          <w:rFonts w:asciiTheme="majorHAnsi" w:hAnsiTheme="majorHAnsi"/>
          <w:i/>
          <w:sz w:val="24"/>
          <w:szCs w:val="24"/>
        </w:rPr>
        <w:t>t</w:t>
      </w:r>
      <w:r w:rsidR="00583AF6">
        <w:rPr>
          <w:rFonts w:asciiTheme="majorHAnsi" w:hAnsiTheme="majorHAnsi"/>
          <w:sz w:val="24"/>
          <w:szCs w:val="24"/>
        </w:rPr>
        <w:t>(1</w:t>
      </w:r>
      <w:r w:rsidR="00CC074F">
        <w:rPr>
          <w:rFonts w:asciiTheme="majorHAnsi" w:hAnsiTheme="majorHAnsi"/>
          <w:sz w:val="24"/>
          <w:szCs w:val="24"/>
        </w:rPr>
        <w:t>6</w:t>
      </w:r>
      <w:r w:rsidR="00583AF6">
        <w:rPr>
          <w:rFonts w:asciiTheme="majorHAnsi" w:hAnsiTheme="majorHAnsi"/>
          <w:sz w:val="24"/>
          <w:szCs w:val="24"/>
        </w:rPr>
        <w:t>)=2.</w:t>
      </w:r>
      <w:r w:rsidR="00CC074F">
        <w:rPr>
          <w:rFonts w:asciiTheme="majorHAnsi" w:hAnsiTheme="majorHAnsi"/>
          <w:sz w:val="24"/>
          <w:szCs w:val="24"/>
        </w:rPr>
        <w:t>11</w:t>
      </w:r>
      <w:r w:rsidR="00583AF6">
        <w:rPr>
          <w:rFonts w:asciiTheme="majorHAnsi" w:hAnsiTheme="majorHAnsi"/>
          <w:sz w:val="24"/>
          <w:szCs w:val="24"/>
        </w:rPr>
        <w:t xml:space="preserve">, </w:t>
      </w:r>
      <w:r w:rsidR="00583AF6" w:rsidRPr="0035011D">
        <w:rPr>
          <w:rFonts w:asciiTheme="majorHAnsi" w:hAnsiTheme="majorHAnsi"/>
          <w:i/>
          <w:sz w:val="24"/>
          <w:szCs w:val="24"/>
        </w:rPr>
        <w:t>p</w:t>
      </w:r>
      <w:r w:rsidR="00583AF6">
        <w:rPr>
          <w:rFonts w:asciiTheme="majorHAnsi" w:hAnsiTheme="majorHAnsi"/>
          <w:sz w:val="24"/>
          <w:szCs w:val="24"/>
        </w:rPr>
        <w:t>=.</w:t>
      </w:r>
      <w:r w:rsidR="00CC074F">
        <w:rPr>
          <w:rFonts w:asciiTheme="majorHAnsi" w:hAnsiTheme="majorHAnsi"/>
          <w:sz w:val="24"/>
          <w:szCs w:val="24"/>
        </w:rPr>
        <w:t>51</w:t>
      </w:r>
      <w:r w:rsidR="00583AF6">
        <w:rPr>
          <w:rFonts w:asciiTheme="majorHAnsi" w:hAnsiTheme="majorHAnsi"/>
          <w:sz w:val="24"/>
          <w:szCs w:val="24"/>
        </w:rPr>
        <w:t>]. O</w:t>
      </w:r>
      <w:r w:rsidR="00864E35">
        <w:rPr>
          <w:rFonts w:asciiTheme="majorHAnsi" w:hAnsiTheme="majorHAnsi"/>
          <w:sz w:val="24"/>
          <w:szCs w:val="24"/>
        </w:rPr>
        <w:t xml:space="preserve">n heterogeneous trials </w:t>
      </w:r>
      <w:r w:rsidR="007E4E6D">
        <w:rPr>
          <w:rFonts w:asciiTheme="majorHAnsi" w:hAnsiTheme="majorHAnsi"/>
          <w:sz w:val="24"/>
          <w:szCs w:val="24"/>
        </w:rPr>
        <w:t>we observe participants’ accuracy increased significantly on Friday session (compared to the Monday one) both when the target was present [</w:t>
      </w:r>
      <w:proofErr w:type="gramStart"/>
      <w:r w:rsidR="007E4E6D" w:rsidRPr="0035011D">
        <w:rPr>
          <w:rFonts w:asciiTheme="majorHAnsi" w:hAnsiTheme="majorHAnsi"/>
          <w:i/>
          <w:sz w:val="24"/>
          <w:szCs w:val="24"/>
        </w:rPr>
        <w:t>t</w:t>
      </w:r>
      <w:r w:rsidR="007E4E6D">
        <w:rPr>
          <w:rFonts w:asciiTheme="majorHAnsi" w:hAnsiTheme="majorHAnsi"/>
          <w:sz w:val="24"/>
          <w:szCs w:val="24"/>
        </w:rPr>
        <w:t>(</w:t>
      </w:r>
      <w:proofErr w:type="gramEnd"/>
      <w:r w:rsidR="007E4E6D">
        <w:rPr>
          <w:rFonts w:asciiTheme="majorHAnsi" w:hAnsiTheme="majorHAnsi"/>
          <w:sz w:val="24"/>
          <w:szCs w:val="24"/>
        </w:rPr>
        <w:t>1</w:t>
      </w:r>
      <w:r w:rsidR="00CC074F">
        <w:rPr>
          <w:rFonts w:asciiTheme="majorHAnsi" w:hAnsiTheme="majorHAnsi"/>
          <w:sz w:val="24"/>
          <w:szCs w:val="24"/>
        </w:rPr>
        <w:t>6</w:t>
      </w:r>
      <w:r w:rsidR="007E4E6D">
        <w:rPr>
          <w:rFonts w:asciiTheme="majorHAnsi" w:hAnsiTheme="majorHAnsi"/>
          <w:sz w:val="24"/>
          <w:szCs w:val="24"/>
        </w:rPr>
        <w:t>)=</w:t>
      </w:r>
      <w:r w:rsidR="00CC074F">
        <w:rPr>
          <w:rFonts w:asciiTheme="majorHAnsi" w:hAnsiTheme="majorHAnsi"/>
          <w:sz w:val="24"/>
          <w:szCs w:val="24"/>
        </w:rPr>
        <w:t>7.07</w:t>
      </w:r>
      <w:r w:rsidR="007E4E6D">
        <w:rPr>
          <w:rFonts w:asciiTheme="majorHAnsi" w:hAnsiTheme="majorHAnsi"/>
          <w:sz w:val="24"/>
          <w:szCs w:val="24"/>
        </w:rPr>
        <w:t xml:space="preserve">, </w:t>
      </w:r>
      <w:r w:rsidR="007E4E6D" w:rsidRPr="0035011D">
        <w:rPr>
          <w:rFonts w:asciiTheme="majorHAnsi" w:hAnsiTheme="majorHAnsi"/>
          <w:i/>
          <w:sz w:val="24"/>
          <w:szCs w:val="24"/>
        </w:rPr>
        <w:t>p</w:t>
      </w:r>
      <w:r w:rsidR="007E4E6D">
        <w:rPr>
          <w:rFonts w:asciiTheme="majorHAnsi" w:hAnsiTheme="majorHAnsi"/>
          <w:sz w:val="24"/>
          <w:szCs w:val="24"/>
        </w:rPr>
        <w:t>&lt;.001] and absent [</w:t>
      </w:r>
      <w:r w:rsidR="007E4E6D" w:rsidRPr="0035011D">
        <w:rPr>
          <w:rFonts w:asciiTheme="majorHAnsi" w:hAnsiTheme="majorHAnsi"/>
          <w:i/>
          <w:sz w:val="24"/>
          <w:szCs w:val="24"/>
        </w:rPr>
        <w:t>t</w:t>
      </w:r>
      <w:r w:rsidR="007E4E6D">
        <w:rPr>
          <w:rFonts w:asciiTheme="majorHAnsi" w:hAnsiTheme="majorHAnsi"/>
          <w:sz w:val="24"/>
          <w:szCs w:val="24"/>
        </w:rPr>
        <w:t>(1</w:t>
      </w:r>
      <w:r w:rsidR="00CC074F">
        <w:rPr>
          <w:rFonts w:asciiTheme="majorHAnsi" w:hAnsiTheme="majorHAnsi"/>
          <w:sz w:val="24"/>
          <w:szCs w:val="24"/>
        </w:rPr>
        <w:t>6</w:t>
      </w:r>
      <w:r w:rsidR="007E4E6D">
        <w:rPr>
          <w:rFonts w:asciiTheme="majorHAnsi" w:hAnsiTheme="majorHAnsi"/>
          <w:sz w:val="24"/>
          <w:szCs w:val="24"/>
        </w:rPr>
        <w:t>)=</w:t>
      </w:r>
      <w:r w:rsidR="00CC074F">
        <w:rPr>
          <w:rFonts w:asciiTheme="majorHAnsi" w:hAnsiTheme="majorHAnsi"/>
          <w:sz w:val="24"/>
          <w:szCs w:val="24"/>
        </w:rPr>
        <w:t>2.80</w:t>
      </w:r>
      <w:r w:rsidR="007E4E6D">
        <w:rPr>
          <w:rFonts w:asciiTheme="majorHAnsi" w:hAnsiTheme="majorHAnsi"/>
          <w:sz w:val="24"/>
          <w:szCs w:val="24"/>
        </w:rPr>
        <w:t xml:space="preserve">, </w:t>
      </w:r>
      <w:r w:rsidR="007E4E6D" w:rsidRPr="0035011D">
        <w:rPr>
          <w:rFonts w:asciiTheme="majorHAnsi" w:hAnsiTheme="majorHAnsi"/>
          <w:i/>
          <w:sz w:val="24"/>
          <w:szCs w:val="24"/>
        </w:rPr>
        <w:t>p</w:t>
      </w:r>
      <w:r w:rsidR="007E4E6D">
        <w:rPr>
          <w:rFonts w:asciiTheme="majorHAnsi" w:hAnsiTheme="majorHAnsi"/>
          <w:sz w:val="24"/>
          <w:szCs w:val="24"/>
        </w:rPr>
        <w:t>=.0</w:t>
      </w:r>
      <w:r w:rsidR="00CC074F">
        <w:rPr>
          <w:rFonts w:asciiTheme="majorHAnsi" w:hAnsiTheme="majorHAnsi"/>
          <w:sz w:val="24"/>
          <w:szCs w:val="24"/>
        </w:rPr>
        <w:t>1</w:t>
      </w:r>
      <w:r w:rsidR="007E4E6D">
        <w:rPr>
          <w:rFonts w:asciiTheme="majorHAnsi" w:hAnsiTheme="majorHAnsi"/>
          <w:sz w:val="24"/>
          <w:szCs w:val="24"/>
        </w:rPr>
        <w:t>]</w:t>
      </w:r>
      <w:r w:rsidR="00583AF6">
        <w:rPr>
          <w:rFonts w:asciiTheme="majorHAnsi" w:hAnsiTheme="majorHAnsi"/>
          <w:sz w:val="24"/>
          <w:szCs w:val="24"/>
        </w:rPr>
        <w:t>.</w:t>
      </w:r>
    </w:p>
    <w:p w14:paraId="2FA72150" w14:textId="77777777" w:rsidR="003A1EDF" w:rsidRPr="00B939A1" w:rsidRDefault="003A1EDF" w:rsidP="00135027">
      <w:pPr>
        <w:spacing w:line="480" w:lineRule="auto"/>
        <w:jc w:val="both"/>
        <w:rPr>
          <w:rFonts w:asciiTheme="majorHAnsi" w:hAnsiTheme="majorHAnsi" w:cs="Arial"/>
          <w:sz w:val="24"/>
          <w:szCs w:val="24"/>
        </w:rPr>
      </w:pPr>
    </w:p>
    <w:p w14:paraId="7C2CB856" w14:textId="5286B427" w:rsidR="00135027" w:rsidRDefault="00691808" w:rsidP="000F4BCF">
      <w:pPr>
        <w:spacing w:line="480" w:lineRule="auto"/>
        <w:jc w:val="both"/>
        <w:rPr>
          <w:ins w:id="106" w:author="r02al13" w:date="2016-02-22T11:33:00Z"/>
          <w:rFonts w:asciiTheme="majorHAnsi" w:hAnsiTheme="majorHAnsi"/>
          <w:b/>
          <w:sz w:val="24"/>
          <w:szCs w:val="24"/>
        </w:rPr>
      </w:pPr>
      <w:ins w:id="107" w:author="r02al13" w:date="2016-02-22T11:33:00Z">
        <w:r>
          <w:rPr>
            <w:rFonts w:asciiTheme="majorHAnsi" w:hAnsiTheme="majorHAnsi"/>
            <w:b/>
            <w:sz w:val="24"/>
            <w:szCs w:val="24"/>
          </w:rPr>
          <w:t>Object Naming Results</w:t>
        </w:r>
      </w:ins>
    </w:p>
    <w:p w14:paraId="14BA1350" w14:textId="31BF3F0C" w:rsidR="00691808" w:rsidRPr="00943226" w:rsidRDefault="00691808" w:rsidP="000F4BCF">
      <w:pPr>
        <w:spacing w:line="480" w:lineRule="auto"/>
        <w:jc w:val="both"/>
        <w:rPr>
          <w:rFonts w:asciiTheme="majorHAnsi" w:hAnsiTheme="majorHAnsi"/>
          <w:b/>
          <w:sz w:val="24"/>
          <w:szCs w:val="24"/>
        </w:rPr>
      </w:pPr>
      <w:ins w:id="108" w:author="r02al13" w:date="2016-02-22T11:34:00Z">
        <w:r>
          <w:rPr>
            <w:rFonts w:asciiTheme="majorHAnsi" w:hAnsiTheme="majorHAnsi"/>
            <w:sz w:val="24"/>
            <w:szCs w:val="24"/>
          </w:rPr>
          <w:t>Paired sample t-test showed that</w:t>
        </w:r>
        <w:r>
          <w:rPr>
            <w:rFonts w:asciiTheme="majorHAnsi" w:hAnsiTheme="majorHAnsi"/>
            <w:sz w:val="24"/>
            <w:szCs w:val="24"/>
          </w:rPr>
          <w:t xml:space="preserve"> participants</w:t>
        </w:r>
        <w:r>
          <w:rPr>
            <w:rFonts w:asciiTheme="majorHAnsi" w:hAnsiTheme="majorHAnsi"/>
            <w:sz w:val="24"/>
            <w:szCs w:val="24"/>
          </w:rPr>
          <w:t xml:space="preserve"> reported significantly more objects on Friday session</w:t>
        </w:r>
      </w:ins>
      <w:ins w:id="109" w:author="r02al13" w:date="2016-02-22T11:43:00Z">
        <w:r>
          <w:rPr>
            <w:rFonts w:asciiTheme="majorHAnsi" w:hAnsiTheme="majorHAnsi"/>
            <w:sz w:val="24"/>
            <w:szCs w:val="24"/>
          </w:rPr>
          <w:t xml:space="preserve"> </w:t>
        </w:r>
      </w:ins>
      <w:ins w:id="110" w:author="r02al13" w:date="2016-02-22T11:35:00Z">
        <w:r>
          <w:rPr>
            <w:rFonts w:asciiTheme="majorHAnsi" w:hAnsiTheme="majorHAnsi"/>
            <w:sz w:val="24"/>
            <w:szCs w:val="24"/>
          </w:rPr>
          <w:t>[</w:t>
        </w:r>
        <w:r w:rsidRPr="00691808">
          <w:rPr>
            <w:rFonts w:asciiTheme="majorHAnsi" w:hAnsiTheme="majorHAnsi"/>
            <w:i/>
            <w:sz w:val="24"/>
            <w:szCs w:val="24"/>
            <w:rPrChange w:id="111" w:author="r02al13" w:date="2016-02-22T11:43:00Z">
              <w:rPr>
                <w:rFonts w:asciiTheme="majorHAnsi" w:hAnsiTheme="majorHAnsi"/>
                <w:sz w:val="24"/>
                <w:szCs w:val="24"/>
              </w:rPr>
            </w:rPrChange>
          </w:rPr>
          <w:t>M</w:t>
        </w:r>
        <w:r>
          <w:rPr>
            <w:rFonts w:asciiTheme="majorHAnsi" w:hAnsiTheme="majorHAnsi"/>
            <w:sz w:val="24"/>
            <w:szCs w:val="24"/>
          </w:rPr>
          <w:t xml:space="preserve">=5.17, </w:t>
        </w:r>
        <w:r w:rsidRPr="00691808">
          <w:rPr>
            <w:rFonts w:asciiTheme="majorHAnsi" w:hAnsiTheme="majorHAnsi"/>
            <w:i/>
            <w:sz w:val="24"/>
            <w:szCs w:val="24"/>
            <w:rPrChange w:id="112" w:author="r02al13" w:date="2016-02-22T11:43:00Z">
              <w:rPr>
                <w:rFonts w:asciiTheme="majorHAnsi" w:hAnsiTheme="majorHAnsi"/>
                <w:sz w:val="24"/>
                <w:szCs w:val="24"/>
              </w:rPr>
            </w:rPrChange>
          </w:rPr>
          <w:t>SD</w:t>
        </w:r>
        <w:r>
          <w:rPr>
            <w:rFonts w:asciiTheme="majorHAnsi" w:hAnsiTheme="majorHAnsi"/>
            <w:sz w:val="24"/>
            <w:szCs w:val="24"/>
          </w:rPr>
          <w:t>=</w:t>
        </w:r>
      </w:ins>
      <w:ins w:id="113" w:author="r02al13" w:date="2016-02-22T11:36:00Z">
        <w:r>
          <w:rPr>
            <w:rFonts w:asciiTheme="majorHAnsi" w:hAnsiTheme="majorHAnsi"/>
            <w:sz w:val="24"/>
            <w:szCs w:val="24"/>
          </w:rPr>
          <w:t>79</w:t>
        </w:r>
      </w:ins>
      <w:ins w:id="114" w:author="r02al13" w:date="2016-02-22T11:35:00Z">
        <w:r>
          <w:rPr>
            <w:rFonts w:asciiTheme="majorHAnsi" w:hAnsiTheme="majorHAnsi"/>
            <w:sz w:val="24"/>
            <w:szCs w:val="24"/>
          </w:rPr>
          <w:t>]</w:t>
        </w:r>
      </w:ins>
      <w:ins w:id="115" w:author="r02al13" w:date="2016-02-22T11:34:00Z">
        <w:r>
          <w:rPr>
            <w:rFonts w:asciiTheme="majorHAnsi" w:hAnsiTheme="majorHAnsi"/>
            <w:sz w:val="24"/>
            <w:szCs w:val="24"/>
          </w:rPr>
          <w:t>, compared to the Monday session</w:t>
        </w:r>
      </w:ins>
      <w:ins w:id="116" w:author="r02al13" w:date="2016-02-22T11:43:00Z">
        <w:r>
          <w:rPr>
            <w:rFonts w:asciiTheme="majorHAnsi" w:hAnsiTheme="majorHAnsi"/>
            <w:sz w:val="24"/>
            <w:szCs w:val="24"/>
          </w:rPr>
          <w:t xml:space="preserve"> </w:t>
        </w:r>
      </w:ins>
      <w:ins w:id="117" w:author="r02al13" w:date="2016-02-22T11:36:00Z">
        <w:r>
          <w:rPr>
            <w:rFonts w:asciiTheme="majorHAnsi" w:hAnsiTheme="majorHAnsi"/>
            <w:sz w:val="24"/>
            <w:szCs w:val="24"/>
          </w:rPr>
          <w:t>[</w:t>
        </w:r>
        <w:r w:rsidRPr="00691808">
          <w:rPr>
            <w:rFonts w:asciiTheme="majorHAnsi" w:hAnsiTheme="majorHAnsi"/>
            <w:i/>
            <w:sz w:val="24"/>
            <w:szCs w:val="24"/>
            <w:rPrChange w:id="118" w:author="r02al13" w:date="2016-02-22T11:43:00Z">
              <w:rPr>
                <w:rFonts w:asciiTheme="majorHAnsi" w:hAnsiTheme="majorHAnsi"/>
                <w:sz w:val="24"/>
                <w:szCs w:val="24"/>
              </w:rPr>
            </w:rPrChange>
          </w:rPr>
          <w:t>M</w:t>
        </w:r>
        <w:r>
          <w:rPr>
            <w:rFonts w:asciiTheme="majorHAnsi" w:hAnsiTheme="majorHAnsi"/>
            <w:sz w:val="24"/>
            <w:szCs w:val="24"/>
          </w:rPr>
          <w:t>=4.69</w:t>
        </w:r>
        <w:proofErr w:type="gramStart"/>
        <w:r>
          <w:rPr>
            <w:rFonts w:asciiTheme="majorHAnsi" w:hAnsiTheme="majorHAnsi"/>
            <w:sz w:val="24"/>
            <w:szCs w:val="24"/>
          </w:rPr>
          <w:t>,</w:t>
        </w:r>
        <w:r w:rsidRPr="00691808">
          <w:rPr>
            <w:rFonts w:asciiTheme="majorHAnsi" w:hAnsiTheme="majorHAnsi"/>
            <w:i/>
            <w:sz w:val="24"/>
            <w:szCs w:val="24"/>
            <w:rPrChange w:id="119" w:author="r02al13" w:date="2016-02-22T11:43:00Z">
              <w:rPr>
                <w:rFonts w:asciiTheme="majorHAnsi" w:hAnsiTheme="majorHAnsi"/>
                <w:sz w:val="24"/>
                <w:szCs w:val="24"/>
              </w:rPr>
            </w:rPrChange>
          </w:rPr>
          <w:t>SD</w:t>
        </w:r>
        <w:proofErr w:type="gramEnd"/>
        <w:r>
          <w:rPr>
            <w:rFonts w:asciiTheme="majorHAnsi" w:hAnsiTheme="majorHAnsi"/>
            <w:sz w:val="24"/>
            <w:szCs w:val="24"/>
          </w:rPr>
          <w:t>=61</w:t>
        </w:r>
      </w:ins>
      <w:ins w:id="120" w:author="r02al13" w:date="2016-02-22T11:37:00Z">
        <w:r>
          <w:rPr>
            <w:rFonts w:asciiTheme="majorHAnsi" w:hAnsiTheme="majorHAnsi"/>
            <w:sz w:val="24"/>
            <w:szCs w:val="24"/>
          </w:rPr>
          <w:t>;</w:t>
        </w:r>
      </w:ins>
      <w:ins w:id="121" w:author="r02al13" w:date="2016-02-22T11:34:00Z">
        <w:r>
          <w:rPr>
            <w:rFonts w:asciiTheme="majorHAnsi" w:hAnsiTheme="majorHAnsi"/>
            <w:sz w:val="24"/>
            <w:szCs w:val="24"/>
          </w:rPr>
          <w:t xml:space="preserve"> </w:t>
        </w:r>
        <w:r w:rsidRPr="0035011D">
          <w:rPr>
            <w:rFonts w:asciiTheme="majorHAnsi" w:hAnsiTheme="majorHAnsi"/>
            <w:i/>
            <w:sz w:val="24"/>
            <w:szCs w:val="24"/>
          </w:rPr>
          <w:t>t</w:t>
        </w:r>
        <w:r>
          <w:rPr>
            <w:rFonts w:asciiTheme="majorHAnsi" w:hAnsiTheme="majorHAnsi"/>
            <w:sz w:val="24"/>
            <w:szCs w:val="24"/>
          </w:rPr>
          <w:t>(16</w:t>
        </w:r>
        <w:r>
          <w:rPr>
            <w:rFonts w:asciiTheme="majorHAnsi" w:hAnsiTheme="majorHAnsi"/>
            <w:sz w:val="24"/>
            <w:szCs w:val="24"/>
          </w:rPr>
          <w:t>)=2.</w:t>
        </w:r>
      </w:ins>
      <w:ins w:id="122" w:author="r02al13" w:date="2016-02-22T11:37:00Z">
        <w:r>
          <w:rPr>
            <w:rFonts w:asciiTheme="majorHAnsi" w:hAnsiTheme="majorHAnsi"/>
            <w:sz w:val="24"/>
            <w:szCs w:val="24"/>
          </w:rPr>
          <w:t>68</w:t>
        </w:r>
      </w:ins>
      <w:ins w:id="123" w:author="r02al13" w:date="2016-02-22T11:34:00Z">
        <w:r>
          <w:rPr>
            <w:rFonts w:asciiTheme="majorHAnsi" w:hAnsiTheme="majorHAnsi"/>
            <w:sz w:val="24"/>
            <w:szCs w:val="24"/>
          </w:rPr>
          <w:t>,</w:t>
        </w:r>
        <w:r w:rsidRPr="0035011D">
          <w:rPr>
            <w:rFonts w:asciiTheme="majorHAnsi" w:hAnsiTheme="majorHAnsi"/>
            <w:i/>
            <w:sz w:val="24"/>
            <w:szCs w:val="24"/>
          </w:rPr>
          <w:t>p</w:t>
        </w:r>
        <w:r>
          <w:rPr>
            <w:rFonts w:asciiTheme="majorHAnsi" w:hAnsiTheme="majorHAnsi"/>
            <w:sz w:val="24"/>
            <w:szCs w:val="24"/>
          </w:rPr>
          <w:t>=.0</w:t>
        </w:r>
      </w:ins>
      <w:ins w:id="124" w:author="r02al13" w:date="2016-02-22T11:37:00Z">
        <w:r>
          <w:rPr>
            <w:rFonts w:asciiTheme="majorHAnsi" w:hAnsiTheme="majorHAnsi"/>
            <w:sz w:val="24"/>
            <w:szCs w:val="24"/>
          </w:rPr>
          <w:t>16].</w:t>
        </w:r>
      </w:ins>
    </w:p>
    <w:p w14:paraId="1EFE38B7" w14:textId="77777777" w:rsidR="00273C7D" w:rsidRDefault="00273C7D" w:rsidP="000F4BCF">
      <w:pPr>
        <w:spacing w:line="480" w:lineRule="auto"/>
        <w:rPr>
          <w:rFonts w:asciiTheme="majorHAnsi" w:hAnsiTheme="majorHAnsi"/>
          <w:b/>
          <w:sz w:val="24"/>
          <w:szCs w:val="24"/>
        </w:rPr>
      </w:pPr>
    </w:p>
    <w:p w14:paraId="19D29960" w14:textId="77777777" w:rsidR="00273C7D" w:rsidRDefault="00273C7D" w:rsidP="000F4BCF">
      <w:pPr>
        <w:spacing w:line="480" w:lineRule="auto"/>
        <w:rPr>
          <w:rFonts w:asciiTheme="majorHAnsi" w:hAnsiTheme="majorHAnsi"/>
          <w:b/>
          <w:sz w:val="24"/>
          <w:szCs w:val="24"/>
        </w:rPr>
      </w:pPr>
    </w:p>
    <w:p w14:paraId="2E9A1015" w14:textId="085E01DD" w:rsidR="00C2257E" w:rsidRDefault="00C2257E" w:rsidP="000F4BCF">
      <w:pPr>
        <w:spacing w:line="480" w:lineRule="auto"/>
        <w:rPr>
          <w:rFonts w:asciiTheme="majorHAnsi" w:hAnsiTheme="majorHAnsi"/>
          <w:b/>
          <w:sz w:val="24"/>
          <w:szCs w:val="24"/>
        </w:rPr>
      </w:pPr>
      <w:r w:rsidRPr="00843C04">
        <w:rPr>
          <w:rFonts w:asciiTheme="majorHAnsi" w:hAnsiTheme="majorHAnsi"/>
          <w:b/>
          <w:sz w:val="24"/>
          <w:szCs w:val="24"/>
        </w:rPr>
        <w:t>Results</w:t>
      </w:r>
    </w:p>
    <w:p w14:paraId="1A9F1BB5" w14:textId="4356F253" w:rsidR="00F212CB" w:rsidRDefault="00E220A6" w:rsidP="00E84FEA">
      <w:pPr>
        <w:pStyle w:val="NormalWeb"/>
        <w:spacing w:after="0" w:line="480" w:lineRule="auto"/>
        <w:jc w:val="both"/>
        <w:rPr>
          <w:rFonts w:asciiTheme="majorHAnsi" w:hAnsiTheme="majorHAnsi"/>
        </w:rPr>
        <w:pPrChange w:id="125" w:author="r02al13" w:date="2016-02-22T11:44:00Z">
          <w:pPr>
            <w:spacing w:line="480" w:lineRule="auto"/>
          </w:pPr>
        </w:pPrChange>
      </w:pPr>
      <w:r>
        <w:rPr>
          <w:rFonts w:asciiTheme="majorHAnsi" w:hAnsiTheme="majorHAnsi"/>
        </w:rPr>
        <w:t xml:space="preserve">To investigate </w:t>
      </w:r>
      <w:r w:rsidRPr="00F55F38">
        <w:rPr>
          <w:rFonts w:asciiTheme="majorHAnsi" w:hAnsiTheme="majorHAnsi"/>
        </w:rPr>
        <w:t>how the different mask</w:t>
      </w:r>
      <w:r w:rsidR="00206A8F" w:rsidRPr="00F55F38">
        <w:rPr>
          <w:rFonts w:asciiTheme="majorHAnsi" w:hAnsiTheme="majorHAnsi"/>
        </w:rPr>
        <w:t>-</w:t>
      </w:r>
      <w:r w:rsidRPr="00F55F38">
        <w:rPr>
          <w:rFonts w:asciiTheme="majorHAnsi" w:hAnsiTheme="majorHAnsi"/>
        </w:rPr>
        <w:t xml:space="preserve">types influence </w:t>
      </w:r>
      <w:r w:rsidR="00A0513A" w:rsidRPr="00F55F38">
        <w:rPr>
          <w:rFonts w:asciiTheme="majorHAnsi" w:hAnsiTheme="majorHAnsi"/>
        </w:rPr>
        <w:t xml:space="preserve">search </w:t>
      </w:r>
      <w:r w:rsidRPr="00F55F38">
        <w:rPr>
          <w:rFonts w:asciiTheme="majorHAnsi" w:hAnsiTheme="majorHAnsi"/>
        </w:rPr>
        <w:t xml:space="preserve">performance </w:t>
      </w:r>
      <w:r w:rsidR="00E349E9" w:rsidRPr="00F55F38">
        <w:rPr>
          <w:rFonts w:asciiTheme="majorHAnsi" w:hAnsiTheme="majorHAnsi"/>
        </w:rPr>
        <w:t xml:space="preserve">we first </w:t>
      </w:r>
      <w:r w:rsidR="008C0410" w:rsidRPr="00F55F38">
        <w:rPr>
          <w:rFonts w:asciiTheme="majorHAnsi" w:hAnsiTheme="majorHAnsi"/>
        </w:rPr>
        <w:t>carr</w:t>
      </w:r>
      <w:r w:rsidR="00A0513A" w:rsidRPr="00F55F38">
        <w:rPr>
          <w:rFonts w:asciiTheme="majorHAnsi" w:hAnsiTheme="majorHAnsi"/>
        </w:rPr>
        <w:t>ied</w:t>
      </w:r>
      <w:r w:rsidR="008C0410" w:rsidRPr="00F55F38">
        <w:rPr>
          <w:rFonts w:asciiTheme="majorHAnsi" w:hAnsiTheme="majorHAnsi"/>
        </w:rPr>
        <w:t xml:space="preserve"> out</w:t>
      </w:r>
      <w:r w:rsidR="00E349E9" w:rsidRPr="00F55F38">
        <w:rPr>
          <w:rFonts w:asciiTheme="majorHAnsi" w:hAnsiTheme="majorHAnsi"/>
        </w:rPr>
        <w:t xml:space="preserve"> a</w:t>
      </w:r>
      <w:r w:rsidR="00A0513A" w:rsidRPr="00F55F38">
        <w:rPr>
          <w:rFonts w:asciiTheme="majorHAnsi" w:hAnsiTheme="majorHAnsi"/>
        </w:rPr>
        <w:t>n analysis of variance (</w:t>
      </w:r>
      <w:r w:rsidR="001E1725" w:rsidRPr="00F55F38">
        <w:rPr>
          <w:rFonts w:asciiTheme="majorHAnsi" w:hAnsiTheme="majorHAnsi"/>
        </w:rPr>
        <w:t>ANOVA</w:t>
      </w:r>
      <w:r w:rsidR="00A0513A" w:rsidRPr="00F55F38">
        <w:rPr>
          <w:rFonts w:asciiTheme="majorHAnsi" w:hAnsiTheme="majorHAnsi"/>
        </w:rPr>
        <w:t>)</w:t>
      </w:r>
      <w:r w:rsidR="00E349E9" w:rsidRPr="00F55F38">
        <w:rPr>
          <w:rFonts w:asciiTheme="majorHAnsi" w:hAnsiTheme="majorHAnsi"/>
        </w:rPr>
        <w:t xml:space="preserve"> </w:t>
      </w:r>
      <w:r w:rsidR="00034F0F" w:rsidRPr="00F55F38">
        <w:rPr>
          <w:rFonts w:asciiTheme="majorHAnsi" w:hAnsiTheme="majorHAnsi"/>
        </w:rPr>
        <w:t>on</w:t>
      </w:r>
      <w:r w:rsidR="00E349E9" w:rsidRPr="00F55F38">
        <w:rPr>
          <w:rFonts w:asciiTheme="majorHAnsi" w:hAnsiTheme="majorHAnsi"/>
        </w:rPr>
        <w:t xml:space="preserve"> </w:t>
      </w:r>
      <w:r w:rsidR="00034F0F" w:rsidRPr="00F55F38">
        <w:rPr>
          <w:rFonts w:asciiTheme="majorHAnsi" w:hAnsiTheme="majorHAnsi"/>
        </w:rPr>
        <w:t>reaction time</w:t>
      </w:r>
      <w:r w:rsidR="00E349E9" w:rsidRPr="00F55F38">
        <w:rPr>
          <w:rFonts w:asciiTheme="majorHAnsi" w:hAnsiTheme="majorHAnsi"/>
        </w:rPr>
        <w:t xml:space="preserve"> and accuracy. To characterise scanning </w:t>
      </w:r>
      <w:r w:rsidR="00A0513A" w:rsidRPr="00F55F38">
        <w:rPr>
          <w:rFonts w:asciiTheme="majorHAnsi" w:hAnsiTheme="majorHAnsi"/>
        </w:rPr>
        <w:t xml:space="preserve">behaviour </w:t>
      </w:r>
      <w:r w:rsidR="00E349E9" w:rsidRPr="00F55F38">
        <w:rPr>
          <w:rFonts w:asciiTheme="majorHAnsi" w:hAnsiTheme="majorHAnsi"/>
        </w:rPr>
        <w:t xml:space="preserve">we </w:t>
      </w:r>
      <w:r w:rsidR="00A0513A" w:rsidRPr="00F55F38">
        <w:rPr>
          <w:rFonts w:asciiTheme="majorHAnsi" w:hAnsiTheme="majorHAnsi"/>
        </w:rPr>
        <w:t xml:space="preserve">also the </w:t>
      </w:r>
      <w:r w:rsidR="00E349E9" w:rsidRPr="00F55F38">
        <w:rPr>
          <w:rFonts w:asciiTheme="majorHAnsi" w:hAnsiTheme="majorHAnsi"/>
        </w:rPr>
        <w:t>proportion of</w:t>
      </w:r>
      <w:r w:rsidR="00E84FEA">
        <w:rPr>
          <w:rFonts w:asciiTheme="majorHAnsi" w:hAnsiTheme="majorHAnsi"/>
        </w:rPr>
        <w:t xml:space="preserve"> first and all</w:t>
      </w:r>
      <w:r w:rsidR="00E349E9" w:rsidRPr="00F55F38">
        <w:rPr>
          <w:rFonts w:asciiTheme="majorHAnsi" w:hAnsiTheme="majorHAnsi"/>
        </w:rPr>
        <w:t xml:space="preserve"> saccades</w:t>
      </w:r>
      <w:r w:rsidRPr="00F55F38">
        <w:rPr>
          <w:rFonts w:asciiTheme="majorHAnsi" w:hAnsiTheme="majorHAnsi"/>
        </w:rPr>
        <w:t xml:space="preserve"> directed</w:t>
      </w:r>
      <w:r w:rsidR="00E349E9" w:rsidRPr="00F55F38">
        <w:rPr>
          <w:rFonts w:asciiTheme="majorHAnsi" w:hAnsiTheme="majorHAnsi"/>
        </w:rPr>
        <w:t xml:space="preserve"> into the blind versus sighted field. </w:t>
      </w:r>
      <w:r w:rsidR="00E349E9" w:rsidRPr="00E62AA6">
        <w:rPr>
          <w:rFonts w:asciiTheme="majorHAnsi" w:hAnsiTheme="majorHAnsi"/>
          <w:color w:val="F79646" w:themeColor="accent6"/>
        </w:rPr>
        <w:t>For these two</w:t>
      </w:r>
      <w:r w:rsidR="001227F9" w:rsidRPr="00E62AA6">
        <w:rPr>
          <w:rFonts w:asciiTheme="majorHAnsi" w:hAnsiTheme="majorHAnsi"/>
          <w:color w:val="F79646" w:themeColor="accent6"/>
        </w:rPr>
        <w:t xml:space="preserve"> latter</w:t>
      </w:r>
      <w:r w:rsidR="00E349E9" w:rsidRPr="00E62AA6">
        <w:rPr>
          <w:rFonts w:asciiTheme="majorHAnsi" w:hAnsiTheme="majorHAnsi"/>
          <w:color w:val="F79646" w:themeColor="accent6"/>
        </w:rPr>
        <w:t xml:space="preserve"> </w:t>
      </w:r>
      <w:proofErr w:type="gramStart"/>
      <w:r w:rsidR="00E349E9" w:rsidRPr="00E62AA6">
        <w:rPr>
          <w:rFonts w:asciiTheme="majorHAnsi" w:hAnsiTheme="majorHAnsi"/>
          <w:color w:val="F79646" w:themeColor="accent6"/>
        </w:rPr>
        <w:t>measures</w:t>
      </w:r>
      <w:proofErr w:type="gramEnd"/>
      <w:r w:rsidR="00E349E9" w:rsidRPr="00E62AA6">
        <w:rPr>
          <w:rFonts w:asciiTheme="majorHAnsi" w:hAnsiTheme="majorHAnsi"/>
          <w:color w:val="F79646" w:themeColor="accent6"/>
        </w:rPr>
        <w:t xml:space="preserve"> we </w:t>
      </w:r>
      <w:r w:rsidR="008B3A0B" w:rsidRPr="00E62AA6">
        <w:rPr>
          <w:rFonts w:asciiTheme="majorHAnsi" w:hAnsiTheme="majorHAnsi"/>
          <w:color w:val="F79646" w:themeColor="accent6"/>
        </w:rPr>
        <w:t xml:space="preserve">analysed </w:t>
      </w:r>
      <w:r w:rsidR="00E349E9" w:rsidRPr="00E62AA6">
        <w:rPr>
          <w:rFonts w:asciiTheme="majorHAnsi" w:hAnsiTheme="majorHAnsi"/>
          <w:color w:val="F79646" w:themeColor="accent6"/>
        </w:rPr>
        <w:lastRenderedPageBreak/>
        <w:t xml:space="preserve">the </w:t>
      </w:r>
      <w:r w:rsidR="00961182" w:rsidRPr="00E62AA6">
        <w:rPr>
          <w:rFonts w:asciiTheme="majorHAnsi" w:hAnsiTheme="majorHAnsi"/>
          <w:color w:val="F79646" w:themeColor="accent6"/>
        </w:rPr>
        <w:t xml:space="preserve">target </w:t>
      </w:r>
      <w:r w:rsidR="00E349E9" w:rsidRPr="00E62AA6">
        <w:rPr>
          <w:rFonts w:asciiTheme="majorHAnsi" w:hAnsiTheme="majorHAnsi"/>
          <w:color w:val="F79646" w:themeColor="accent6"/>
        </w:rPr>
        <w:t>absent trials only</w:t>
      </w:r>
      <w:r w:rsidR="00C86B08" w:rsidRPr="00E62AA6">
        <w:rPr>
          <w:rFonts w:asciiTheme="majorHAnsi" w:hAnsiTheme="majorHAnsi"/>
          <w:color w:val="F79646" w:themeColor="accent6"/>
        </w:rPr>
        <w:t>, to ensure all saccades in the analysis were search-related and not directed toward the target itself</w:t>
      </w:r>
      <w:r w:rsidR="006848C0" w:rsidRPr="00E62AA6">
        <w:rPr>
          <w:rFonts w:asciiTheme="majorHAnsi" w:hAnsiTheme="majorHAnsi"/>
          <w:color w:val="F79646" w:themeColor="accent6"/>
        </w:rPr>
        <w:t>.</w:t>
      </w:r>
      <w:r w:rsidR="002D6199" w:rsidRPr="00E62AA6">
        <w:rPr>
          <w:rFonts w:asciiTheme="majorHAnsi" w:hAnsiTheme="majorHAnsi"/>
          <w:color w:val="F79646" w:themeColor="accent6"/>
        </w:rPr>
        <w:t xml:space="preserve"> </w:t>
      </w:r>
    </w:p>
    <w:p w14:paraId="14EAFC21" w14:textId="3E87DB01" w:rsidR="00792021" w:rsidRDefault="00792021" w:rsidP="002319E8">
      <w:pPr>
        <w:spacing w:line="480" w:lineRule="auto"/>
        <w:rPr>
          <w:rFonts w:asciiTheme="majorHAnsi" w:hAnsiTheme="majorHAnsi"/>
          <w:i/>
          <w:sz w:val="24"/>
          <w:szCs w:val="24"/>
        </w:rPr>
      </w:pPr>
    </w:p>
    <w:p w14:paraId="37CC70EC" w14:textId="77777777" w:rsidR="00843C04" w:rsidRDefault="00843C04" w:rsidP="000F4BCF">
      <w:pPr>
        <w:spacing w:line="480" w:lineRule="auto"/>
        <w:jc w:val="both"/>
        <w:rPr>
          <w:ins w:id="126" w:author="r02al13" w:date="2016-02-19T10:40:00Z"/>
          <w:rFonts w:asciiTheme="majorHAnsi" w:hAnsiTheme="majorHAnsi"/>
          <w:b/>
          <w:sz w:val="24"/>
          <w:szCs w:val="24"/>
        </w:rPr>
      </w:pPr>
      <w:r w:rsidRPr="00852CBA">
        <w:rPr>
          <w:rFonts w:asciiTheme="majorHAnsi" w:hAnsiTheme="majorHAnsi"/>
          <w:b/>
          <w:sz w:val="24"/>
          <w:szCs w:val="24"/>
        </w:rPr>
        <w:t>Discussion</w:t>
      </w:r>
    </w:p>
    <w:p w14:paraId="6E78B45F" w14:textId="502659C3" w:rsidR="002A77C4" w:rsidRPr="002A77C4" w:rsidRDefault="002A77C4" w:rsidP="000F4BCF">
      <w:pPr>
        <w:spacing w:line="480" w:lineRule="auto"/>
        <w:jc w:val="both"/>
        <w:rPr>
          <w:rFonts w:asciiTheme="majorHAnsi" w:hAnsiTheme="majorHAnsi"/>
          <w:sz w:val="24"/>
          <w:szCs w:val="24"/>
          <w:rPrChange w:id="127" w:author="r02al13" w:date="2016-02-19T10:41:00Z">
            <w:rPr>
              <w:rFonts w:asciiTheme="majorHAnsi" w:hAnsiTheme="majorHAnsi"/>
              <w:b/>
              <w:sz w:val="24"/>
              <w:szCs w:val="24"/>
            </w:rPr>
          </w:rPrChange>
        </w:rPr>
      </w:pPr>
      <w:ins w:id="128" w:author="r02al13" w:date="2016-02-19T10:40:00Z">
        <w:r w:rsidRPr="002A77C4">
          <w:rPr>
            <w:rFonts w:asciiTheme="majorHAnsi" w:hAnsiTheme="majorHAnsi"/>
            <w:sz w:val="24"/>
            <w:szCs w:val="24"/>
            <w:rPrChange w:id="129" w:author="r02al13" w:date="2016-02-19T10:41:00Z">
              <w:rPr>
                <w:rFonts w:asciiTheme="majorHAnsi" w:hAnsiTheme="majorHAnsi"/>
                <w:b/>
                <w:sz w:val="24"/>
                <w:szCs w:val="24"/>
              </w:rPr>
            </w:rPrChange>
          </w:rPr>
          <w:t xml:space="preserve">We showed that similarly to Simpson and </w:t>
        </w:r>
        <w:proofErr w:type="spellStart"/>
        <w:r w:rsidRPr="002A77C4">
          <w:rPr>
            <w:rFonts w:asciiTheme="majorHAnsi" w:hAnsiTheme="majorHAnsi"/>
            <w:sz w:val="24"/>
            <w:szCs w:val="24"/>
            <w:rPrChange w:id="130" w:author="r02al13" w:date="2016-02-19T10:41:00Z">
              <w:rPr>
                <w:rFonts w:asciiTheme="majorHAnsi" w:hAnsiTheme="majorHAnsi"/>
                <w:b/>
                <w:sz w:val="24"/>
                <w:szCs w:val="24"/>
              </w:rPr>
            </w:rPrChange>
          </w:rPr>
          <w:t>collegaues</w:t>
        </w:r>
      </w:ins>
      <w:proofErr w:type="spellEnd"/>
      <w:ins w:id="131" w:author="r02al13" w:date="2016-02-19T10:41:00Z">
        <w:r w:rsidRPr="002A77C4">
          <w:rPr>
            <w:rFonts w:asciiTheme="majorHAnsi" w:hAnsiTheme="majorHAnsi"/>
            <w:sz w:val="24"/>
            <w:szCs w:val="24"/>
            <w:rPrChange w:id="132" w:author="r02al13" w:date="2016-02-19T10:41:00Z">
              <w:rPr>
                <w:rFonts w:asciiTheme="majorHAnsi" w:hAnsiTheme="majorHAnsi"/>
                <w:b/>
                <w:sz w:val="24"/>
                <w:szCs w:val="24"/>
              </w:rPr>
            </w:rPrChange>
          </w:rPr>
          <w:t xml:space="preserve"> </w:t>
        </w:r>
      </w:ins>
      <w:ins w:id="133" w:author="r02al13" w:date="2016-02-19T10:40:00Z">
        <w:r w:rsidRPr="002A77C4">
          <w:rPr>
            <w:rFonts w:asciiTheme="majorHAnsi" w:hAnsiTheme="majorHAnsi"/>
            <w:sz w:val="24"/>
            <w:szCs w:val="24"/>
            <w:rPrChange w:id="134" w:author="r02al13" w:date="2016-02-19T10:41:00Z">
              <w:rPr>
                <w:rFonts w:asciiTheme="majorHAnsi" w:hAnsiTheme="majorHAnsi"/>
                <w:b/>
                <w:sz w:val="24"/>
                <w:szCs w:val="24"/>
              </w:rPr>
            </w:rPrChange>
          </w:rPr>
          <w:t>(2011)</w:t>
        </w:r>
      </w:ins>
      <w:ins w:id="135" w:author="r02al13" w:date="2016-02-19T10:41:00Z">
        <w:r>
          <w:rPr>
            <w:rFonts w:asciiTheme="majorHAnsi" w:hAnsiTheme="majorHAnsi"/>
            <w:sz w:val="24"/>
            <w:szCs w:val="24"/>
          </w:rPr>
          <w:t>, there is a shift from the sighted fie</w:t>
        </w:r>
        <w:r w:rsidR="00403AF0">
          <w:rPr>
            <w:rFonts w:asciiTheme="majorHAnsi" w:hAnsiTheme="majorHAnsi"/>
            <w:sz w:val="24"/>
            <w:szCs w:val="24"/>
          </w:rPr>
          <w:t>ld to the blind field. This shi</w:t>
        </w:r>
        <w:r>
          <w:rPr>
            <w:rFonts w:asciiTheme="majorHAnsi" w:hAnsiTheme="majorHAnsi"/>
            <w:sz w:val="24"/>
            <w:szCs w:val="24"/>
          </w:rPr>
          <w:t>ft is on a longer time scale than the one in the Simpson</w:t>
        </w:r>
      </w:ins>
      <w:ins w:id="136" w:author="r02al13" w:date="2016-02-19T13:32:00Z">
        <w:r w:rsidR="00403AF0">
          <w:rPr>
            <w:rFonts w:asciiTheme="majorHAnsi" w:hAnsiTheme="majorHAnsi"/>
            <w:sz w:val="24"/>
            <w:szCs w:val="24"/>
          </w:rPr>
          <w:t>’s</w:t>
        </w:r>
      </w:ins>
      <w:ins w:id="137" w:author="r02al13" w:date="2016-02-19T10:41:00Z">
        <w:r>
          <w:rPr>
            <w:rFonts w:asciiTheme="majorHAnsi" w:hAnsiTheme="majorHAnsi"/>
            <w:sz w:val="24"/>
            <w:szCs w:val="24"/>
          </w:rPr>
          <w:t xml:space="preserve"> study, but the nature of the task is also different. Yet, this shift of saccades from the sighted to the blind field is relatively small and is by far from an optimal strategy. Even after five testing sessions. Participants </w:t>
        </w:r>
      </w:ins>
      <w:ins w:id="138" w:author="r02al13" w:date="2016-02-19T10:46:00Z">
        <w:r>
          <w:rPr>
            <w:rFonts w:asciiTheme="majorHAnsi" w:hAnsiTheme="majorHAnsi"/>
            <w:sz w:val="24"/>
            <w:szCs w:val="24"/>
          </w:rPr>
          <w:t>continue to direct vast number of first saccades into the sighted field.</w:t>
        </w:r>
      </w:ins>
      <w:ins w:id="139" w:author="r02al13" w:date="2016-02-19T13:32:00Z">
        <w:r w:rsidR="00403AF0">
          <w:rPr>
            <w:rFonts w:asciiTheme="majorHAnsi" w:hAnsiTheme="majorHAnsi"/>
            <w:sz w:val="24"/>
            <w:szCs w:val="24"/>
          </w:rPr>
          <w:t xml:space="preserve"> The</w:t>
        </w:r>
      </w:ins>
      <w:ins w:id="140" w:author="r02al13" w:date="2016-02-19T13:33:00Z">
        <w:r w:rsidR="00403AF0">
          <w:rPr>
            <w:rFonts w:asciiTheme="majorHAnsi" w:hAnsiTheme="majorHAnsi"/>
            <w:sz w:val="24"/>
            <w:szCs w:val="24"/>
          </w:rPr>
          <w:t xml:space="preserve"> collective</w:t>
        </w:r>
      </w:ins>
      <w:ins w:id="141" w:author="r02al13" w:date="2016-02-19T13:32:00Z">
        <w:r w:rsidR="00403AF0">
          <w:rPr>
            <w:rFonts w:asciiTheme="majorHAnsi" w:hAnsiTheme="majorHAnsi"/>
            <w:sz w:val="24"/>
            <w:szCs w:val="24"/>
          </w:rPr>
          <w:t xml:space="preserve"> improvements in reaction time and </w:t>
        </w:r>
        <w:proofErr w:type="gramStart"/>
        <w:r w:rsidR="00403AF0">
          <w:rPr>
            <w:rFonts w:asciiTheme="majorHAnsi" w:hAnsiTheme="majorHAnsi"/>
            <w:sz w:val="24"/>
            <w:szCs w:val="24"/>
          </w:rPr>
          <w:t xml:space="preserve">accuracy </w:t>
        </w:r>
      </w:ins>
      <w:ins w:id="142" w:author="r02al13" w:date="2016-02-19T13:33:00Z">
        <w:r w:rsidR="00403AF0">
          <w:rPr>
            <w:rFonts w:asciiTheme="majorHAnsi" w:hAnsiTheme="majorHAnsi"/>
            <w:sz w:val="24"/>
            <w:szCs w:val="24"/>
          </w:rPr>
          <w:t xml:space="preserve"> seems</w:t>
        </w:r>
        <w:proofErr w:type="gramEnd"/>
        <w:r w:rsidR="00403AF0">
          <w:rPr>
            <w:rFonts w:asciiTheme="majorHAnsi" w:hAnsiTheme="majorHAnsi"/>
            <w:sz w:val="24"/>
            <w:szCs w:val="24"/>
          </w:rPr>
          <w:t xml:space="preserve"> to be primarily driven by improvement in target detection as evidenced aby quick viewing task. </w:t>
        </w:r>
      </w:ins>
      <w:ins w:id="143" w:author="r02al13" w:date="2016-02-19T13:42:00Z">
        <w:r w:rsidR="00403AF0">
          <w:rPr>
            <w:rFonts w:asciiTheme="majorHAnsi" w:hAnsiTheme="majorHAnsi"/>
            <w:sz w:val="24"/>
            <w:szCs w:val="24"/>
          </w:rPr>
          <w:t xml:space="preserve">                                           </w:t>
        </w:r>
      </w:ins>
      <w:ins w:id="144" w:author="r02al13" w:date="2016-02-19T13:43:00Z">
        <w:r w:rsidR="00403AF0">
          <w:rPr>
            <w:rFonts w:asciiTheme="majorHAnsi" w:hAnsiTheme="majorHAnsi"/>
            <w:sz w:val="24"/>
            <w:szCs w:val="24"/>
          </w:rPr>
          <w:t xml:space="preserve">                                                                                                                                                                                                                                </w:t>
        </w:r>
      </w:ins>
    </w:p>
    <w:p w14:paraId="1C0B7D58" w14:textId="65132276" w:rsidR="009C5F37" w:rsidRPr="00B939A1" w:rsidRDefault="00A307C3" w:rsidP="004023E3">
      <w:pPr>
        <w:spacing w:line="480" w:lineRule="auto"/>
        <w:ind w:firstLine="720"/>
        <w:jc w:val="both"/>
        <w:rPr>
          <w:rFonts w:asciiTheme="majorHAnsi" w:hAnsiTheme="majorHAnsi"/>
          <w:color w:val="000000" w:themeColor="text1"/>
          <w:sz w:val="24"/>
          <w:szCs w:val="24"/>
        </w:rPr>
      </w:pPr>
      <w:proofErr w:type="gramStart"/>
      <w:r>
        <w:rPr>
          <w:rFonts w:asciiTheme="majorHAnsi" w:hAnsiTheme="majorHAnsi"/>
          <w:sz w:val="24"/>
          <w:szCs w:val="24"/>
        </w:rPr>
        <w:t>If</w:t>
      </w:r>
      <w:r w:rsidR="00360669">
        <w:rPr>
          <w:rFonts w:asciiTheme="majorHAnsi" w:hAnsiTheme="majorHAnsi"/>
          <w:sz w:val="24"/>
          <w:szCs w:val="24"/>
        </w:rPr>
        <w:t>,</w:t>
      </w:r>
      <w:r>
        <w:rPr>
          <w:rFonts w:asciiTheme="majorHAnsi" w:hAnsiTheme="majorHAnsi"/>
          <w:sz w:val="24"/>
          <w:szCs w:val="24"/>
        </w:rPr>
        <w:t xml:space="preserve"> however</w:t>
      </w:r>
      <w:r w:rsidR="00360669">
        <w:rPr>
          <w:rFonts w:asciiTheme="majorHAnsi" w:hAnsiTheme="majorHAnsi"/>
          <w:sz w:val="24"/>
          <w:szCs w:val="24"/>
        </w:rPr>
        <w:t>,</w:t>
      </w:r>
      <w:r>
        <w:rPr>
          <w:rFonts w:asciiTheme="majorHAnsi" w:hAnsiTheme="majorHAnsi"/>
          <w:sz w:val="24"/>
          <w:szCs w:val="24"/>
        </w:rPr>
        <w:t xml:space="preserve"> the target</w:t>
      </w:r>
      <w:r w:rsidR="00F903D4">
        <w:rPr>
          <w:rFonts w:asciiTheme="majorHAnsi" w:hAnsiTheme="majorHAnsi"/>
          <w:sz w:val="24"/>
          <w:szCs w:val="24"/>
        </w:rPr>
        <w:t>s</w:t>
      </w:r>
      <w:r>
        <w:rPr>
          <w:rFonts w:asciiTheme="majorHAnsi" w:hAnsiTheme="majorHAnsi"/>
          <w:sz w:val="24"/>
          <w:szCs w:val="24"/>
        </w:rPr>
        <w:t xml:space="preserve"> </w:t>
      </w:r>
      <w:r w:rsidR="00360669">
        <w:rPr>
          <w:rFonts w:asciiTheme="majorHAnsi" w:hAnsiTheme="majorHAnsi"/>
          <w:sz w:val="24"/>
          <w:szCs w:val="24"/>
        </w:rPr>
        <w:t>were</w:t>
      </w:r>
      <w:r>
        <w:rPr>
          <w:rFonts w:asciiTheme="majorHAnsi" w:hAnsiTheme="majorHAnsi"/>
          <w:sz w:val="24"/>
          <w:szCs w:val="24"/>
        </w:rPr>
        <w:t xml:space="preserve"> </w:t>
      </w:r>
      <w:r w:rsidR="00360669">
        <w:rPr>
          <w:rFonts w:asciiTheme="majorHAnsi" w:hAnsiTheme="majorHAnsi"/>
          <w:sz w:val="24"/>
          <w:szCs w:val="24"/>
        </w:rPr>
        <w:t xml:space="preserve">easy to see </w:t>
      </w:r>
      <w:r w:rsidR="00F903D4">
        <w:rPr>
          <w:rFonts w:asciiTheme="majorHAnsi" w:hAnsiTheme="majorHAnsi"/>
          <w:sz w:val="24"/>
          <w:szCs w:val="24"/>
        </w:rPr>
        <w:t xml:space="preserve">such </w:t>
      </w:r>
      <w:r w:rsidR="00360669">
        <w:rPr>
          <w:rFonts w:asciiTheme="majorHAnsi" w:hAnsiTheme="majorHAnsi"/>
          <w:sz w:val="24"/>
          <w:szCs w:val="24"/>
        </w:rPr>
        <w:t xml:space="preserve">that </w:t>
      </w:r>
      <w:r w:rsidR="00F903D4">
        <w:rPr>
          <w:rFonts w:asciiTheme="majorHAnsi" w:hAnsiTheme="majorHAnsi"/>
          <w:sz w:val="24"/>
          <w:szCs w:val="24"/>
        </w:rPr>
        <w:t xml:space="preserve">the search </w:t>
      </w:r>
      <w:r w:rsidR="00360669">
        <w:rPr>
          <w:rFonts w:asciiTheme="majorHAnsi" w:hAnsiTheme="majorHAnsi"/>
          <w:sz w:val="24"/>
          <w:szCs w:val="24"/>
        </w:rPr>
        <w:t>would be classified as a</w:t>
      </w:r>
      <w:r>
        <w:rPr>
          <w:rFonts w:asciiTheme="majorHAnsi" w:hAnsiTheme="majorHAnsi"/>
          <w:sz w:val="24"/>
          <w:szCs w:val="24"/>
        </w:rPr>
        <w:t xml:space="preserve"> pop-out</w:t>
      </w:r>
      <w:r w:rsidR="00360669">
        <w:rPr>
          <w:rFonts w:asciiTheme="majorHAnsi" w:hAnsiTheme="majorHAnsi"/>
          <w:sz w:val="24"/>
          <w:szCs w:val="24"/>
        </w:rPr>
        <w:t xml:space="preserve">, (Treisman &amp; </w:t>
      </w:r>
      <w:proofErr w:type="spellStart"/>
      <w:r w:rsidR="00360669">
        <w:rPr>
          <w:rFonts w:asciiTheme="majorHAnsi" w:hAnsiTheme="majorHAnsi"/>
          <w:sz w:val="24"/>
          <w:szCs w:val="24"/>
        </w:rPr>
        <w:t>Gelade</w:t>
      </w:r>
      <w:proofErr w:type="spellEnd"/>
      <w:r w:rsidR="00360669">
        <w:rPr>
          <w:rFonts w:asciiTheme="majorHAnsi" w:hAnsiTheme="majorHAnsi"/>
          <w:sz w:val="24"/>
          <w:szCs w:val="24"/>
        </w:rPr>
        <w:t>, 1984</w:t>
      </w:r>
      <w:r>
        <w:rPr>
          <w:rFonts w:asciiTheme="majorHAnsi" w:hAnsiTheme="majorHAnsi"/>
          <w:sz w:val="24"/>
          <w:szCs w:val="24"/>
        </w:rPr>
        <w:t xml:space="preserve">), </w:t>
      </w:r>
      <w:r w:rsidR="00360669">
        <w:rPr>
          <w:rFonts w:asciiTheme="majorHAnsi" w:hAnsiTheme="majorHAnsi"/>
          <w:sz w:val="24"/>
          <w:szCs w:val="24"/>
        </w:rPr>
        <w:t>then the</w:t>
      </w:r>
      <w:r w:rsidR="00EF57CF">
        <w:rPr>
          <w:rFonts w:asciiTheme="majorHAnsi" w:hAnsiTheme="majorHAnsi"/>
          <w:sz w:val="24"/>
          <w:szCs w:val="24"/>
        </w:rPr>
        <w:t>re does exist a</w:t>
      </w:r>
      <w:r w:rsidR="00360669">
        <w:rPr>
          <w:rFonts w:asciiTheme="majorHAnsi" w:hAnsiTheme="majorHAnsi"/>
          <w:sz w:val="24"/>
          <w:szCs w:val="24"/>
        </w:rPr>
        <w:t xml:space="preserve"> </w:t>
      </w:r>
      <w:r>
        <w:rPr>
          <w:rFonts w:asciiTheme="majorHAnsi" w:hAnsiTheme="majorHAnsi"/>
          <w:sz w:val="24"/>
          <w:szCs w:val="24"/>
        </w:rPr>
        <w:t>strategy</w:t>
      </w:r>
      <w:r w:rsidR="00115ED5">
        <w:rPr>
          <w:rFonts w:asciiTheme="majorHAnsi" w:hAnsiTheme="majorHAnsi"/>
          <w:sz w:val="24"/>
          <w:szCs w:val="24"/>
        </w:rPr>
        <w:t xml:space="preserve"> that will clearly lead to faster target detection, namely: </w:t>
      </w:r>
      <w:r w:rsidR="00360669">
        <w:rPr>
          <w:rFonts w:asciiTheme="majorHAnsi" w:hAnsiTheme="majorHAnsi"/>
          <w:sz w:val="24"/>
          <w:szCs w:val="24"/>
        </w:rPr>
        <w:t xml:space="preserve">first assess from the </w:t>
      </w:r>
      <w:r w:rsidR="00F903D4">
        <w:rPr>
          <w:rFonts w:asciiTheme="majorHAnsi" w:hAnsiTheme="majorHAnsi"/>
          <w:sz w:val="24"/>
          <w:szCs w:val="24"/>
        </w:rPr>
        <w:t>centre</w:t>
      </w:r>
      <w:r w:rsidR="00360669">
        <w:rPr>
          <w:rFonts w:asciiTheme="majorHAnsi" w:hAnsiTheme="majorHAnsi"/>
          <w:sz w:val="24"/>
          <w:szCs w:val="24"/>
        </w:rPr>
        <w:t xml:space="preserve"> whether the target is present, and if </w:t>
      </w:r>
      <w:r w:rsidR="00F903D4">
        <w:rPr>
          <w:rFonts w:asciiTheme="majorHAnsi" w:hAnsiTheme="majorHAnsi"/>
          <w:sz w:val="24"/>
          <w:szCs w:val="24"/>
        </w:rPr>
        <w:t>the target</w:t>
      </w:r>
      <w:r w:rsidR="00360669">
        <w:rPr>
          <w:rFonts w:asciiTheme="majorHAnsi" w:hAnsiTheme="majorHAnsi"/>
          <w:sz w:val="24"/>
          <w:szCs w:val="24"/>
        </w:rPr>
        <w:t xml:space="preserve"> cannot be detected, </w:t>
      </w:r>
      <w:r>
        <w:rPr>
          <w:rFonts w:asciiTheme="majorHAnsi" w:hAnsiTheme="majorHAnsi"/>
          <w:sz w:val="24"/>
          <w:szCs w:val="24"/>
        </w:rPr>
        <w:t>mak</w:t>
      </w:r>
      <w:r w:rsidR="00360669">
        <w:rPr>
          <w:rFonts w:asciiTheme="majorHAnsi" w:hAnsiTheme="majorHAnsi"/>
          <w:sz w:val="24"/>
          <w:szCs w:val="24"/>
        </w:rPr>
        <w:t>e a</w:t>
      </w:r>
      <w:r>
        <w:rPr>
          <w:rFonts w:asciiTheme="majorHAnsi" w:hAnsiTheme="majorHAnsi"/>
          <w:sz w:val="24"/>
          <w:szCs w:val="24"/>
        </w:rPr>
        <w:t xml:space="preserve"> large eye movement into the blind field.</w:t>
      </w:r>
      <w:proofErr w:type="gramEnd"/>
      <w:r w:rsidR="007C1021">
        <w:rPr>
          <w:rFonts w:asciiTheme="majorHAnsi" w:hAnsiTheme="majorHAnsi"/>
          <w:sz w:val="24"/>
          <w:szCs w:val="24"/>
        </w:rPr>
        <w:t xml:space="preserve"> </w:t>
      </w:r>
      <w:r w:rsidR="00115ED5" w:rsidRPr="00CC0AC3">
        <w:rPr>
          <w:rFonts w:asciiTheme="majorHAnsi" w:hAnsiTheme="majorHAnsi"/>
          <w:color w:val="000000" w:themeColor="text1"/>
          <w:sz w:val="24"/>
          <w:szCs w:val="24"/>
        </w:rPr>
        <w:t xml:space="preserve">If the target were in the sighted </w:t>
      </w:r>
      <w:proofErr w:type="gramStart"/>
      <w:r w:rsidR="00115ED5" w:rsidRPr="00CC0AC3">
        <w:rPr>
          <w:rFonts w:asciiTheme="majorHAnsi" w:hAnsiTheme="majorHAnsi"/>
          <w:color w:val="000000" w:themeColor="text1"/>
          <w:sz w:val="24"/>
          <w:szCs w:val="24"/>
        </w:rPr>
        <w:t>field</w:t>
      </w:r>
      <w:proofErr w:type="gramEnd"/>
      <w:r w:rsidR="00115ED5" w:rsidRPr="00CC0AC3">
        <w:rPr>
          <w:rFonts w:asciiTheme="majorHAnsi" w:hAnsiTheme="majorHAnsi"/>
          <w:color w:val="000000" w:themeColor="text1"/>
          <w:sz w:val="24"/>
          <w:szCs w:val="24"/>
        </w:rPr>
        <w:t xml:space="preserve"> it would be easily detected from the </w:t>
      </w:r>
      <w:proofErr w:type="spellStart"/>
      <w:r w:rsidR="00115ED5" w:rsidRPr="00CC0AC3">
        <w:rPr>
          <w:rFonts w:asciiTheme="majorHAnsi" w:hAnsiTheme="majorHAnsi"/>
          <w:color w:val="000000" w:themeColor="text1"/>
          <w:sz w:val="24"/>
          <w:szCs w:val="24"/>
        </w:rPr>
        <w:t>center</w:t>
      </w:r>
      <w:proofErr w:type="spellEnd"/>
      <w:r w:rsidR="00115ED5" w:rsidRPr="00CC0AC3">
        <w:rPr>
          <w:rFonts w:asciiTheme="majorHAnsi" w:hAnsiTheme="majorHAnsi"/>
          <w:color w:val="000000" w:themeColor="text1"/>
          <w:sz w:val="24"/>
          <w:szCs w:val="24"/>
        </w:rPr>
        <w:t xml:space="preserve">. </w:t>
      </w:r>
      <w:proofErr w:type="gramStart"/>
      <w:r w:rsidR="00115ED5" w:rsidRPr="00B939A1">
        <w:rPr>
          <w:rFonts w:asciiTheme="majorHAnsi" w:hAnsiTheme="majorHAnsi"/>
          <w:color w:val="000000" w:themeColor="text1"/>
          <w:sz w:val="24"/>
          <w:szCs w:val="24"/>
        </w:rPr>
        <w:t>Therefore, any eye movements into the sighted field during easy (parallel) search are superfluous and will reveal no new information.</w:t>
      </w:r>
      <w:proofErr w:type="gramEnd"/>
      <w:r w:rsidR="007C1021" w:rsidRPr="00B939A1">
        <w:rPr>
          <w:rFonts w:asciiTheme="majorHAnsi" w:hAnsiTheme="majorHAnsi"/>
          <w:color w:val="000000" w:themeColor="text1"/>
          <w:sz w:val="24"/>
          <w:szCs w:val="24"/>
        </w:rPr>
        <w:t xml:space="preserve"> </w:t>
      </w:r>
    </w:p>
    <w:p w14:paraId="2DA47E63" w14:textId="190557EC" w:rsidR="00115ED5" w:rsidRPr="00B939A1" w:rsidRDefault="00485285" w:rsidP="004023E3">
      <w:pPr>
        <w:spacing w:line="480" w:lineRule="auto"/>
        <w:ind w:firstLine="720"/>
        <w:jc w:val="both"/>
        <w:rPr>
          <w:rFonts w:asciiTheme="majorHAnsi" w:hAnsiTheme="majorHAnsi"/>
          <w:color w:val="000000" w:themeColor="text1"/>
          <w:sz w:val="24"/>
          <w:szCs w:val="24"/>
        </w:rPr>
      </w:pPr>
      <w:r w:rsidRPr="00B939A1">
        <w:rPr>
          <w:rFonts w:asciiTheme="majorHAnsi" w:hAnsiTheme="majorHAnsi"/>
          <w:color w:val="000000" w:themeColor="text1"/>
          <w:sz w:val="24"/>
          <w:szCs w:val="24"/>
        </w:rPr>
        <w:t xml:space="preserve">Having established that participants have a preference to search the sighted field first in the first two experiments, </w:t>
      </w:r>
      <w:r w:rsidR="009C5F37" w:rsidRPr="00B939A1">
        <w:rPr>
          <w:rFonts w:asciiTheme="majorHAnsi" w:hAnsiTheme="majorHAnsi"/>
          <w:color w:val="000000" w:themeColor="text1"/>
          <w:sz w:val="24"/>
          <w:szCs w:val="24"/>
        </w:rPr>
        <w:t>the goal of the</w:t>
      </w:r>
      <w:r w:rsidRPr="00B939A1">
        <w:rPr>
          <w:rFonts w:asciiTheme="majorHAnsi" w:hAnsiTheme="majorHAnsi"/>
          <w:color w:val="000000" w:themeColor="text1"/>
          <w:sz w:val="24"/>
          <w:szCs w:val="24"/>
        </w:rPr>
        <w:t xml:space="preserve"> next</w:t>
      </w:r>
      <w:r w:rsidR="00115ED5" w:rsidRPr="00B939A1">
        <w:rPr>
          <w:rFonts w:asciiTheme="majorHAnsi" w:hAnsiTheme="majorHAnsi"/>
          <w:color w:val="000000" w:themeColor="text1"/>
          <w:sz w:val="24"/>
          <w:szCs w:val="24"/>
        </w:rPr>
        <w:t xml:space="preserve"> </w:t>
      </w:r>
      <w:r w:rsidR="009C5F37" w:rsidRPr="00B939A1">
        <w:rPr>
          <w:rFonts w:asciiTheme="majorHAnsi" w:hAnsiTheme="majorHAnsi"/>
          <w:color w:val="000000" w:themeColor="text1"/>
          <w:sz w:val="24"/>
          <w:szCs w:val="24"/>
        </w:rPr>
        <w:t xml:space="preserve">two </w:t>
      </w:r>
      <w:r w:rsidR="00115ED5" w:rsidRPr="00B939A1">
        <w:rPr>
          <w:rFonts w:asciiTheme="majorHAnsi" w:hAnsiTheme="majorHAnsi"/>
          <w:color w:val="000000" w:themeColor="text1"/>
          <w:sz w:val="24"/>
          <w:szCs w:val="24"/>
        </w:rPr>
        <w:t xml:space="preserve">experiments is to ascertain whether participants </w:t>
      </w:r>
      <w:r w:rsidRPr="00B939A1">
        <w:rPr>
          <w:rFonts w:asciiTheme="majorHAnsi" w:hAnsiTheme="majorHAnsi"/>
          <w:color w:val="000000" w:themeColor="text1"/>
          <w:sz w:val="24"/>
          <w:szCs w:val="24"/>
        </w:rPr>
        <w:t xml:space="preserve">can </w:t>
      </w:r>
      <w:r w:rsidR="00115ED5" w:rsidRPr="00B939A1">
        <w:rPr>
          <w:rFonts w:asciiTheme="majorHAnsi" w:hAnsiTheme="majorHAnsi"/>
          <w:color w:val="000000" w:themeColor="text1"/>
          <w:sz w:val="24"/>
          <w:szCs w:val="24"/>
        </w:rPr>
        <w:t xml:space="preserve">adjust </w:t>
      </w:r>
      <w:r w:rsidRPr="00B939A1">
        <w:rPr>
          <w:rFonts w:asciiTheme="majorHAnsi" w:hAnsiTheme="majorHAnsi"/>
          <w:color w:val="000000" w:themeColor="text1"/>
          <w:sz w:val="24"/>
          <w:szCs w:val="24"/>
        </w:rPr>
        <w:t>this</w:t>
      </w:r>
      <w:r w:rsidR="00115ED5" w:rsidRPr="00B939A1">
        <w:rPr>
          <w:rFonts w:asciiTheme="majorHAnsi" w:hAnsiTheme="majorHAnsi"/>
          <w:color w:val="000000" w:themeColor="text1"/>
          <w:sz w:val="24"/>
          <w:szCs w:val="24"/>
        </w:rPr>
        <w:t xml:space="preserve"> </w:t>
      </w:r>
      <w:r w:rsidRPr="00B939A1">
        <w:rPr>
          <w:rFonts w:asciiTheme="majorHAnsi" w:hAnsiTheme="majorHAnsi"/>
          <w:color w:val="000000" w:themeColor="text1"/>
          <w:sz w:val="24"/>
          <w:szCs w:val="24"/>
        </w:rPr>
        <w:t>tendency</w:t>
      </w:r>
      <w:r w:rsidR="00115ED5" w:rsidRPr="00B939A1">
        <w:rPr>
          <w:rFonts w:asciiTheme="majorHAnsi" w:hAnsiTheme="majorHAnsi"/>
          <w:color w:val="000000" w:themeColor="text1"/>
          <w:sz w:val="24"/>
          <w:szCs w:val="24"/>
        </w:rPr>
        <w:t xml:space="preserve"> in response to changes in search difficulty.</w:t>
      </w:r>
      <w:r w:rsidR="00F91F09" w:rsidRPr="00B939A1">
        <w:rPr>
          <w:rFonts w:asciiTheme="majorHAnsi" w:hAnsiTheme="majorHAnsi"/>
          <w:color w:val="000000" w:themeColor="text1"/>
          <w:sz w:val="24"/>
          <w:szCs w:val="24"/>
        </w:rPr>
        <w:t xml:space="preserve"> To accomplish this, we shift to using search arrays of line segments rather </w:t>
      </w:r>
      <w:r w:rsidR="00F91F09" w:rsidRPr="00B939A1">
        <w:rPr>
          <w:rFonts w:asciiTheme="majorHAnsi" w:hAnsiTheme="majorHAnsi"/>
          <w:color w:val="000000" w:themeColor="text1"/>
          <w:sz w:val="24"/>
          <w:szCs w:val="24"/>
        </w:rPr>
        <w:lastRenderedPageBreak/>
        <w:t xml:space="preserve">than faces. The target is a line segment tilted 45 degrees, and difficulty </w:t>
      </w:r>
      <w:proofErr w:type="gramStart"/>
      <w:r w:rsidR="00F91F09" w:rsidRPr="00B939A1">
        <w:rPr>
          <w:rFonts w:asciiTheme="majorHAnsi" w:hAnsiTheme="majorHAnsi"/>
          <w:color w:val="000000" w:themeColor="text1"/>
          <w:sz w:val="24"/>
          <w:szCs w:val="24"/>
        </w:rPr>
        <w:t>is manipulated</w:t>
      </w:r>
      <w:proofErr w:type="gramEnd"/>
      <w:r w:rsidR="00F91F09" w:rsidRPr="00B939A1">
        <w:rPr>
          <w:rFonts w:asciiTheme="majorHAnsi" w:hAnsiTheme="majorHAnsi"/>
          <w:color w:val="000000" w:themeColor="text1"/>
          <w:sz w:val="24"/>
          <w:szCs w:val="24"/>
        </w:rPr>
        <w:t xml:space="preserve"> by varying the heterogeneity of the orientation of the distractor line segments. Arrays of line </w:t>
      </w:r>
      <w:proofErr w:type="gramStart"/>
      <w:r w:rsidR="00F91F09" w:rsidRPr="00B939A1">
        <w:rPr>
          <w:rFonts w:asciiTheme="majorHAnsi" w:hAnsiTheme="majorHAnsi"/>
          <w:color w:val="000000" w:themeColor="text1"/>
          <w:sz w:val="24"/>
          <w:szCs w:val="24"/>
        </w:rPr>
        <w:t>segments  afford</w:t>
      </w:r>
      <w:proofErr w:type="gramEnd"/>
      <w:r w:rsidR="00F91F09" w:rsidRPr="00B939A1">
        <w:rPr>
          <w:rFonts w:asciiTheme="majorHAnsi" w:hAnsiTheme="majorHAnsi"/>
          <w:color w:val="000000" w:themeColor="text1"/>
          <w:sz w:val="24"/>
          <w:szCs w:val="24"/>
        </w:rPr>
        <w:t xml:space="preserve"> parametric variation </w:t>
      </w:r>
      <w:r w:rsidR="00010B51" w:rsidRPr="00B939A1">
        <w:rPr>
          <w:rFonts w:asciiTheme="majorHAnsi" w:hAnsiTheme="majorHAnsi"/>
          <w:color w:val="000000" w:themeColor="text1"/>
          <w:sz w:val="24"/>
          <w:szCs w:val="24"/>
        </w:rPr>
        <w:t xml:space="preserve">of </w:t>
      </w:r>
      <w:r w:rsidR="00F91F09" w:rsidRPr="00B939A1">
        <w:rPr>
          <w:rFonts w:asciiTheme="majorHAnsi" w:hAnsiTheme="majorHAnsi"/>
          <w:color w:val="000000" w:themeColor="text1"/>
          <w:sz w:val="24"/>
          <w:szCs w:val="24"/>
        </w:rPr>
        <w:t xml:space="preserve">search difficulty </w:t>
      </w:r>
    </w:p>
    <w:p w14:paraId="3428007A" w14:textId="3D761765" w:rsidR="00115ED5" w:rsidRDefault="00115ED5" w:rsidP="00A821F2">
      <w:pPr>
        <w:spacing w:line="480" w:lineRule="auto"/>
        <w:jc w:val="center"/>
        <w:rPr>
          <w:rFonts w:asciiTheme="majorHAnsi" w:hAnsiTheme="majorHAnsi"/>
          <w:sz w:val="24"/>
          <w:szCs w:val="24"/>
        </w:rPr>
      </w:pPr>
      <w:r w:rsidRPr="00FF78A9">
        <w:rPr>
          <w:rFonts w:asciiTheme="majorHAnsi" w:hAnsiTheme="majorHAnsi"/>
          <w:b/>
          <w:sz w:val="24"/>
          <w:szCs w:val="24"/>
        </w:rPr>
        <w:t>Experiment 3</w:t>
      </w:r>
    </w:p>
    <w:p w14:paraId="71F99957" w14:textId="4672FFED" w:rsidR="00E76A1C" w:rsidRDefault="007C1021" w:rsidP="004023E3">
      <w:pPr>
        <w:spacing w:line="480" w:lineRule="auto"/>
        <w:ind w:firstLine="720"/>
        <w:jc w:val="both"/>
        <w:rPr>
          <w:rFonts w:asciiTheme="majorHAnsi" w:hAnsiTheme="majorHAnsi"/>
          <w:sz w:val="24"/>
          <w:szCs w:val="24"/>
        </w:rPr>
      </w:pPr>
      <w:r>
        <w:rPr>
          <w:rFonts w:asciiTheme="majorHAnsi" w:hAnsiTheme="majorHAnsi"/>
          <w:sz w:val="24"/>
          <w:szCs w:val="24"/>
        </w:rPr>
        <w:t xml:space="preserve">In the third </w:t>
      </w:r>
      <w:proofErr w:type="gramStart"/>
      <w:r>
        <w:rPr>
          <w:rFonts w:asciiTheme="majorHAnsi" w:hAnsiTheme="majorHAnsi"/>
          <w:sz w:val="24"/>
          <w:szCs w:val="24"/>
        </w:rPr>
        <w:t>experiment</w:t>
      </w:r>
      <w:proofErr w:type="gramEnd"/>
      <w:r>
        <w:rPr>
          <w:rFonts w:asciiTheme="majorHAnsi" w:hAnsiTheme="majorHAnsi"/>
          <w:sz w:val="24"/>
          <w:szCs w:val="24"/>
        </w:rPr>
        <w:t xml:space="preserve"> we vary the difficulty of the search</w:t>
      </w:r>
      <w:r w:rsidR="00AF64E7">
        <w:rPr>
          <w:rFonts w:asciiTheme="majorHAnsi" w:hAnsiTheme="majorHAnsi"/>
          <w:sz w:val="24"/>
          <w:szCs w:val="24"/>
        </w:rPr>
        <w:t xml:space="preserve"> from very easy to very hard</w:t>
      </w:r>
      <w:r w:rsidR="00360669">
        <w:rPr>
          <w:rFonts w:asciiTheme="majorHAnsi" w:hAnsiTheme="majorHAnsi"/>
          <w:sz w:val="24"/>
          <w:szCs w:val="24"/>
        </w:rPr>
        <w:t>,</w:t>
      </w:r>
      <w:r>
        <w:rPr>
          <w:rFonts w:asciiTheme="majorHAnsi" w:hAnsiTheme="majorHAnsi"/>
          <w:sz w:val="24"/>
          <w:szCs w:val="24"/>
        </w:rPr>
        <w:t xml:space="preserve"> to examin</w:t>
      </w:r>
      <w:r w:rsidR="00AF64E7">
        <w:rPr>
          <w:rFonts w:asciiTheme="majorHAnsi" w:hAnsiTheme="majorHAnsi"/>
          <w:sz w:val="24"/>
          <w:szCs w:val="24"/>
        </w:rPr>
        <w:t>e</w:t>
      </w:r>
      <w:r>
        <w:rPr>
          <w:rFonts w:asciiTheme="majorHAnsi" w:hAnsiTheme="majorHAnsi"/>
          <w:sz w:val="24"/>
          <w:szCs w:val="24"/>
        </w:rPr>
        <w:t xml:space="preserve"> </w:t>
      </w:r>
      <w:r w:rsidR="00293638">
        <w:rPr>
          <w:rFonts w:asciiTheme="majorHAnsi" w:hAnsiTheme="majorHAnsi"/>
          <w:sz w:val="24"/>
          <w:szCs w:val="24"/>
        </w:rPr>
        <w:t xml:space="preserve">whether </w:t>
      </w:r>
      <w:r>
        <w:rPr>
          <w:rFonts w:asciiTheme="majorHAnsi" w:hAnsiTheme="majorHAnsi"/>
          <w:sz w:val="24"/>
          <w:szCs w:val="24"/>
        </w:rPr>
        <w:t xml:space="preserve">participants </w:t>
      </w:r>
      <w:r w:rsidR="00E35E03">
        <w:rPr>
          <w:rFonts w:asciiTheme="majorHAnsi" w:hAnsiTheme="majorHAnsi"/>
          <w:sz w:val="24"/>
          <w:szCs w:val="24"/>
        </w:rPr>
        <w:t xml:space="preserve">change their search strategy in response to increasing difficulty. When the search is difficult it should not matter </w:t>
      </w:r>
      <w:r w:rsidR="009844D7">
        <w:rPr>
          <w:rFonts w:asciiTheme="majorHAnsi" w:hAnsiTheme="majorHAnsi"/>
          <w:sz w:val="24"/>
          <w:szCs w:val="24"/>
        </w:rPr>
        <w:t xml:space="preserve">whether </w:t>
      </w:r>
      <w:r w:rsidR="00E35E03">
        <w:rPr>
          <w:rFonts w:asciiTheme="majorHAnsi" w:hAnsiTheme="majorHAnsi"/>
          <w:sz w:val="24"/>
          <w:szCs w:val="24"/>
        </w:rPr>
        <w:t>participants start their search</w:t>
      </w:r>
      <w:r w:rsidR="00AF64E7">
        <w:rPr>
          <w:rFonts w:asciiTheme="majorHAnsi" w:hAnsiTheme="majorHAnsi"/>
          <w:sz w:val="24"/>
          <w:szCs w:val="24"/>
        </w:rPr>
        <w:t xml:space="preserve"> </w:t>
      </w:r>
      <w:r w:rsidR="009844D7">
        <w:rPr>
          <w:rFonts w:asciiTheme="majorHAnsi" w:hAnsiTheme="majorHAnsi"/>
          <w:sz w:val="24"/>
          <w:szCs w:val="24"/>
        </w:rPr>
        <w:t xml:space="preserve">in the sighted or blind field, </w:t>
      </w:r>
      <w:r w:rsidR="00AF64E7">
        <w:rPr>
          <w:rFonts w:asciiTheme="majorHAnsi" w:hAnsiTheme="majorHAnsi"/>
          <w:sz w:val="24"/>
          <w:szCs w:val="24"/>
        </w:rPr>
        <w:t xml:space="preserve">because </w:t>
      </w:r>
      <w:r w:rsidR="00E35E03">
        <w:rPr>
          <w:rFonts w:asciiTheme="majorHAnsi" w:hAnsiTheme="majorHAnsi"/>
          <w:sz w:val="24"/>
          <w:szCs w:val="24"/>
        </w:rPr>
        <w:t>they have to inspect the whole display closely</w:t>
      </w:r>
      <w:r w:rsidR="00293638">
        <w:rPr>
          <w:rFonts w:asciiTheme="majorHAnsi" w:hAnsiTheme="majorHAnsi"/>
          <w:sz w:val="24"/>
          <w:szCs w:val="24"/>
        </w:rPr>
        <w:t xml:space="preserve"> </w:t>
      </w:r>
      <w:r w:rsidR="00E35E03">
        <w:rPr>
          <w:rFonts w:asciiTheme="majorHAnsi" w:hAnsiTheme="majorHAnsi"/>
          <w:sz w:val="24"/>
          <w:szCs w:val="24"/>
        </w:rPr>
        <w:t xml:space="preserve">(similarly to </w:t>
      </w:r>
      <w:r w:rsidR="009844D7">
        <w:rPr>
          <w:rFonts w:asciiTheme="majorHAnsi" w:hAnsiTheme="majorHAnsi"/>
          <w:sz w:val="24"/>
          <w:szCs w:val="24"/>
        </w:rPr>
        <w:t>E</w:t>
      </w:r>
      <w:r w:rsidR="00E35E03">
        <w:rPr>
          <w:rFonts w:asciiTheme="majorHAnsi" w:hAnsiTheme="majorHAnsi"/>
          <w:sz w:val="24"/>
          <w:szCs w:val="24"/>
        </w:rPr>
        <w:t>xperiment</w:t>
      </w:r>
      <w:r w:rsidR="009844D7">
        <w:rPr>
          <w:rFonts w:asciiTheme="majorHAnsi" w:hAnsiTheme="majorHAnsi"/>
          <w:sz w:val="24"/>
          <w:szCs w:val="24"/>
        </w:rPr>
        <w:t>s</w:t>
      </w:r>
      <w:r w:rsidR="00E35E03">
        <w:rPr>
          <w:rFonts w:asciiTheme="majorHAnsi" w:hAnsiTheme="majorHAnsi"/>
          <w:sz w:val="24"/>
          <w:szCs w:val="24"/>
        </w:rPr>
        <w:t xml:space="preserve"> 1</w:t>
      </w:r>
      <w:r w:rsidR="009844D7">
        <w:rPr>
          <w:rFonts w:asciiTheme="majorHAnsi" w:hAnsiTheme="majorHAnsi"/>
          <w:sz w:val="24"/>
          <w:szCs w:val="24"/>
        </w:rPr>
        <w:t xml:space="preserve"> and 2</w:t>
      </w:r>
      <w:r w:rsidR="00E35E03">
        <w:rPr>
          <w:rFonts w:asciiTheme="majorHAnsi" w:hAnsiTheme="majorHAnsi"/>
          <w:sz w:val="24"/>
          <w:szCs w:val="24"/>
        </w:rPr>
        <w:t>)</w:t>
      </w:r>
      <w:r w:rsidR="00AF64E7">
        <w:rPr>
          <w:rFonts w:asciiTheme="majorHAnsi" w:hAnsiTheme="majorHAnsi"/>
          <w:sz w:val="24"/>
          <w:szCs w:val="24"/>
        </w:rPr>
        <w:t xml:space="preserve"> in order to find the target (or indicate its absence)</w:t>
      </w:r>
      <w:r w:rsidR="00E35E03">
        <w:rPr>
          <w:rFonts w:asciiTheme="majorHAnsi" w:hAnsiTheme="majorHAnsi"/>
          <w:sz w:val="24"/>
          <w:szCs w:val="24"/>
        </w:rPr>
        <w:t>. However</w:t>
      </w:r>
      <w:r w:rsidR="00AF64E7">
        <w:rPr>
          <w:rFonts w:asciiTheme="majorHAnsi" w:hAnsiTheme="majorHAnsi"/>
          <w:sz w:val="24"/>
          <w:szCs w:val="24"/>
        </w:rPr>
        <w:t>,</w:t>
      </w:r>
      <w:r w:rsidR="00E35E03">
        <w:rPr>
          <w:rFonts w:asciiTheme="majorHAnsi" w:hAnsiTheme="majorHAnsi"/>
          <w:sz w:val="24"/>
          <w:szCs w:val="24"/>
        </w:rPr>
        <w:t xml:space="preserve"> </w:t>
      </w:r>
      <w:r w:rsidR="00931286">
        <w:rPr>
          <w:rFonts w:asciiTheme="majorHAnsi" w:hAnsiTheme="majorHAnsi"/>
          <w:sz w:val="24"/>
          <w:szCs w:val="24"/>
        </w:rPr>
        <w:t xml:space="preserve">under conditions where </w:t>
      </w:r>
      <w:r w:rsidR="00F903D4">
        <w:rPr>
          <w:rFonts w:asciiTheme="majorHAnsi" w:hAnsiTheme="majorHAnsi"/>
          <w:sz w:val="24"/>
          <w:szCs w:val="24"/>
        </w:rPr>
        <w:t xml:space="preserve">a </w:t>
      </w:r>
      <w:r w:rsidR="00931286">
        <w:rPr>
          <w:rFonts w:asciiTheme="majorHAnsi" w:hAnsiTheme="majorHAnsi"/>
          <w:sz w:val="24"/>
          <w:szCs w:val="24"/>
        </w:rPr>
        <w:t>target</w:t>
      </w:r>
      <w:r w:rsidR="00F903D4">
        <w:rPr>
          <w:rFonts w:asciiTheme="majorHAnsi" w:hAnsiTheme="majorHAnsi"/>
          <w:sz w:val="24"/>
          <w:szCs w:val="24"/>
        </w:rPr>
        <w:t xml:space="preserve"> is </w:t>
      </w:r>
      <w:r w:rsidR="00931286">
        <w:rPr>
          <w:rFonts w:asciiTheme="majorHAnsi" w:hAnsiTheme="majorHAnsi"/>
          <w:sz w:val="24"/>
          <w:szCs w:val="24"/>
        </w:rPr>
        <w:t>easy to spot in the periphery, and the target is not immediately visible in the sighted field,</w:t>
      </w:r>
      <w:r w:rsidR="00E35E03">
        <w:rPr>
          <w:rFonts w:asciiTheme="majorHAnsi" w:hAnsiTheme="majorHAnsi"/>
          <w:sz w:val="24"/>
          <w:szCs w:val="24"/>
        </w:rPr>
        <w:t xml:space="preserve"> </w:t>
      </w:r>
      <w:r w:rsidR="00931286">
        <w:rPr>
          <w:rFonts w:asciiTheme="majorHAnsi" w:hAnsiTheme="majorHAnsi"/>
          <w:sz w:val="24"/>
          <w:szCs w:val="24"/>
        </w:rPr>
        <w:t xml:space="preserve">it would clearly be inefficient to then move the eyes into the sighted field. Under these conditions, </w:t>
      </w:r>
      <w:r w:rsidR="00E35E03">
        <w:rPr>
          <w:rFonts w:asciiTheme="majorHAnsi" w:hAnsiTheme="majorHAnsi"/>
          <w:sz w:val="24"/>
          <w:szCs w:val="24"/>
        </w:rPr>
        <w:t xml:space="preserve">participants </w:t>
      </w:r>
      <w:r w:rsidR="00E35E03" w:rsidRPr="00852CBA">
        <w:rPr>
          <w:rFonts w:asciiTheme="majorHAnsi" w:hAnsiTheme="majorHAnsi"/>
          <w:i/>
          <w:sz w:val="24"/>
          <w:szCs w:val="24"/>
        </w:rPr>
        <w:t>should</w:t>
      </w:r>
      <w:r w:rsidR="00E35E03">
        <w:rPr>
          <w:rFonts w:asciiTheme="majorHAnsi" w:hAnsiTheme="majorHAnsi"/>
          <w:sz w:val="24"/>
          <w:szCs w:val="24"/>
        </w:rPr>
        <w:t xml:space="preserve"> move their eyes to the blind field.</w:t>
      </w:r>
      <w:r w:rsidR="00931286">
        <w:rPr>
          <w:rFonts w:asciiTheme="majorHAnsi" w:hAnsiTheme="majorHAnsi"/>
          <w:sz w:val="24"/>
          <w:szCs w:val="24"/>
        </w:rPr>
        <w:t xml:space="preserve"> </w:t>
      </w:r>
    </w:p>
    <w:p w14:paraId="46C93939" w14:textId="77777777" w:rsidR="00E35E03" w:rsidRPr="003515C0" w:rsidRDefault="00E35E03" w:rsidP="000F4BCF">
      <w:pPr>
        <w:spacing w:line="480" w:lineRule="auto"/>
        <w:rPr>
          <w:rFonts w:asciiTheme="majorHAnsi" w:hAnsiTheme="majorHAnsi"/>
          <w:b/>
          <w:sz w:val="24"/>
          <w:szCs w:val="24"/>
        </w:rPr>
      </w:pPr>
      <w:r w:rsidRPr="003515C0">
        <w:rPr>
          <w:rFonts w:asciiTheme="majorHAnsi" w:hAnsiTheme="majorHAnsi"/>
          <w:b/>
          <w:sz w:val="24"/>
          <w:szCs w:val="24"/>
        </w:rPr>
        <w:t>Method</w:t>
      </w:r>
    </w:p>
    <w:p w14:paraId="6E1A0B2F" w14:textId="77777777" w:rsidR="000D1B21" w:rsidRPr="003515C0" w:rsidRDefault="000D1B21" w:rsidP="000F4BCF">
      <w:pPr>
        <w:spacing w:line="480" w:lineRule="auto"/>
        <w:rPr>
          <w:rFonts w:asciiTheme="majorHAnsi" w:hAnsiTheme="majorHAnsi"/>
          <w:i/>
          <w:sz w:val="24"/>
          <w:szCs w:val="24"/>
        </w:rPr>
      </w:pPr>
      <w:r>
        <w:rPr>
          <w:rFonts w:asciiTheme="majorHAnsi" w:hAnsiTheme="majorHAnsi"/>
          <w:i/>
          <w:noProof/>
          <w:sz w:val="24"/>
          <w:szCs w:val="24"/>
        </w:rPr>
        <w:drawing>
          <wp:anchor distT="0" distB="0" distL="114300" distR="114300" simplePos="0" relativeHeight="251658240" behindDoc="0" locked="0" layoutInCell="1" allowOverlap="1" wp14:anchorId="17110292" wp14:editId="213823BC">
            <wp:simplePos x="0" y="0"/>
            <wp:positionH relativeFrom="column">
              <wp:posOffset>2628900</wp:posOffset>
            </wp:positionH>
            <wp:positionV relativeFrom="paragraph">
              <wp:posOffset>25400</wp:posOffset>
            </wp:positionV>
            <wp:extent cx="2224405" cy="1616710"/>
            <wp:effectExtent l="0" t="0" r="4445" b="254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imNo46r12c18v2.9.jpg"/>
                    <pic:cNvPicPr/>
                  </pic:nvPicPr>
                  <pic:blipFill>
                    <a:blip r:embed="rId10">
                      <a:extLst>
                        <a:ext uri="{28A0092B-C50C-407E-A947-70E740481C1C}">
                          <a14:useLocalDpi xmlns:a14="http://schemas.microsoft.com/office/drawing/2010/main" val="0"/>
                        </a:ext>
                      </a:extLst>
                    </a:blip>
                    <a:stretch>
                      <a:fillRect/>
                    </a:stretch>
                  </pic:blipFill>
                  <pic:spPr>
                    <a:xfrm>
                      <a:off x="0" y="0"/>
                      <a:ext cx="2224405" cy="1616710"/>
                    </a:xfrm>
                    <a:prstGeom prst="rect">
                      <a:avLst/>
                    </a:prstGeom>
                  </pic:spPr>
                </pic:pic>
              </a:graphicData>
            </a:graphic>
          </wp:anchor>
        </w:drawing>
      </w:r>
      <w:r>
        <w:rPr>
          <w:rFonts w:asciiTheme="majorHAnsi" w:hAnsiTheme="majorHAnsi"/>
          <w:i/>
          <w:noProof/>
          <w:sz w:val="24"/>
          <w:szCs w:val="24"/>
        </w:rPr>
        <w:drawing>
          <wp:inline distT="0" distB="0" distL="0" distR="0" wp14:anchorId="428B2378" wp14:editId="429F155C">
            <wp:extent cx="2224965" cy="1618810"/>
            <wp:effectExtent l="0" t="0" r="10795" b="6985"/>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BEBA8EAE-BF5A-486C-A8C5-ECC9F3942E4B}">
                          <a14:imgProps xmlns:a14="http://schemas.microsoft.com/office/drawing/2010/main">
                            <a14:imgLayer r:embed="rId12">
                              <a14:imgEffect>
                                <a14:brightnessContrast bright="-15000"/>
                              </a14:imgEffect>
                            </a14:imgLayer>
                          </a14:imgProps>
                        </a:ext>
                        <a:ext uri="{28A0092B-C50C-407E-A947-70E740481C1C}">
                          <a14:useLocalDpi xmlns:a14="http://schemas.microsoft.com/office/drawing/2010/main" val="0"/>
                        </a:ext>
                      </a:extLst>
                    </a:blip>
                    <a:srcRect/>
                    <a:stretch>
                      <a:fillRect/>
                    </a:stretch>
                  </pic:blipFill>
                  <pic:spPr bwMode="auto">
                    <a:xfrm>
                      <a:off x="0" y="0"/>
                      <a:ext cx="2224965" cy="1618810"/>
                    </a:xfrm>
                    <a:prstGeom prst="rect">
                      <a:avLst/>
                    </a:prstGeom>
                    <a:noFill/>
                    <a:ln>
                      <a:noFill/>
                    </a:ln>
                  </pic:spPr>
                </pic:pic>
              </a:graphicData>
            </a:graphic>
          </wp:inline>
        </w:drawing>
      </w:r>
    </w:p>
    <w:p w14:paraId="782C0913" w14:textId="0F1927D0" w:rsidR="000D1B21" w:rsidRPr="00852CBA" w:rsidRDefault="00293638" w:rsidP="00852CBA">
      <w:pPr>
        <w:spacing w:line="240" w:lineRule="auto"/>
        <w:jc w:val="both"/>
        <w:rPr>
          <w:rFonts w:ascii="Arial" w:hAnsi="Arial" w:cs="Arial"/>
          <w:sz w:val="24"/>
          <w:szCs w:val="24"/>
        </w:rPr>
      </w:pPr>
      <w:proofErr w:type="gramStart"/>
      <w:r w:rsidRPr="00852CBA">
        <w:rPr>
          <w:rFonts w:ascii="Arial" w:hAnsi="Arial" w:cs="Arial"/>
          <w:i/>
          <w:sz w:val="24"/>
          <w:szCs w:val="24"/>
        </w:rPr>
        <w:t xml:space="preserve">Figure </w:t>
      </w:r>
      <w:r w:rsidR="00FA6560" w:rsidRPr="00852CBA">
        <w:rPr>
          <w:rFonts w:ascii="Arial" w:hAnsi="Arial" w:cs="Arial"/>
          <w:i/>
          <w:sz w:val="24"/>
          <w:szCs w:val="24"/>
        </w:rPr>
        <w:t>7</w:t>
      </w:r>
      <w:r w:rsidRPr="00852CBA">
        <w:rPr>
          <w:rFonts w:ascii="Arial" w:hAnsi="Arial" w:cs="Arial"/>
          <w:sz w:val="24"/>
          <w:szCs w:val="24"/>
        </w:rPr>
        <w:t>.</w:t>
      </w:r>
      <w:proofErr w:type="gramEnd"/>
      <w:r w:rsidRPr="00852CBA">
        <w:rPr>
          <w:rFonts w:ascii="Arial" w:hAnsi="Arial" w:cs="Arial"/>
          <w:sz w:val="24"/>
          <w:szCs w:val="24"/>
        </w:rPr>
        <w:t xml:space="preserve"> Example line segments: left panel represents the stimuli when the target </w:t>
      </w:r>
      <w:r w:rsidR="009844D7" w:rsidRPr="00852CBA">
        <w:rPr>
          <w:rFonts w:ascii="Arial" w:hAnsi="Arial" w:cs="Arial"/>
          <w:sz w:val="24"/>
          <w:szCs w:val="24"/>
        </w:rPr>
        <w:t xml:space="preserve">(a line tilted 45˚ to the right) </w:t>
      </w:r>
      <w:r w:rsidRPr="00852CBA">
        <w:rPr>
          <w:rFonts w:ascii="Arial" w:hAnsi="Arial" w:cs="Arial"/>
          <w:sz w:val="24"/>
          <w:szCs w:val="24"/>
        </w:rPr>
        <w:t>was difficult to find</w:t>
      </w:r>
      <w:r w:rsidR="003233B5" w:rsidRPr="00852CBA">
        <w:rPr>
          <w:rFonts w:ascii="Arial" w:hAnsi="Arial" w:cs="Arial"/>
          <w:sz w:val="24"/>
          <w:szCs w:val="24"/>
        </w:rPr>
        <w:t xml:space="preserve"> </w:t>
      </w:r>
      <w:r w:rsidRPr="00852CBA">
        <w:rPr>
          <w:rFonts w:ascii="Arial" w:hAnsi="Arial" w:cs="Arial"/>
          <w:sz w:val="24"/>
          <w:szCs w:val="24"/>
        </w:rPr>
        <w:t>and right panel when the target was easy to find.</w:t>
      </w:r>
    </w:p>
    <w:p w14:paraId="5D944B50" w14:textId="4A8B1454" w:rsidR="00E35E03" w:rsidRPr="00852CBA" w:rsidRDefault="00AD7D20" w:rsidP="00000F3B">
      <w:pPr>
        <w:spacing w:line="480" w:lineRule="auto"/>
        <w:jc w:val="both"/>
        <w:rPr>
          <w:rFonts w:asciiTheme="majorHAnsi" w:hAnsiTheme="majorHAnsi"/>
          <w:i/>
          <w:sz w:val="24"/>
          <w:szCs w:val="24"/>
        </w:rPr>
      </w:pPr>
      <w:proofErr w:type="gramStart"/>
      <w:r>
        <w:rPr>
          <w:rFonts w:asciiTheme="majorHAnsi" w:hAnsiTheme="majorHAnsi"/>
          <w:i/>
          <w:sz w:val="24"/>
          <w:szCs w:val="24"/>
        </w:rPr>
        <w:t>M</w:t>
      </w:r>
      <w:r w:rsidR="00DE3991" w:rsidRPr="003515C0">
        <w:rPr>
          <w:rFonts w:asciiTheme="majorHAnsi" w:hAnsiTheme="majorHAnsi"/>
          <w:i/>
          <w:sz w:val="24"/>
          <w:szCs w:val="24"/>
        </w:rPr>
        <w:t>aterials</w:t>
      </w:r>
      <w:r w:rsidR="00DE3991">
        <w:rPr>
          <w:rFonts w:asciiTheme="majorHAnsi" w:hAnsiTheme="majorHAnsi"/>
          <w:i/>
          <w:sz w:val="24"/>
          <w:szCs w:val="24"/>
        </w:rPr>
        <w:t>.</w:t>
      </w:r>
      <w:proofErr w:type="gramEnd"/>
      <w:r w:rsidR="00DE3991">
        <w:rPr>
          <w:rFonts w:asciiTheme="majorHAnsi" w:hAnsiTheme="majorHAnsi"/>
          <w:i/>
          <w:sz w:val="24"/>
          <w:szCs w:val="24"/>
        </w:rPr>
        <w:t xml:space="preserve"> </w:t>
      </w:r>
      <w:r w:rsidR="00395F7C">
        <w:rPr>
          <w:rFonts w:asciiTheme="majorHAnsi" w:hAnsiTheme="majorHAnsi"/>
          <w:sz w:val="24"/>
          <w:szCs w:val="24"/>
        </w:rPr>
        <w:t>The stimuli consisted of</w:t>
      </w:r>
      <w:r w:rsidR="00F26E90">
        <w:rPr>
          <w:rFonts w:asciiTheme="majorHAnsi" w:hAnsiTheme="majorHAnsi"/>
          <w:sz w:val="24"/>
          <w:szCs w:val="24"/>
        </w:rPr>
        <w:t xml:space="preserve"> </w:t>
      </w:r>
      <w:r w:rsidR="00667A25">
        <w:rPr>
          <w:rFonts w:asciiTheme="majorHAnsi" w:hAnsiTheme="majorHAnsi"/>
          <w:sz w:val="24"/>
          <w:szCs w:val="24"/>
        </w:rPr>
        <w:t>80</w:t>
      </w:r>
      <w:r w:rsidR="00AC4ABE">
        <w:rPr>
          <w:rFonts w:asciiTheme="majorHAnsi" w:hAnsiTheme="majorHAnsi"/>
          <w:sz w:val="24"/>
          <w:szCs w:val="24"/>
        </w:rPr>
        <w:t xml:space="preserve"> pre</w:t>
      </w:r>
      <w:r w:rsidR="00B625CD">
        <w:rPr>
          <w:rFonts w:asciiTheme="majorHAnsi" w:hAnsiTheme="majorHAnsi"/>
          <w:sz w:val="24"/>
          <w:szCs w:val="24"/>
        </w:rPr>
        <w:t>-</w:t>
      </w:r>
      <w:r w:rsidR="00AC4ABE">
        <w:rPr>
          <w:rFonts w:asciiTheme="majorHAnsi" w:hAnsiTheme="majorHAnsi"/>
          <w:sz w:val="24"/>
          <w:szCs w:val="24"/>
        </w:rPr>
        <w:t xml:space="preserve">generated </w:t>
      </w:r>
      <w:r w:rsidR="00FA5684">
        <w:rPr>
          <w:rFonts w:asciiTheme="majorHAnsi" w:hAnsiTheme="majorHAnsi"/>
          <w:sz w:val="24"/>
          <w:szCs w:val="24"/>
        </w:rPr>
        <w:t>array</w:t>
      </w:r>
      <w:r w:rsidR="00693AF0">
        <w:rPr>
          <w:rFonts w:asciiTheme="majorHAnsi" w:hAnsiTheme="majorHAnsi"/>
          <w:sz w:val="24"/>
          <w:szCs w:val="24"/>
        </w:rPr>
        <w:t>s</w:t>
      </w:r>
      <w:r w:rsidR="00FA5684">
        <w:rPr>
          <w:rFonts w:asciiTheme="majorHAnsi" w:hAnsiTheme="majorHAnsi"/>
          <w:sz w:val="24"/>
          <w:szCs w:val="24"/>
        </w:rPr>
        <w:t xml:space="preserve"> of </w:t>
      </w:r>
      <w:r w:rsidR="00AC4ABE">
        <w:rPr>
          <w:rFonts w:asciiTheme="majorHAnsi" w:hAnsiTheme="majorHAnsi"/>
          <w:sz w:val="24"/>
          <w:szCs w:val="24"/>
        </w:rPr>
        <w:t>line segment</w:t>
      </w:r>
      <w:r w:rsidR="00FA5684">
        <w:rPr>
          <w:rFonts w:asciiTheme="majorHAnsi" w:hAnsiTheme="majorHAnsi"/>
          <w:sz w:val="24"/>
          <w:szCs w:val="24"/>
        </w:rPr>
        <w:t>s</w:t>
      </w:r>
      <w:r w:rsidR="000256F5">
        <w:rPr>
          <w:rFonts w:asciiTheme="majorHAnsi" w:hAnsiTheme="majorHAnsi"/>
          <w:sz w:val="24"/>
          <w:szCs w:val="24"/>
        </w:rPr>
        <w:t xml:space="preserve">. Each line was 1.2cm </w:t>
      </w:r>
      <w:r w:rsidR="00ED61EB">
        <w:rPr>
          <w:rFonts w:asciiTheme="majorHAnsi" w:hAnsiTheme="majorHAnsi"/>
          <w:sz w:val="24"/>
          <w:szCs w:val="24"/>
        </w:rPr>
        <w:t xml:space="preserve">(1.6°) </w:t>
      </w:r>
      <w:r w:rsidR="000256F5">
        <w:rPr>
          <w:rFonts w:asciiTheme="majorHAnsi" w:hAnsiTheme="majorHAnsi"/>
          <w:sz w:val="24"/>
          <w:szCs w:val="24"/>
        </w:rPr>
        <w:t>long</w:t>
      </w:r>
      <w:r w:rsidR="00A24CD0">
        <w:rPr>
          <w:rFonts w:asciiTheme="majorHAnsi" w:hAnsiTheme="majorHAnsi"/>
          <w:sz w:val="24"/>
          <w:szCs w:val="24"/>
        </w:rPr>
        <w:t xml:space="preserve">. The segments </w:t>
      </w:r>
      <w:proofErr w:type="gramStart"/>
      <w:r w:rsidR="00A24CD0">
        <w:rPr>
          <w:rFonts w:asciiTheme="majorHAnsi" w:hAnsiTheme="majorHAnsi"/>
          <w:sz w:val="24"/>
          <w:szCs w:val="24"/>
        </w:rPr>
        <w:t xml:space="preserve">were </w:t>
      </w:r>
      <w:r w:rsidR="005A224C">
        <w:rPr>
          <w:rFonts w:asciiTheme="majorHAnsi" w:hAnsiTheme="majorHAnsi"/>
          <w:sz w:val="24"/>
          <w:szCs w:val="24"/>
        </w:rPr>
        <w:t>aligned</w:t>
      </w:r>
      <w:proofErr w:type="gramEnd"/>
      <w:r w:rsidR="005A224C">
        <w:rPr>
          <w:rFonts w:asciiTheme="majorHAnsi" w:hAnsiTheme="majorHAnsi"/>
          <w:sz w:val="24"/>
          <w:szCs w:val="24"/>
        </w:rPr>
        <w:t xml:space="preserve"> in 22 columns and 16 rows</w:t>
      </w:r>
      <w:r w:rsidR="00A24CD0">
        <w:rPr>
          <w:rFonts w:asciiTheme="majorHAnsi" w:hAnsiTheme="majorHAnsi"/>
          <w:sz w:val="24"/>
          <w:szCs w:val="24"/>
        </w:rPr>
        <w:t xml:space="preserve">. The </w:t>
      </w:r>
      <w:r w:rsidR="00A24CD0">
        <w:rPr>
          <w:rFonts w:asciiTheme="majorHAnsi" w:hAnsiTheme="majorHAnsi"/>
          <w:sz w:val="24"/>
          <w:szCs w:val="24"/>
        </w:rPr>
        <w:lastRenderedPageBreak/>
        <w:t>target line was always tilted 45 degrees to the right</w:t>
      </w:r>
      <w:r w:rsidR="001F5F74">
        <w:rPr>
          <w:rFonts w:asciiTheme="majorHAnsi" w:hAnsiTheme="majorHAnsi"/>
          <w:sz w:val="24"/>
          <w:szCs w:val="24"/>
        </w:rPr>
        <w:t xml:space="preserve"> and the mean distractor angle was perpendicular to the target angle.</w:t>
      </w:r>
      <w:r w:rsidR="00A24CD0">
        <w:rPr>
          <w:rFonts w:asciiTheme="majorHAnsi" w:hAnsiTheme="majorHAnsi"/>
          <w:sz w:val="24"/>
          <w:szCs w:val="24"/>
        </w:rPr>
        <w:t xml:space="preserve"> </w:t>
      </w:r>
      <w:r w:rsidR="001F5F74">
        <w:rPr>
          <w:rFonts w:asciiTheme="majorHAnsi" w:hAnsiTheme="majorHAnsi"/>
          <w:sz w:val="24"/>
          <w:szCs w:val="24"/>
        </w:rPr>
        <w:t>The target</w:t>
      </w:r>
      <w:r w:rsidR="00A24CD0">
        <w:rPr>
          <w:rFonts w:asciiTheme="majorHAnsi" w:hAnsiTheme="majorHAnsi"/>
          <w:sz w:val="24"/>
          <w:szCs w:val="24"/>
        </w:rPr>
        <w:t xml:space="preserve"> could </w:t>
      </w:r>
      <w:r w:rsidR="005A224C">
        <w:rPr>
          <w:rFonts w:asciiTheme="majorHAnsi" w:hAnsiTheme="majorHAnsi"/>
          <w:sz w:val="24"/>
          <w:szCs w:val="24"/>
        </w:rPr>
        <w:t>be located in any of the possible location</w:t>
      </w:r>
      <w:r w:rsidR="00ED61EB">
        <w:rPr>
          <w:rFonts w:asciiTheme="majorHAnsi" w:hAnsiTheme="majorHAnsi"/>
          <w:sz w:val="24"/>
          <w:szCs w:val="24"/>
        </w:rPr>
        <w:t>s</w:t>
      </w:r>
      <w:r w:rsidR="005A224C">
        <w:rPr>
          <w:rFonts w:asciiTheme="majorHAnsi" w:hAnsiTheme="majorHAnsi"/>
          <w:sz w:val="24"/>
          <w:szCs w:val="24"/>
        </w:rPr>
        <w:t xml:space="preserve"> apart from the first and last row and column and the middle</w:t>
      </w:r>
      <w:r w:rsidR="00C14138">
        <w:rPr>
          <w:rFonts w:asciiTheme="majorHAnsi" w:hAnsiTheme="majorHAnsi"/>
          <w:sz w:val="24"/>
          <w:szCs w:val="24"/>
        </w:rPr>
        <w:t xml:space="preserve"> two</w:t>
      </w:r>
      <w:r w:rsidR="005A224C">
        <w:rPr>
          <w:rFonts w:asciiTheme="majorHAnsi" w:hAnsiTheme="majorHAnsi"/>
          <w:sz w:val="24"/>
          <w:szCs w:val="24"/>
        </w:rPr>
        <w:t xml:space="preserve"> row</w:t>
      </w:r>
      <w:r w:rsidR="00C14138">
        <w:rPr>
          <w:rFonts w:asciiTheme="majorHAnsi" w:hAnsiTheme="majorHAnsi"/>
          <w:sz w:val="24"/>
          <w:szCs w:val="24"/>
        </w:rPr>
        <w:t>s</w:t>
      </w:r>
      <w:r w:rsidR="005A224C">
        <w:rPr>
          <w:rFonts w:asciiTheme="majorHAnsi" w:hAnsiTheme="majorHAnsi"/>
          <w:sz w:val="24"/>
          <w:szCs w:val="24"/>
        </w:rPr>
        <w:t xml:space="preserve"> and column</w:t>
      </w:r>
      <w:r w:rsidR="00C14138">
        <w:rPr>
          <w:rFonts w:asciiTheme="majorHAnsi" w:hAnsiTheme="majorHAnsi"/>
          <w:sz w:val="24"/>
          <w:szCs w:val="24"/>
        </w:rPr>
        <w:t>s</w:t>
      </w:r>
      <w:r w:rsidR="005A224C">
        <w:rPr>
          <w:rFonts w:asciiTheme="majorHAnsi" w:hAnsiTheme="majorHAnsi"/>
          <w:sz w:val="24"/>
          <w:szCs w:val="24"/>
        </w:rPr>
        <w:t>.</w:t>
      </w:r>
      <w:r w:rsidR="00AA3EF8">
        <w:rPr>
          <w:rFonts w:asciiTheme="majorHAnsi" w:hAnsiTheme="majorHAnsi"/>
          <w:sz w:val="24"/>
          <w:szCs w:val="24"/>
        </w:rPr>
        <w:t xml:space="preserve"> </w:t>
      </w:r>
      <w:r w:rsidR="00F26E90">
        <w:rPr>
          <w:rFonts w:asciiTheme="majorHAnsi" w:hAnsiTheme="majorHAnsi"/>
          <w:sz w:val="24"/>
          <w:szCs w:val="24"/>
        </w:rPr>
        <w:t xml:space="preserve">Of the </w:t>
      </w:r>
      <w:r w:rsidR="00667A25">
        <w:rPr>
          <w:rFonts w:asciiTheme="majorHAnsi" w:hAnsiTheme="majorHAnsi"/>
          <w:sz w:val="24"/>
          <w:szCs w:val="24"/>
        </w:rPr>
        <w:t>80</w:t>
      </w:r>
      <w:r w:rsidR="005E19ED">
        <w:rPr>
          <w:rFonts w:asciiTheme="majorHAnsi" w:hAnsiTheme="majorHAnsi"/>
          <w:sz w:val="24"/>
          <w:szCs w:val="24"/>
        </w:rPr>
        <w:t xml:space="preserve"> </w:t>
      </w:r>
      <w:r w:rsidR="00F26E90">
        <w:rPr>
          <w:rFonts w:asciiTheme="majorHAnsi" w:hAnsiTheme="majorHAnsi"/>
          <w:sz w:val="24"/>
          <w:szCs w:val="24"/>
        </w:rPr>
        <w:t>images</w:t>
      </w:r>
      <w:r w:rsidR="005E19ED">
        <w:rPr>
          <w:rFonts w:asciiTheme="majorHAnsi" w:hAnsiTheme="majorHAnsi"/>
          <w:sz w:val="24"/>
          <w:szCs w:val="24"/>
        </w:rPr>
        <w:t>,</w:t>
      </w:r>
      <w:r w:rsidR="00F26E90">
        <w:rPr>
          <w:rFonts w:asciiTheme="majorHAnsi" w:hAnsiTheme="majorHAnsi"/>
          <w:sz w:val="24"/>
          <w:szCs w:val="24"/>
        </w:rPr>
        <w:t xml:space="preserve"> </w:t>
      </w:r>
      <w:r w:rsidR="00667A25">
        <w:rPr>
          <w:rFonts w:asciiTheme="majorHAnsi" w:hAnsiTheme="majorHAnsi"/>
          <w:sz w:val="24"/>
          <w:szCs w:val="24"/>
        </w:rPr>
        <w:t>40</w:t>
      </w:r>
      <w:r w:rsidR="00F26E90">
        <w:rPr>
          <w:rFonts w:asciiTheme="majorHAnsi" w:hAnsiTheme="majorHAnsi"/>
          <w:sz w:val="24"/>
          <w:szCs w:val="24"/>
        </w:rPr>
        <w:t xml:space="preserve"> were target present and </w:t>
      </w:r>
      <w:r w:rsidR="00667A25">
        <w:rPr>
          <w:rFonts w:asciiTheme="majorHAnsi" w:hAnsiTheme="majorHAnsi"/>
          <w:sz w:val="24"/>
          <w:szCs w:val="24"/>
        </w:rPr>
        <w:t>40</w:t>
      </w:r>
      <w:r w:rsidR="00F26E90">
        <w:rPr>
          <w:rFonts w:asciiTheme="majorHAnsi" w:hAnsiTheme="majorHAnsi"/>
          <w:sz w:val="24"/>
          <w:szCs w:val="24"/>
        </w:rPr>
        <w:t xml:space="preserve"> </w:t>
      </w:r>
      <w:proofErr w:type="gramStart"/>
      <w:r w:rsidR="00F26E90">
        <w:rPr>
          <w:rFonts w:asciiTheme="majorHAnsi" w:hAnsiTheme="majorHAnsi"/>
          <w:sz w:val="24"/>
          <w:szCs w:val="24"/>
        </w:rPr>
        <w:t>target</w:t>
      </w:r>
      <w:proofErr w:type="gramEnd"/>
      <w:r w:rsidR="00F26E90">
        <w:rPr>
          <w:rFonts w:asciiTheme="majorHAnsi" w:hAnsiTheme="majorHAnsi"/>
          <w:sz w:val="24"/>
          <w:szCs w:val="24"/>
        </w:rPr>
        <w:t xml:space="preserve"> absent.</w:t>
      </w:r>
      <w:r w:rsidR="00B625CD" w:rsidRPr="00B625CD">
        <w:rPr>
          <w:rFonts w:asciiTheme="majorHAnsi" w:hAnsiTheme="majorHAnsi"/>
          <w:sz w:val="24"/>
          <w:szCs w:val="24"/>
        </w:rPr>
        <w:t xml:space="preserve"> </w:t>
      </w:r>
      <w:r w:rsidR="00B625CD">
        <w:rPr>
          <w:rFonts w:asciiTheme="majorHAnsi" w:hAnsiTheme="majorHAnsi"/>
          <w:sz w:val="24"/>
          <w:szCs w:val="24"/>
        </w:rPr>
        <w:t xml:space="preserve">We introduced </w:t>
      </w:r>
      <w:r w:rsidR="00667A25">
        <w:rPr>
          <w:rFonts w:asciiTheme="majorHAnsi" w:hAnsiTheme="majorHAnsi"/>
          <w:sz w:val="24"/>
          <w:szCs w:val="24"/>
        </w:rPr>
        <w:t>two</w:t>
      </w:r>
      <w:r w:rsidR="00A97475">
        <w:rPr>
          <w:rFonts w:asciiTheme="majorHAnsi" w:hAnsiTheme="majorHAnsi"/>
          <w:sz w:val="24"/>
          <w:szCs w:val="24"/>
        </w:rPr>
        <w:t xml:space="preserve"> </w:t>
      </w:r>
      <w:r w:rsidR="00B625CD">
        <w:rPr>
          <w:rFonts w:asciiTheme="majorHAnsi" w:hAnsiTheme="majorHAnsi"/>
          <w:sz w:val="24"/>
          <w:szCs w:val="24"/>
        </w:rPr>
        <w:t>levels of search difficulty</w:t>
      </w:r>
      <w:r w:rsidR="004B50D6">
        <w:rPr>
          <w:rFonts w:asciiTheme="majorHAnsi" w:hAnsiTheme="majorHAnsi"/>
          <w:sz w:val="24"/>
          <w:szCs w:val="24"/>
        </w:rPr>
        <w:t>,</w:t>
      </w:r>
      <w:r w:rsidR="00963DE1">
        <w:rPr>
          <w:rFonts w:asciiTheme="majorHAnsi" w:hAnsiTheme="majorHAnsi"/>
          <w:sz w:val="24"/>
          <w:szCs w:val="24"/>
        </w:rPr>
        <w:t xml:space="preserve"> with each level corresponding to the distribution from which the distractor line orientation </w:t>
      </w:r>
      <w:proofErr w:type="gramStart"/>
      <w:r w:rsidR="00963DE1">
        <w:rPr>
          <w:rFonts w:asciiTheme="majorHAnsi" w:hAnsiTheme="majorHAnsi"/>
          <w:sz w:val="24"/>
          <w:szCs w:val="24"/>
        </w:rPr>
        <w:t>was drawn</w:t>
      </w:r>
      <w:proofErr w:type="gramEnd"/>
      <w:r w:rsidR="00963DE1">
        <w:rPr>
          <w:rFonts w:asciiTheme="majorHAnsi" w:hAnsiTheme="majorHAnsi"/>
          <w:sz w:val="24"/>
          <w:szCs w:val="24"/>
        </w:rPr>
        <w:t xml:space="preserve"> relative to the target</w:t>
      </w:r>
      <w:r w:rsidR="004B50D6">
        <w:rPr>
          <w:rFonts w:asciiTheme="majorHAnsi" w:hAnsiTheme="majorHAnsi"/>
          <w:sz w:val="24"/>
          <w:szCs w:val="24"/>
        </w:rPr>
        <w:t>.</w:t>
      </w:r>
      <w:r w:rsidR="00B625CD">
        <w:rPr>
          <w:rFonts w:asciiTheme="majorHAnsi" w:hAnsiTheme="majorHAnsi"/>
          <w:sz w:val="24"/>
          <w:szCs w:val="24"/>
        </w:rPr>
        <w:t xml:space="preserve"> </w:t>
      </w:r>
      <w:r w:rsidR="004B50D6">
        <w:rPr>
          <w:rFonts w:asciiTheme="majorHAnsi" w:hAnsiTheme="majorHAnsi"/>
          <w:sz w:val="24"/>
          <w:szCs w:val="24"/>
        </w:rPr>
        <w:t>Th</w:t>
      </w:r>
      <w:r w:rsidR="00A97475">
        <w:rPr>
          <w:rFonts w:asciiTheme="majorHAnsi" w:hAnsiTheme="majorHAnsi"/>
          <w:sz w:val="24"/>
          <w:szCs w:val="24"/>
        </w:rPr>
        <w:t xml:space="preserve">e </w:t>
      </w:r>
      <w:r w:rsidR="00FA6560">
        <w:rPr>
          <w:rFonts w:asciiTheme="majorHAnsi" w:hAnsiTheme="majorHAnsi"/>
          <w:sz w:val="24"/>
          <w:szCs w:val="24"/>
        </w:rPr>
        <w:t>distractor angle range of 106</w:t>
      </w:r>
      <w:r w:rsidR="00ED61EB">
        <w:rPr>
          <w:rFonts w:asciiTheme="majorHAnsi" w:hAnsiTheme="majorHAnsi"/>
          <w:sz w:val="24"/>
          <w:szCs w:val="24"/>
        </w:rPr>
        <w:t>° (range of possible distractor angles from the mean orientation)</w:t>
      </w:r>
      <w:r w:rsidR="00B625CD">
        <w:rPr>
          <w:rFonts w:asciiTheme="majorHAnsi" w:hAnsiTheme="majorHAnsi"/>
          <w:sz w:val="24"/>
          <w:szCs w:val="24"/>
        </w:rPr>
        <w:t xml:space="preserve"> was the hardest condition and the</w:t>
      </w:r>
      <w:r w:rsidR="00FA6560">
        <w:rPr>
          <w:rFonts w:asciiTheme="majorHAnsi" w:hAnsiTheme="majorHAnsi"/>
          <w:sz w:val="24"/>
          <w:szCs w:val="24"/>
        </w:rPr>
        <w:t xml:space="preserve"> range of</w:t>
      </w:r>
      <w:r w:rsidR="00B625CD">
        <w:rPr>
          <w:rFonts w:asciiTheme="majorHAnsi" w:hAnsiTheme="majorHAnsi"/>
          <w:sz w:val="24"/>
          <w:szCs w:val="24"/>
        </w:rPr>
        <w:t xml:space="preserve"> </w:t>
      </w:r>
      <w:r w:rsidR="00FA6560">
        <w:rPr>
          <w:rFonts w:asciiTheme="majorHAnsi" w:hAnsiTheme="majorHAnsi"/>
          <w:sz w:val="24"/>
          <w:szCs w:val="24"/>
        </w:rPr>
        <w:t>62</w:t>
      </w:r>
      <w:r w:rsidR="00ED61EB">
        <w:rPr>
          <w:rFonts w:asciiTheme="majorHAnsi" w:hAnsiTheme="majorHAnsi"/>
          <w:sz w:val="24"/>
          <w:szCs w:val="24"/>
        </w:rPr>
        <w:t>°</w:t>
      </w:r>
      <w:r w:rsidR="005E19ED">
        <w:rPr>
          <w:rFonts w:asciiTheme="majorHAnsi" w:hAnsiTheme="majorHAnsi"/>
          <w:sz w:val="24"/>
          <w:szCs w:val="24"/>
        </w:rPr>
        <w:t xml:space="preserve"> </w:t>
      </w:r>
      <w:r w:rsidR="00B625CD">
        <w:rPr>
          <w:rFonts w:asciiTheme="majorHAnsi" w:hAnsiTheme="majorHAnsi"/>
          <w:sz w:val="24"/>
          <w:szCs w:val="24"/>
        </w:rPr>
        <w:t>was the easiest condition (</w:t>
      </w:r>
      <w:r w:rsidR="00A97475">
        <w:rPr>
          <w:rFonts w:asciiTheme="majorHAnsi" w:hAnsiTheme="majorHAnsi"/>
          <w:sz w:val="24"/>
          <w:szCs w:val="24"/>
        </w:rPr>
        <w:t>s</w:t>
      </w:r>
      <w:r w:rsidR="00B625CD">
        <w:rPr>
          <w:rFonts w:asciiTheme="majorHAnsi" w:hAnsiTheme="majorHAnsi"/>
          <w:sz w:val="24"/>
          <w:szCs w:val="24"/>
        </w:rPr>
        <w:t xml:space="preserve">ee </w:t>
      </w:r>
      <w:r w:rsidR="00DE7AF8">
        <w:rPr>
          <w:rFonts w:asciiTheme="majorHAnsi" w:hAnsiTheme="majorHAnsi"/>
          <w:sz w:val="24"/>
          <w:szCs w:val="24"/>
        </w:rPr>
        <w:t>F</w:t>
      </w:r>
      <w:r w:rsidR="00B625CD">
        <w:rPr>
          <w:rFonts w:asciiTheme="majorHAnsi" w:hAnsiTheme="majorHAnsi"/>
          <w:sz w:val="24"/>
          <w:szCs w:val="24"/>
        </w:rPr>
        <w:t xml:space="preserve">igure </w:t>
      </w:r>
      <w:r w:rsidR="00FA6560">
        <w:rPr>
          <w:rFonts w:asciiTheme="majorHAnsi" w:hAnsiTheme="majorHAnsi"/>
          <w:sz w:val="24"/>
          <w:szCs w:val="24"/>
        </w:rPr>
        <w:t>7</w:t>
      </w:r>
      <w:r w:rsidR="00B625CD">
        <w:rPr>
          <w:rFonts w:asciiTheme="majorHAnsi" w:hAnsiTheme="majorHAnsi"/>
          <w:sz w:val="24"/>
          <w:szCs w:val="24"/>
        </w:rPr>
        <w:t xml:space="preserve"> for example stimuli).</w:t>
      </w:r>
      <w:r w:rsidR="00F26E90">
        <w:rPr>
          <w:rFonts w:asciiTheme="majorHAnsi" w:hAnsiTheme="majorHAnsi"/>
          <w:sz w:val="24"/>
          <w:szCs w:val="24"/>
        </w:rPr>
        <w:t xml:space="preserve"> </w:t>
      </w:r>
      <w:r w:rsidR="008959E2">
        <w:rPr>
          <w:rFonts w:asciiTheme="majorHAnsi" w:hAnsiTheme="majorHAnsi"/>
          <w:sz w:val="24"/>
          <w:szCs w:val="24"/>
        </w:rPr>
        <w:t>D</w:t>
      </w:r>
      <w:r w:rsidR="00F26E90">
        <w:rPr>
          <w:rFonts w:asciiTheme="majorHAnsi" w:hAnsiTheme="majorHAnsi"/>
          <w:sz w:val="24"/>
          <w:szCs w:val="24"/>
        </w:rPr>
        <w:t xml:space="preserve">ifficulty </w:t>
      </w:r>
      <w:del w:id="145" w:author="r02al13" w:date="2016-02-10T13:21:00Z">
        <w:r w:rsidR="00F26E90" w:rsidDel="00667A25">
          <w:rPr>
            <w:rFonts w:asciiTheme="majorHAnsi" w:hAnsiTheme="majorHAnsi"/>
            <w:sz w:val="24"/>
            <w:szCs w:val="24"/>
          </w:rPr>
          <w:delText>increased</w:delText>
        </w:r>
        <w:r w:rsidR="000D1B21" w:rsidDel="00667A25">
          <w:rPr>
            <w:rFonts w:asciiTheme="majorHAnsi" w:hAnsiTheme="majorHAnsi"/>
            <w:sz w:val="24"/>
            <w:szCs w:val="24"/>
          </w:rPr>
          <w:delText xml:space="preserve"> incrementally and </w:delText>
        </w:r>
      </w:del>
      <w:r w:rsidR="000D1B21">
        <w:rPr>
          <w:rFonts w:asciiTheme="majorHAnsi" w:hAnsiTheme="majorHAnsi"/>
          <w:sz w:val="24"/>
          <w:szCs w:val="24"/>
        </w:rPr>
        <w:t>included</w:t>
      </w:r>
      <w:r w:rsidR="00AA3EF8">
        <w:rPr>
          <w:rFonts w:asciiTheme="majorHAnsi" w:hAnsiTheme="majorHAnsi"/>
          <w:sz w:val="24"/>
          <w:szCs w:val="24"/>
        </w:rPr>
        <w:t xml:space="preserve"> </w:t>
      </w:r>
      <w:ins w:id="146" w:author="r02al13" w:date="2016-02-10T13:21:00Z">
        <w:r w:rsidR="00667A25">
          <w:rPr>
            <w:rFonts w:asciiTheme="majorHAnsi" w:hAnsiTheme="majorHAnsi"/>
            <w:sz w:val="24"/>
            <w:szCs w:val="24"/>
          </w:rPr>
          <w:t>20</w:t>
        </w:r>
      </w:ins>
      <w:del w:id="147" w:author="r02al13" w:date="2016-02-10T13:21:00Z">
        <w:r w:rsidR="00AA3EF8" w:rsidDel="00667A25">
          <w:rPr>
            <w:rFonts w:asciiTheme="majorHAnsi" w:hAnsiTheme="majorHAnsi"/>
            <w:sz w:val="24"/>
            <w:szCs w:val="24"/>
          </w:rPr>
          <w:delText>10</w:delText>
        </w:r>
      </w:del>
      <w:r w:rsidR="00AA3EF8">
        <w:rPr>
          <w:rFonts w:asciiTheme="majorHAnsi" w:hAnsiTheme="majorHAnsi"/>
          <w:sz w:val="24"/>
          <w:szCs w:val="24"/>
        </w:rPr>
        <w:t xml:space="preserve"> stimuli of each difficulty</w:t>
      </w:r>
      <w:r w:rsidR="002251B7">
        <w:rPr>
          <w:rFonts w:asciiTheme="majorHAnsi" w:hAnsiTheme="majorHAnsi"/>
          <w:sz w:val="24"/>
          <w:szCs w:val="24"/>
        </w:rPr>
        <w:t xml:space="preserve"> </w:t>
      </w:r>
      <w:r w:rsidR="00AA3EF8">
        <w:rPr>
          <w:rFonts w:asciiTheme="majorHAnsi" w:hAnsiTheme="majorHAnsi"/>
          <w:sz w:val="24"/>
          <w:szCs w:val="24"/>
        </w:rPr>
        <w:t>(</w:t>
      </w:r>
      <w:del w:id="148" w:author="r02al13" w:date="2016-02-10T13:22:00Z">
        <w:r w:rsidR="00FA6560" w:rsidDel="00667A25">
          <w:rPr>
            <w:rFonts w:asciiTheme="majorHAnsi" w:hAnsiTheme="majorHAnsi"/>
            <w:sz w:val="24"/>
            <w:szCs w:val="24"/>
          </w:rPr>
          <w:delText>106</w:delText>
        </w:r>
        <w:r w:rsidR="000D1B21" w:rsidDel="00667A25">
          <w:rPr>
            <w:rFonts w:asciiTheme="majorHAnsi" w:hAnsiTheme="majorHAnsi"/>
            <w:sz w:val="24"/>
            <w:szCs w:val="24"/>
          </w:rPr>
          <w:delText xml:space="preserve">, </w:delText>
        </w:r>
        <w:r w:rsidR="00FA6560" w:rsidDel="00667A25">
          <w:rPr>
            <w:rFonts w:asciiTheme="majorHAnsi" w:hAnsiTheme="majorHAnsi"/>
            <w:sz w:val="24"/>
            <w:szCs w:val="24"/>
          </w:rPr>
          <w:delText>90</w:delText>
        </w:r>
        <w:r w:rsidR="000D1B21" w:rsidDel="00667A25">
          <w:rPr>
            <w:rFonts w:asciiTheme="majorHAnsi" w:hAnsiTheme="majorHAnsi"/>
            <w:sz w:val="24"/>
            <w:szCs w:val="24"/>
          </w:rPr>
          <w:delText xml:space="preserve">, </w:delText>
        </w:r>
        <w:r w:rsidR="00FA6560" w:rsidDel="00667A25">
          <w:rPr>
            <w:rFonts w:asciiTheme="majorHAnsi" w:hAnsiTheme="majorHAnsi"/>
            <w:sz w:val="24"/>
            <w:szCs w:val="24"/>
          </w:rPr>
          <w:delText>78</w:delText>
        </w:r>
        <w:r w:rsidR="000D1B21" w:rsidDel="00667A25">
          <w:rPr>
            <w:rFonts w:asciiTheme="majorHAnsi" w:hAnsiTheme="majorHAnsi"/>
            <w:sz w:val="24"/>
            <w:szCs w:val="24"/>
          </w:rPr>
          <w:delText xml:space="preserve">, </w:delText>
        </w:r>
        <w:r w:rsidR="00FA6560" w:rsidDel="00667A25">
          <w:rPr>
            <w:rFonts w:asciiTheme="majorHAnsi" w:hAnsiTheme="majorHAnsi"/>
            <w:sz w:val="24"/>
            <w:szCs w:val="24"/>
          </w:rPr>
          <w:delText>69</w:delText>
        </w:r>
        <w:r w:rsidR="000D1B21" w:rsidDel="00667A25">
          <w:rPr>
            <w:rFonts w:asciiTheme="majorHAnsi" w:hAnsiTheme="majorHAnsi"/>
            <w:sz w:val="24"/>
            <w:szCs w:val="24"/>
          </w:rPr>
          <w:delText>,</w:delText>
        </w:r>
        <w:r w:rsidR="00FA6560" w:rsidDel="00667A25">
          <w:rPr>
            <w:rFonts w:asciiTheme="majorHAnsi" w:hAnsiTheme="majorHAnsi"/>
            <w:sz w:val="24"/>
            <w:szCs w:val="24"/>
          </w:rPr>
          <w:delText xml:space="preserve"> 62</w:delText>
        </w:r>
      </w:del>
      <w:proofErr w:type="gramStart"/>
      <w:r w:rsidR="00AA3EF8">
        <w:rPr>
          <w:rFonts w:asciiTheme="majorHAnsi" w:hAnsiTheme="majorHAnsi"/>
          <w:sz w:val="24"/>
          <w:szCs w:val="24"/>
        </w:rPr>
        <w:t>)</w:t>
      </w:r>
      <w:r w:rsidR="00ED61EB">
        <w:rPr>
          <w:rFonts w:asciiTheme="majorHAnsi" w:hAnsiTheme="majorHAnsi"/>
          <w:sz w:val="24"/>
          <w:szCs w:val="24"/>
        </w:rPr>
        <w:t>°</w:t>
      </w:r>
      <w:proofErr w:type="gramEnd"/>
      <w:r w:rsidR="008959E2">
        <w:rPr>
          <w:rFonts w:asciiTheme="majorHAnsi" w:hAnsiTheme="majorHAnsi"/>
          <w:sz w:val="24"/>
          <w:szCs w:val="24"/>
        </w:rPr>
        <w:t xml:space="preserve"> in both target present and absent conditions</w:t>
      </w:r>
      <w:r w:rsidR="00C14138">
        <w:rPr>
          <w:rFonts w:asciiTheme="majorHAnsi" w:hAnsiTheme="majorHAnsi"/>
          <w:sz w:val="24"/>
          <w:szCs w:val="24"/>
        </w:rPr>
        <w:t xml:space="preserve">. </w:t>
      </w:r>
      <w:r w:rsidR="00335178">
        <w:rPr>
          <w:rFonts w:asciiTheme="majorHAnsi" w:hAnsiTheme="majorHAnsi"/>
          <w:sz w:val="24"/>
          <w:szCs w:val="24"/>
        </w:rPr>
        <w:t>The t</w:t>
      </w:r>
      <w:r w:rsidR="00C14138">
        <w:rPr>
          <w:rFonts w:asciiTheme="majorHAnsi" w:hAnsiTheme="majorHAnsi"/>
          <w:sz w:val="24"/>
          <w:szCs w:val="24"/>
        </w:rPr>
        <w:t>arget was present 2</w:t>
      </w:r>
      <w:ins w:id="149" w:author="r02al13" w:date="2016-02-10T13:22:00Z">
        <w:r w:rsidR="00667A25">
          <w:rPr>
            <w:rFonts w:asciiTheme="majorHAnsi" w:hAnsiTheme="majorHAnsi"/>
            <w:sz w:val="24"/>
            <w:szCs w:val="24"/>
          </w:rPr>
          <w:t>0</w:t>
        </w:r>
      </w:ins>
      <w:del w:id="150" w:author="r02al13" w:date="2016-02-10T13:22:00Z">
        <w:r w:rsidR="00C14138" w:rsidDel="00667A25">
          <w:rPr>
            <w:rFonts w:asciiTheme="majorHAnsi" w:hAnsiTheme="majorHAnsi"/>
            <w:sz w:val="24"/>
            <w:szCs w:val="24"/>
          </w:rPr>
          <w:delText>5</w:delText>
        </w:r>
      </w:del>
      <w:r w:rsidR="00C14138">
        <w:rPr>
          <w:rFonts w:asciiTheme="majorHAnsi" w:hAnsiTheme="majorHAnsi"/>
          <w:sz w:val="24"/>
          <w:szCs w:val="24"/>
        </w:rPr>
        <w:t xml:space="preserve"> times on the left and 2</w:t>
      </w:r>
      <w:ins w:id="151" w:author="r02al13" w:date="2016-02-10T13:22:00Z">
        <w:r w:rsidR="00667A25">
          <w:rPr>
            <w:rFonts w:asciiTheme="majorHAnsi" w:hAnsiTheme="majorHAnsi"/>
            <w:sz w:val="24"/>
            <w:szCs w:val="24"/>
          </w:rPr>
          <w:t>0</w:t>
        </w:r>
      </w:ins>
      <w:del w:id="152" w:author="r02al13" w:date="2016-02-10T13:22:00Z">
        <w:r w:rsidR="00C14138" w:rsidDel="00667A25">
          <w:rPr>
            <w:rFonts w:asciiTheme="majorHAnsi" w:hAnsiTheme="majorHAnsi"/>
            <w:sz w:val="24"/>
            <w:szCs w:val="24"/>
          </w:rPr>
          <w:delText>5</w:delText>
        </w:r>
      </w:del>
      <w:r w:rsidR="00C14138">
        <w:rPr>
          <w:rFonts w:asciiTheme="majorHAnsi" w:hAnsiTheme="majorHAnsi"/>
          <w:sz w:val="24"/>
          <w:szCs w:val="24"/>
        </w:rPr>
        <w:t xml:space="preserve"> times on the right</w:t>
      </w:r>
      <w:r w:rsidR="00B625CD">
        <w:rPr>
          <w:rFonts w:asciiTheme="majorHAnsi" w:hAnsiTheme="majorHAnsi"/>
          <w:sz w:val="24"/>
          <w:szCs w:val="24"/>
        </w:rPr>
        <w:t xml:space="preserve"> hand side of the screen</w:t>
      </w:r>
      <w:r w:rsidR="002251B7">
        <w:rPr>
          <w:rFonts w:asciiTheme="majorHAnsi" w:hAnsiTheme="majorHAnsi"/>
          <w:sz w:val="24"/>
          <w:szCs w:val="24"/>
        </w:rPr>
        <w:t xml:space="preserve">. </w:t>
      </w:r>
      <w:r w:rsidR="00395F7C">
        <w:rPr>
          <w:rFonts w:asciiTheme="majorHAnsi" w:hAnsiTheme="majorHAnsi"/>
          <w:sz w:val="24"/>
          <w:szCs w:val="24"/>
        </w:rPr>
        <w:t>T</w:t>
      </w:r>
      <w:r w:rsidR="00A24CD0">
        <w:rPr>
          <w:rFonts w:asciiTheme="majorHAnsi" w:hAnsiTheme="majorHAnsi"/>
          <w:sz w:val="24"/>
          <w:szCs w:val="24"/>
        </w:rPr>
        <w:t>he lines</w:t>
      </w:r>
      <w:r w:rsidR="00E35E03" w:rsidRPr="003515C0">
        <w:rPr>
          <w:rFonts w:asciiTheme="majorHAnsi" w:hAnsiTheme="majorHAnsi"/>
          <w:sz w:val="24"/>
          <w:szCs w:val="24"/>
        </w:rPr>
        <w:t xml:space="preserve"> were located on a uniform grey backgrou</w:t>
      </w:r>
      <w:r w:rsidR="00395F7C">
        <w:rPr>
          <w:rFonts w:asciiTheme="majorHAnsi" w:hAnsiTheme="majorHAnsi"/>
          <w:sz w:val="24"/>
          <w:szCs w:val="24"/>
        </w:rPr>
        <w:t>nd.</w:t>
      </w:r>
      <w:r w:rsidR="00A24CD0">
        <w:rPr>
          <w:rFonts w:asciiTheme="majorHAnsi" w:hAnsiTheme="majorHAnsi"/>
          <w:sz w:val="24"/>
          <w:szCs w:val="24"/>
        </w:rPr>
        <w:t xml:space="preserve"> </w:t>
      </w:r>
      <w:r w:rsidR="00395F7C">
        <w:rPr>
          <w:rFonts w:asciiTheme="majorHAnsi" w:hAnsiTheme="majorHAnsi"/>
          <w:sz w:val="24"/>
          <w:szCs w:val="24"/>
        </w:rPr>
        <w:t xml:space="preserve">The </w:t>
      </w:r>
      <w:r w:rsidR="00ED61EB">
        <w:rPr>
          <w:rFonts w:asciiTheme="majorHAnsi" w:hAnsiTheme="majorHAnsi"/>
          <w:sz w:val="24"/>
          <w:szCs w:val="24"/>
        </w:rPr>
        <w:t xml:space="preserve">background and mask </w:t>
      </w:r>
      <w:proofErr w:type="spellStart"/>
      <w:r w:rsidR="00395F7C">
        <w:rPr>
          <w:rFonts w:asciiTheme="majorHAnsi" w:hAnsiTheme="majorHAnsi"/>
          <w:sz w:val="24"/>
          <w:szCs w:val="24"/>
        </w:rPr>
        <w:t>luminance</w:t>
      </w:r>
      <w:r w:rsidR="00ED61EB">
        <w:rPr>
          <w:rFonts w:asciiTheme="majorHAnsi" w:hAnsiTheme="majorHAnsi"/>
          <w:sz w:val="24"/>
          <w:szCs w:val="24"/>
        </w:rPr>
        <w:t>s</w:t>
      </w:r>
      <w:proofErr w:type="spellEnd"/>
      <w:r w:rsidR="00ED61EB">
        <w:rPr>
          <w:rFonts w:asciiTheme="majorHAnsi" w:hAnsiTheme="majorHAnsi"/>
          <w:sz w:val="24"/>
          <w:szCs w:val="24"/>
        </w:rPr>
        <w:t xml:space="preserve"> were matched (17±1 cd/</w:t>
      </w:r>
      <w:r w:rsidR="00ED61EB" w:rsidRPr="00ED61EB">
        <w:rPr>
          <w:rFonts w:asciiTheme="majorHAnsi" w:hAnsiTheme="majorHAnsi"/>
          <w:sz w:val="24"/>
          <w:szCs w:val="24"/>
        </w:rPr>
        <w:t xml:space="preserve"> </w:t>
      </w:r>
      <w:r w:rsidR="00ED61EB" w:rsidRPr="003515C0">
        <w:rPr>
          <w:rFonts w:asciiTheme="majorHAnsi" w:hAnsiTheme="majorHAnsi"/>
          <w:sz w:val="24"/>
          <w:szCs w:val="24"/>
        </w:rPr>
        <w:t>m²</w:t>
      </w:r>
      <w:r w:rsidR="00ED61EB">
        <w:rPr>
          <w:rFonts w:asciiTheme="majorHAnsi" w:hAnsiTheme="majorHAnsi"/>
          <w:sz w:val="24"/>
          <w:szCs w:val="24"/>
        </w:rPr>
        <w:t>).</w:t>
      </w:r>
    </w:p>
    <w:p w14:paraId="68D4F34D" w14:textId="5DF681FA" w:rsidR="00120B9F" w:rsidRDefault="00E35E03" w:rsidP="000F4BCF">
      <w:pPr>
        <w:spacing w:line="480" w:lineRule="auto"/>
        <w:jc w:val="both"/>
        <w:rPr>
          <w:rFonts w:asciiTheme="majorHAnsi" w:hAnsiTheme="majorHAnsi"/>
          <w:b/>
          <w:sz w:val="24"/>
          <w:szCs w:val="24"/>
        </w:rPr>
      </w:pPr>
      <w:r w:rsidRPr="003515C0">
        <w:rPr>
          <w:rFonts w:asciiTheme="majorHAnsi" w:hAnsiTheme="majorHAnsi"/>
          <w:sz w:val="24"/>
          <w:szCs w:val="24"/>
        </w:rPr>
        <w:t>Eac</w:t>
      </w:r>
      <w:r>
        <w:rPr>
          <w:rFonts w:asciiTheme="majorHAnsi" w:hAnsiTheme="majorHAnsi"/>
          <w:sz w:val="24"/>
          <w:szCs w:val="24"/>
        </w:rPr>
        <w:t xml:space="preserve">h participant </w:t>
      </w:r>
      <w:proofErr w:type="gramStart"/>
      <w:r>
        <w:rPr>
          <w:rFonts w:asciiTheme="majorHAnsi" w:hAnsiTheme="majorHAnsi"/>
          <w:sz w:val="24"/>
          <w:szCs w:val="24"/>
        </w:rPr>
        <w:t>was tested</w:t>
      </w:r>
      <w:proofErr w:type="gramEnd"/>
      <w:r>
        <w:rPr>
          <w:rFonts w:asciiTheme="majorHAnsi" w:hAnsiTheme="majorHAnsi"/>
          <w:sz w:val="24"/>
          <w:szCs w:val="24"/>
        </w:rPr>
        <w:t xml:space="preserve"> under </w:t>
      </w:r>
      <w:r w:rsidR="00FA6560">
        <w:rPr>
          <w:rFonts w:asciiTheme="majorHAnsi" w:hAnsiTheme="majorHAnsi"/>
          <w:sz w:val="24"/>
          <w:szCs w:val="24"/>
        </w:rPr>
        <w:t>20</w:t>
      </w:r>
      <w:r w:rsidRPr="003515C0">
        <w:rPr>
          <w:rFonts w:asciiTheme="majorHAnsi" w:hAnsiTheme="majorHAnsi"/>
          <w:sz w:val="24"/>
          <w:szCs w:val="24"/>
        </w:rPr>
        <w:t xml:space="preserve"> experimental </w:t>
      </w:r>
      <w:r>
        <w:rPr>
          <w:rFonts w:asciiTheme="majorHAnsi" w:hAnsiTheme="majorHAnsi"/>
          <w:sz w:val="24"/>
          <w:szCs w:val="24"/>
        </w:rPr>
        <w:t>conditions:</w:t>
      </w:r>
      <w:r w:rsidR="003233B5">
        <w:rPr>
          <w:rFonts w:asciiTheme="majorHAnsi" w:hAnsiTheme="majorHAnsi"/>
          <w:sz w:val="24"/>
          <w:szCs w:val="24"/>
        </w:rPr>
        <w:t xml:space="preserve"> two</w:t>
      </w:r>
      <w:r w:rsidR="00AA3EF8">
        <w:rPr>
          <w:rFonts w:asciiTheme="majorHAnsi" w:hAnsiTheme="majorHAnsi"/>
          <w:sz w:val="24"/>
          <w:szCs w:val="24"/>
        </w:rPr>
        <w:t xml:space="preserve"> </w:t>
      </w:r>
      <w:r w:rsidR="00FA6560">
        <w:rPr>
          <w:rFonts w:asciiTheme="majorHAnsi" w:hAnsiTheme="majorHAnsi"/>
          <w:sz w:val="24"/>
          <w:szCs w:val="24"/>
        </w:rPr>
        <w:t xml:space="preserve">Mask </w:t>
      </w:r>
      <w:r w:rsidR="005E19ED">
        <w:rPr>
          <w:rFonts w:asciiTheme="majorHAnsi" w:hAnsiTheme="majorHAnsi"/>
          <w:sz w:val="24"/>
          <w:szCs w:val="24"/>
        </w:rPr>
        <w:t>T</w:t>
      </w:r>
      <w:r w:rsidR="00FA6560">
        <w:rPr>
          <w:rFonts w:asciiTheme="majorHAnsi" w:hAnsiTheme="majorHAnsi"/>
          <w:sz w:val="24"/>
          <w:szCs w:val="24"/>
        </w:rPr>
        <w:t>ypes</w:t>
      </w:r>
      <w:r>
        <w:rPr>
          <w:rFonts w:asciiTheme="majorHAnsi" w:hAnsiTheme="majorHAnsi"/>
          <w:sz w:val="24"/>
          <w:szCs w:val="24"/>
        </w:rPr>
        <w:t xml:space="preserve"> </w:t>
      </w:r>
      <w:r w:rsidR="00AA3EF8">
        <w:rPr>
          <w:rFonts w:asciiTheme="majorHAnsi" w:hAnsiTheme="majorHAnsi"/>
          <w:sz w:val="24"/>
          <w:szCs w:val="24"/>
        </w:rPr>
        <w:t>(</w:t>
      </w:r>
      <w:r w:rsidRPr="00FA6560">
        <w:rPr>
          <w:rFonts w:asciiTheme="majorHAnsi" w:hAnsiTheme="majorHAnsi"/>
          <w:i/>
          <w:sz w:val="24"/>
          <w:szCs w:val="24"/>
        </w:rPr>
        <w:t>Blank</w:t>
      </w:r>
      <w:r w:rsidR="00FA6560">
        <w:rPr>
          <w:rFonts w:asciiTheme="majorHAnsi" w:hAnsiTheme="majorHAnsi"/>
          <w:sz w:val="24"/>
          <w:szCs w:val="24"/>
        </w:rPr>
        <w:t>,</w:t>
      </w:r>
      <w:r w:rsidRPr="003515C0">
        <w:rPr>
          <w:rFonts w:asciiTheme="majorHAnsi" w:hAnsiTheme="majorHAnsi"/>
          <w:sz w:val="24"/>
          <w:szCs w:val="24"/>
        </w:rPr>
        <w:t xml:space="preserve"> </w:t>
      </w:r>
      <w:r w:rsidRPr="00FA6560">
        <w:rPr>
          <w:rFonts w:asciiTheme="majorHAnsi" w:hAnsiTheme="majorHAnsi"/>
          <w:i/>
          <w:sz w:val="24"/>
          <w:szCs w:val="24"/>
        </w:rPr>
        <w:t>Unmodified</w:t>
      </w:r>
      <w:r w:rsidR="00AA3EF8">
        <w:rPr>
          <w:rFonts w:asciiTheme="majorHAnsi" w:hAnsiTheme="majorHAnsi"/>
          <w:sz w:val="24"/>
          <w:szCs w:val="24"/>
        </w:rPr>
        <w:t xml:space="preserve">) and </w:t>
      </w:r>
      <w:r w:rsidR="003233B5">
        <w:rPr>
          <w:rFonts w:asciiTheme="majorHAnsi" w:hAnsiTheme="majorHAnsi"/>
          <w:sz w:val="24"/>
          <w:szCs w:val="24"/>
        </w:rPr>
        <w:t>two</w:t>
      </w:r>
      <w:r w:rsidR="00AA3EF8">
        <w:rPr>
          <w:rFonts w:asciiTheme="majorHAnsi" w:hAnsiTheme="majorHAnsi"/>
          <w:sz w:val="24"/>
          <w:szCs w:val="24"/>
        </w:rPr>
        <w:t xml:space="preserve"> </w:t>
      </w:r>
      <w:r w:rsidR="00FA6560">
        <w:rPr>
          <w:rFonts w:asciiTheme="majorHAnsi" w:hAnsiTheme="majorHAnsi"/>
          <w:sz w:val="24"/>
          <w:szCs w:val="24"/>
        </w:rPr>
        <w:t>Mask</w:t>
      </w:r>
      <w:r w:rsidR="00AA3EF8">
        <w:rPr>
          <w:rFonts w:asciiTheme="majorHAnsi" w:hAnsiTheme="majorHAnsi"/>
          <w:sz w:val="24"/>
          <w:szCs w:val="24"/>
        </w:rPr>
        <w:t xml:space="preserve"> </w:t>
      </w:r>
      <w:r w:rsidR="00DE7AF8">
        <w:rPr>
          <w:rFonts w:asciiTheme="majorHAnsi" w:hAnsiTheme="majorHAnsi"/>
          <w:sz w:val="24"/>
          <w:szCs w:val="24"/>
        </w:rPr>
        <w:t>S</w:t>
      </w:r>
      <w:r w:rsidR="00AA3EF8">
        <w:rPr>
          <w:rFonts w:asciiTheme="majorHAnsi" w:hAnsiTheme="majorHAnsi"/>
          <w:sz w:val="24"/>
          <w:szCs w:val="24"/>
        </w:rPr>
        <w:t>ides</w:t>
      </w:r>
      <w:r w:rsidR="003233B5">
        <w:rPr>
          <w:rFonts w:asciiTheme="majorHAnsi" w:hAnsiTheme="majorHAnsi"/>
          <w:sz w:val="24"/>
          <w:szCs w:val="24"/>
        </w:rPr>
        <w:t xml:space="preserve"> </w:t>
      </w:r>
      <w:r w:rsidR="00AA3EF8">
        <w:rPr>
          <w:rFonts w:asciiTheme="majorHAnsi" w:hAnsiTheme="majorHAnsi"/>
          <w:sz w:val="24"/>
          <w:szCs w:val="24"/>
        </w:rPr>
        <w:t>(</w:t>
      </w:r>
      <w:r w:rsidR="008959E2" w:rsidRPr="00FA6560">
        <w:rPr>
          <w:rFonts w:asciiTheme="majorHAnsi" w:hAnsiTheme="majorHAnsi"/>
          <w:i/>
          <w:sz w:val="24"/>
          <w:szCs w:val="24"/>
        </w:rPr>
        <w:t>L</w:t>
      </w:r>
      <w:r w:rsidR="00AA3EF8" w:rsidRPr="00FA6560">
        <w:rPr>
          <w:rFonts w:asciiTheme="majorHAnsi" w:hAnsiTheme="majorHAnsi"/>
          <w:i/>
          <w:sz w:val="24"/>
          <w:szCs w:val="24"/>
        </w:rPr>
        <w:t>eft</w:t>
      </w:r>
      <w:r w:rsidR="00FA6560">
        <w:rPr>
          <w:rFonts w:asciiTheme="majorHAnsi" w:hAnsiTheme="majorHAnsi"/>
          <w:sz w:val="24"/>
          <w:szCs w:val="24"/>
        </w:rPr>
        <w:t>,</w:t>
      </w:r>
      <w:r w:rsidR="00AA3EF8">
        <w:rPr>
          <w:rFonts w:asciiTheme="majorHAnsi" w:hAnsiTheme="majorHAnsi"/>
          <w:sz w:val="24"/>
          <w:szCs w:val="24"/>
        </w:rPr>
        <w:t xml:space="preserve"> </w:t>
      </w:r>
      <w:r w:rsidR="008959E2" w:rsidRPr="00FA6560">
        <w:rPr>
          <w:rFonts w:asciiTheme="majorHAnsi" w:hAnsiTheme="majorHAnsi"/>
          <w:i/>
          <w:sz w:val="24"/>
          <w:szCs w:val="24"/>
        </w:rPr>
        <w:t>R</w:t>
      </w:r>
      <w:r w:rsidR="00AA3EF8" w:rsidRPr="00FA6560">
        <w:rPr>
          <w:rFonts w:asciiTheme="majorHAnsi" w:hAnsiTheme="majorHAnsi"/>
          <w:i/>
          <w:sz w:val="24"/>
          <w:szCs w:val="24"/>
        </w:rPr>
        <w:t>ight</w:t>
      </w:r>
      <w:r w:rsidR="00AA3EF8">
        <w:rPr>
          <w:rFonts w:asciiTheme="majorHAnsi" w:hAnsiTheme="majorHAnsi"/>
          <w:sz w:val="24"/>
          <w:szCs w:val="24"/>
        </w:rPr>
        <w:t>). The same set of line</w:t>
      </w:r>
      <w:r w:rsidR="002E1D35">
        <w:rPr>
          <w:rFonts w:asciiTheme="majorHAnsi" w:hAnsiTheme="majorHAnsi"/>
          <w:sz w:val="24"/>
          <w:szCs w:val="24"/>
        </w:rPr>
        <w:t xml:space="preserve"> segment</w:t>
      </w:r>
      <w:r w:rsidR="00AA3EF8">
        <w:rPr>
          <w:rFonts w:asciiTheme="majorHAnsi" w:hAnsiTheme="majorHAnsi"/>
          <w:sz w:val="24"/>
          <w:szCs w:val="24"/>
        </w:rPr>
        <w:t xml:space="preserve"> stimuli </w:t>
      </w:r>
      <w:proofErr w:type="gramStart"/>
      <w:r w:rsidR="00AA3EF8">
        <w:rPr>
          <w:rFonts w:asciiTheme="majorHAnsi" w:hAnsiTheme="majorHAnsi"/>
          <w:sz w:val="24"/>
          <w:szCs w:val="24"/>
        </w:rPr>
        <w:t xml:space="preserve">was </w:t>
      </w:r>
      <w:r w:rsidR="00B625CD">
        <w:rPr>
          <w:rFonts w:asciiTheme="majorHAnsi" w:hAnsiTheme="majorHAnsi"/>
          <w:sz w:val="24"/>
          <w:szCs w:val="24"/>
        </w:rPr>
        <w:t>presented</w:t>
      </w:r>
      <w:proofErr w:type="gramEnd"/>
      <w:r w:rsidR="00AA3EF8">
        <w:rPr>
          <w:rFonts w:asciiTheme="majorHAnsi" w:hAnsiTheme="majorHAnsi"/>
          <w:sz w:val="24"/>
          <w:szCs w:val="24"/>
        </w:rPr>
        <w:t xml:space="preserve"> in the </w:t>
      </w:r>
      <w:ins w:id="153" w:author="r02al13" w:date="2016-02-10T13:22:00Z">
        <w:r w:rsidR="00A2254E">
          <w:rPr>
            <w:rFonts w:asciiTheme="majorHAnsi" w:hAnsiTheme="majorHAnsi"/>
            <w:sz w:val="24"/>
            <w:szCs w:val="24"/>
          </w:rPr>
          <w:t>three</w:t>
        </w:r>
      </w:ins>
      <w:del w:id="154" w:author="r02al13" w:date="2016-02-10T13:22:00Z">
        <w:r w:rsidR="00AA3EF8" w:rsidDel="00A2254E">
          <w:rPr>
            <w:rFonts w:asciiTheme="majorHAnsi" w:hAnsiTheme="majorHAnsi"/>
            <w:sz w:val="24"/>
            <w:szCs w:val="24"/>
          </w:rPr>
          <w:delText>four</w:delText>
        </w:r>
      </w:del>
      <w:r w:rsidR="00AA3EF8">
        <w:rPr>
          <w:rFonts w:asciiTheme="majorHAnsi" w:hAnsiTheme="majorHAnsi"/>
          <w:sz w:val="24"/>
          <w:szCs w:val="24"/>
        </w:rPr>
        <w:t xml:space="preserve"> conditions</w:t>
      </w:r>
      <w:r w:rsidR="00B625CD">
        <w:rPr>
          <w:rFonts w:asciiTheme="majorHAnsi" w:hAnsiTheme="majorHAnsi"/>
          <w:sz w:val="24"/>
          <w:szCs w:val="24"/>
        </w:rPr>
        <w:t xml:space="preserve"> </w:t>
      </w:r>
      <w:r w:rsidR="008959E2">
        <w:rPr>
          <w:rFonts w:asciiTheme="majorHAnsi" w:hAnsiTheme="majorHAnsi"/>
          <w:sz w:val="24"/>
          <w:szCs w:val="24"/>
        </w:rPr>
        <w:t>(in random order)</w:t>
      </w:r>
      <w:r w:rsidR="00AA3EF8">
        <w:rPr>
          <w:rFonts w:asciiTheme="majorHAnsi" w:hAnsiTheme="majorHAnsi"/>
          <w:sz w:val="24"/>
          <w:szCs w:val="24"/>
        </w:rPr>
        <w:t>.</w:t>
      </w:r>
      <w:r w:rsidR="00DE7AF8">
        <w:rPr>
          <w:rFonts w:asciiTheme="majorHAnsi" w:hAnsiTheme="majorHAnsi"/>
          <w:sz w:val="24"/>
          <w:szCs w:val="24"/>
        </w:rPr>
        <w:t xml:space="preserve"> Participants </w:t>
      </w:r>
      <w:proofErr w:type="gramStart"/>
      <w:r w:rsidR="00DE7AF8">
        <w:rPr>
          <w:rFonts w:asciiTheme="majorHAnsi" w:hAnsiTheme="majorHAnsi"/>
          <w:sz w:val="24"/>
          <w:szCs w:val="24"/>
        </w:rPr>
        <w:t xml:space="preserve">were </w:t>
      </w:r>
      <w:r w:rsidR="00335178">
        <w:rPr>
          <w:rFonts w:asciiTheme="majorHAnsi" w:hAnsiTheme="majorHAnsi"/>
          <w:sz w:val="24"/>
          <w:szCs w:val="24"/>
        </w:rPr>
        <w:t>informed</w:t>
      </w:r>
      <w:proofErr w:type="gramEnd"/>
      <w:r w:rsidR="00335178">
        <w:rPr>
          <w:rFonts w:asciiTheme="majorHAnsi" w:hAnsiTheme="majorHAnsi"/>
          <w:sz w:val="24"/>
          <w:szCs w:val="24"/>
        </w:rPr>
        <w:t xml:space="preserve"> </w:t>
      </w:r>
      <w:r w:rsidR="00DE7AF8">
        <w:rPr>
          <w:rFonts w:asciiTheme="majorHAnsi" w:hAnsiTheme="majorHAnsi"/>
          <w:sz w:val="24"/>
          <w:szCs w:val="24"/>
        </w:rPr>
        <w:t xml:space="preserve">that the target was a line tilted 45 degrees to the right and they were </w:t>
      </w:r>
      <w:r w:rsidR="00ED61EB">
        <w:rPr>
          <w:rFonts w:asciiTheme="majorHAnsi" w:hAnsiTheme="majorHAnsi"/>
          <w:sz w:val="24"/>
          <w:szCs w:val="24"/>
        </w:rPr>
        <w:t xml:space="preserve">asked </w:t>
      </w:r>
      <w:r w:rsidR="00DE7AF8">
        <w:rPr>
          <w:rFonts w:asciiTheme="majorHAnsi" w:hAnsiTheme="majorHAnsi"/>
          <w:sz w:val="24"/>
          <w:szCs w:val="24"/>
        </w:rPr>
        <w:t xml:space="preserve">to indicate (by pressing a respective button on a keyboard) whether it was present or absent. They </w:t>
      </w:r>
      <w:proofErr w:type="gramStart"/>
      <w:r w:rsidR="00DE7AF8">
        <w:rPr>
          <w:rFonts w:asciiTheme="majorHAnsi" w:hAnsiTheme="majorHAnsi"/>
          <w:sz w:val="24"/>
          <w:szCs w:val="24"/>
        </w:rPr>
        <w:t>were also given</w:t>
      </w:r>
      <w:proofErr w:type="gramEnd"/>
      <w:r w:rsidR="00DE7AF8">
        <w:rPr>
          <w:rFonts w:asciiTheme="majorHAnsi" w:hAnsiTheme="majorHAnsi"/>
          <w:sz w:val="24"/>
          <w:szCs w:val="24"/>
        </w:rPr>
        <w:t xml:space="preserve"> 20 practice trials.</w:t>
      </w:r>
      <w:r w:rsidR="002E1D35">
        <w:rPr>
          <w:rFonts w:asciiTheme="majorHAnsi" w:hAnsiTheme="majorHAnsi"/>
          <w:sz w:val="24"/>
          <w:szCs w:val="24"/>
        </w:rPr>
        <w:t xml:space="preserve"> </w:t>
      </w:r>
      <w:proofErr w:type="gramStart"/>
      <w:r w:rsidR="008959E2">
        <w:rPr>
          <w:rFonts w:asciiTheme="majorHAnsi" w:hAnsiTheme="majorHAnsi"/>
          <w:sz w:val="24"/>
          <w:szCs w:val="24"/>
        </w:rPr>
        <w:t>Otherwise</w:t>
      </w:r>
      <w:proofErr w:type="gramEnd"/>
      <w:r w:rsidR="008959E2">
        <w:rPr>
          <w:rFonts w:asciiTheme="majorHAnsi" w:hAnsiTheme="majorHAnsi"/>
          <w:sz w:val="24"/>
          <w:szCs w:val="24"/>
        </w:rPr>
        <w:t xml:space="preserve"> the p</w:t>
      </w:r>
      <w:r w:rsidR="00395F7C" w:rsidRPr="002E1D35">
        <w:rPr>
          <w:rFonts w:asciiTheme="majorHAnsi" w:hAnsiTheme="majorHAnsi"/>
          <w:sz w:val="24"/>
          <w:szCs w:val="24"/>
        </w:rPr>
        <w:t xml:space="preserve">rocedure and apparatus were exactly the same as in </w:t>
      </w:r>
      <w:r w:rsidR="003F3277">
        <w:rPr>
          <w:rFonts w:asciiTheme="majorHAnsi" w:hAnsiTheme="majorHAnsi"/>
          <w:sz w:val="24"/>
          <w:szCs w:val="24"/>
        </w:rPr>
        <w:t>E</w:t>
      </w:r>
      <w:r w:rsidR="00395F7C" w:rsidRPr="002E1D35">
        <w:rPr>
          <w:rFonts w:asciiTheme="majorHAnsi" w:hAnsiTheme="majorHAnsi"/>
          <w:sz w:val="24"/>
          <w:szCs w:val="24"/>
        </w:rPr>
        <w:t>xperiment</w:t>
      </w:r>
      <w:r w:rsidR="003F3277">
        <w:rPr>
          <w:rFonts w:asciiTheme="majorHAnsi" w:hAnsiTheme="majorHAnsi"/>
          <w:sz w:val="24"/>
          <w:szCs w:val="24"/>
        </w:rPr>
        <w:t>s</w:t>
      </w:r>
      <w:r w:rsidR="00395F7C" w:rsidRPr="002E1D35">
        <w:rPr>
          <w:rFonts w:asciiTheme="majorHAnsi" w:hAnsiTheme="majorHAnsi"/>
          <w:sz w:val="24"/>
          <w:szCs w:val="24"/>
        </w:rPr>
        <w:t xml:space="preserve"> </w:t>
      </w:r>
      <w:r w:rsidR="003F3277">
        <w:rPr>
          <w:rFonts w:asciiTheme="majorHAnsi" w:hAnsiTheme="majorHAnsi"/>
          <w:sz w:val="24"/>
          <w:szCs w:val="24"/>
        </w:rPr>
        <w:t>1</w:t>
      </w:r>
      <w:r w:rsidR="008959E2">
        <w:rPr>
          <w:rFonts w:asciiTheme="majorHAnsi" w:hAnsiTheme="majorHAnsi"/>
          <w:sz w:val="24"/>
          <w:szCs w:val="24"/>
        </w:rPr>
        <w:t xml:space="preserve"> and </w:t>
      </w:r>
      <w:r w:rsidR="003F3277">
        <w:rPr>
          <w:rFonts w:asciiTheme="majorHAnsi" w:hAnsiTheme="majorHAnsi"/>
          <w:sz w:val="24"/>
          <w:szCs w:val="24"/>
        </w:rPr>
        <w:t>2</w:t>
      </w:r>
      <w:r w:rsidR="008959E2">
        <w:rPr>
          <w:rFonts w:asciiTheme="majorHAnsi" w:hAnsiTheme="majorHAnsi"/>
          <w:sz w:val="24"/>
          <w:szCs w:val="24"/>
        </w:rPr>
        <w:t>.</w:t>
      </w:r>
    </w:p>
    <w:p w14:paraId="0AFCB65A" w14:textId="0F539631" w:rsidR="002E1D35" w:rsidRDefault="00E35E03" w:rsidP="000F4BCF">
      <w:pPr>
        <w:spacing w:line="480" w:lineRule="auto"/>
        <w:jc w:val="both"/>
        <w:rPr>
          <w:rFonts w:asciiTheme="majorHAnsi" w:hAnsiTheme="majorHAnsi"/>
          <w:b/>
          <w:sz w:val="24"/>
          <w:szCs w:val="24"/>
        </w:rPr>
      </w:pPr>
      <w:r w:rsidRPr="00843C04">
        <w:rPr>
          <w:rFonts w:asciiTheme="majorHAnsi" w:hAnsiTheme="majorHAnsi"/>
          <w:b/>
          <w:sz w:val="24"/>
          <w:szCs w:val="24"/>
        </w:rPr>
        <w:t>Results</w:t>
      </w:r>
    </w:p>
    <w:p w14:paraId="3D1A37FC" w14:textId="729F10E4" w:rsidR="000E2453" w:rsidRDefault="000E2453" w:rsidP="000F4BCF">
      <w:pPr>
        <w:spacing w:line="480" w:lineRule="auto"/>
        <w:jc w:val="both"/>
        <w:rPr>
          <w:rFonts w:asciiTheme="majorHAnsi" w:hAnsiTheme="majorHAnsi"/>
          <w:i/>
          <w:sz w:val="24"/>
          <w:szCs w:val="24"/>
        </w:rPr>
      </w:pPr>
    </w:p>
    <w:p w14:paraId="32803B2E" w14:textId="1FC910B1" w:rsidR="00165D5E" w:rsidRDefault="00165D5E" w:rsidP="00E77A27">
      <w:pPr>
        <w:spacing w:line="480" w:lineRule="auto"/>
        <w:jc w:val="both"/>
        <w:rPr>
          <w:rFonts w:asciiTheme="majorHAnsi" w:hAnsiTheme="majorHAnsi"/>
          <w:sz w:val="24"/>
          <w:szCs w:val="24"/>
        </w:rPr>
      </w:pPr>
    </w:p>
    <w:p w14:paraId="0CE4F9A9" w14:textId="2AB1B2B6" w:rsidR="007701B8" w:rsidRDefault="00101368" w:rsidP="004023E3">
      <w:pPr>
        <w:spacing w:line="480" w:lineRule="auto"/>
        <w:ind w:firstLine="720"/>
        <w:jc w:val="both"/>
        <w:rPr>
          <w:rFonts w:asciiTheme="majorHAnsi" w:hAnsiTheme="majorHAnsi"/>
          <w:sz w:val="24"/>
          <w:szCs w:val="24"/>
        </w:rPr>
      </w:pPr>
      <w:r>
        <w:rPr>
          <w:rFonts w:asciiTheme="majorHAnsi" w:hAnsiTheme="majorHAnsi"/>
          <w:sz w:val="24"/>
          <w:szCs w:val="24"/>
        </w:rPr>
        <w:lastRenderedPageBreak/>
        <w:t>The reaction time and accuracy results confirm that our search difficulty manipulation was effective. Nonetheless, participants</w:t>
      </w:r>
      <w:r w:rsidR="008959E2" w:rsidRPr="00A32403">
        <w:rPr>
          <w:rFonts w:asciiTheme="majorHAnsi" w:hAnsiTheme="majorHAnsi"/>
          <w:sz w:val="24"/>
          <w:szCs w:val="24"/>
        </w:rPr>
        <w:t xml:space="preserve"> preferred to saccade </w:t>
      </w:r>
      <w:r w:rsidR="00A26F65">
        <w:rPr>
          <w:rFonts w:asciiTheme="majorHAnsi" w:hAnsiTheme="majorHAnsi"/>
          <w:sz w:val="24"/>
          <w:szCs w:val="24"/>
        </w:rPr>
        <w:t xml:space="preserve">first, and </w:t>
      </w:r>
      <w:r w:rsidR="008959E2" w:rsidRPr="00A32403">
        <w:rPr>
          <w:rFonts w:asciiTheme="majorHAnsi" w:hAnsiTheme="majorHAnsi"/>
          <w:sz w:val="24"/>
          <w:szCs w:val="24"/>
        </w:rPr>
        <w:t>more</w:t>
      </w:r>
      <w:r w:rsidR="00A26F65">
        <w:rPr>
          <w:rFonts w:asciiTheme="majorHAnsi" w:hAnsiTheme="majorHAnsi"/>
          <w:sz w:val="24"/>
          <w:szCs w:val="24"/>
        </w:rPr>
        <w:t xml:space="preserve"> often,</w:t>
      </w:r>
      <w:r w:rsidR="008959E2" w:rsidRPr="00A32403">
        <w:rPr>
          <w:rFonts w:asciiTheme="majorHAnsi" w:hAnsiTheme="majorHAnsi"/>
          <w:sz w:val="24"/>
          <w:szCs w:val="24"/>
        </w:rPr>
        <w:t xml:space="preserve"> into the sighted as opposed to the blind field</w:t>
      </w:r>
      <w:r>
        <w:rPr>
          <w:rFonts w:asciiTheme="majorHAnsi" w:hAnsiTheme="majorHAnsi"/>
          <w:sz w:val="24"/>
          <w:szCs w:val="24"/>
        </w:rPr>
        <w:t xml:space="preserve"> to a similar extent across the five difficulty levels</w:t>
      </w:r>
      <w:r w:rsidR="006E2A84">
        <w:rPr>
          <w:rFonts w:asciiTheme="majorHAnsi" w:hAnsiTheme="majorHAnsi"/>
          <w:sz w:val="24"/>
          <w:szCs w:val="24"/>
        </w:rPr>
        <w:t xml:space="preserve">. When the target was easy </w:t>
      </w:r>
      <w:r w:rsidR="00A26F65">
        <w:rPr>
          <w:rFonts w:asciiTheme="majorHAnsi" w:hAnsiTheme="majorHAnsi"/>
          <w:sz w:val="24"/>
          <w:szCs w:val="24"/>
        </w:rPr>
        <w:t xml:space="preserve">to spot in the periphery, </w:t>
      </w:r>
      <w:r w:rsidR="006E2A84">
        <w:rPr>
          <w:rFonts w:asciiTheme="majorHAnsi" w:hAnsiTheme="majorHAnsi"/>
          <w:sz w:val="24"/>
          <w:szCs w:val="24"/>
        </w:rPr>
        <w:t xml:space="preserve">and it was not </w:t>
      </w:r>
      <w:r w:rsidR="00A26F65">
        <w:rPr>
          <w:rFonts w:asciiTheme="majorHAnsi" w:hAnsiTheme="majorHAnsi"/>
          <w:sz w:val="24"/>
          <w:szCs w:val="24"/>
        </w:rPr>
        <w:t xml:space="preserve">initially visible </w:t>
      </w:r>
      <w:r w:rsidR="006E2A84">
        <w:rPr>
          <w:rFonts w:asciiTheme="majorHAnsi" w:hAnsiTheme="majorHAnsi"/>
          <w:sz w:val="24"/>
          <w:szCs w:val="24"/>
        </w:rPr>
        <w:t>in the sighted field</w:t>
      </w:r>
      <w:r w:rsidR="00A26F65">
        <w:rPr>
          <w:rFonts w:asciiTheme="majorHAnsi" w:hAnsiTheme="majorHAnsi"/>
          <w:sz w:val="24"/>
          <w:szCs w:val="24"/>
        </w:rPr>
        <w:t>,</w:t>
      </w:r>
      <w:r w:rsidR="006E2A84">
        <w:rPr>
          <w:rFonts w:asciiTheme="majorHAnsi" w:hAnsiTheme="majorHAnsi"/>
          <w:sz w:val="24"/>
          <w:szCs w:val="24"/>
        </w:rPr>
        <w:t xml:space="preserve"> </w:t>
      </w:r>
      <w:r w:rsidR="009F46BB">
        <w:rPr>
          <w:rFonts w:asciiTheme="majorHAnsi" w:hAnsiTheme="majorHAnsi"/>
          <w:sz w:val="24"/>
          <w:szCs w:val="24"/>
        </w:rPr>
        <w:t>participants</w:t>
      </w:r>
      <w:r w:rsidR="006E2A84">
        <w:rPr>
          <w:rFonts w:asciiTheme="majorHAnsi" w:hAnsiTheme="majorHAnsi"/>
          <w:sz w:val="24"/>
          <w:szCs w:val="24"/>
        </w:rPr>
        <w:t xml:space="preserve"> should have immediately moved </w:t>
      </w:r>
      <w:r w:rsidR="00A26F65">
        <w:rPr>
          <w:rFonts w:asciiTheme="majorHAnsi" w:hAnsiTheme="majorHAnsi"/>
          <w:sz w:val="24"/>
          <w:szCs w:val="24"/>
        </w:rPr>
        <w:t>their eyes deep in</w:t>
      </w:r>
      <w:r w:rsidR="006E2A84">
        <w:rPr>
          <w:rFonts w:asciiTheme="majorHAnsi" w:hAnsiTheme="majorHAnsi"/>
          <w:sz w:val="24"/>
          <w:szCs w:val="24"/>
        </w:rPr>
        <w:t xml:space="preserve">to the blind field </w:t>
      </w:r>
      <w:r w:rsidR="00A26F65">
        <w:rPr>
          <w:rFonts w:asciiTheme="majorHAnsi" w:hAnsiTheme="majorHAnsi"/>
          <w:sz w:val="24"/>
          <w:szCs w:val="24"/>
        </w:rPr>
        <w:t xml:space="preserve">to </w:t>
      </w:r>
      <w:r w:rsidR="006E2A84">
        <w:rPr>
          <w:rFonts w:asciiTheme="majorHAnsi" w:hAnsiTheme="majorHAnsi"/>
          <w:sz w:val="24"/>
          <w:szCs w:val="24"/>
        </w:rPr>
        <w:t>search for the target</w:t>
      </w:r>
      <w:r w:rsidR="008959E2" w:rsidRPr="00A32403">
        <w:rPr>
          <w:rFonts w:asciiTheme="majorHAnsi" w:hAnsiTheme="majorHAnsi"/>
          <w:sz w:val="24"/>
          <w:szCs w:val="24"/>
        </w:rPr>
        <w:t>.</w:t>
      </w:r>
      <w:r w:rsidR="002A17B1">
        <w:rPr>
          <w:rFonts w:asciiTheme="majorHAnsi" w:hAnsiTheme="majorHAnsi"/>
          <w:sz w:val="24"/>
          <w:szCs w:val="24"/>
        </w:rPr>
        <w:t xml:space="preserve"> Yet participants </w:t>
      </w:r>
      <w:proofErr w:type="gramStart"/>
      <w:r w:rsidR="002A17B1">
        <w:rPr>
          <w:rFonts w:asciiTheme="majorHAnsi" w:hAnsiTheme="majorHAnsi"/>
          <w:sz w:val="24"/>
          <w:szCs w:val="24"/>
        </w:rPr>
        <w:t>were</w:t>
      </w:r>
      <w:r w:rsidR="009F46BB">
        <w:rPr>
          <w:rFonts w:asciiTheme="majorHAnsi" w:hAnsiTheme="majorHAnsi"/>
          <w:sz w:val="24"/>
          <w:szCs w:val="24"/>
        </w:rPr>
        <w:t xml:space="preserve"> consistently</w:t>
      </w:r>
      <w:r w:rsidR="006E2A84">
        <w:rPr>
          <w:rFonts w:asciiTheme="majorHAnsi" w:hAnsiTheme="majorHAnsi"/>
          <w:sz w:val="24"/>
          <w:szCs w:val="24"/>
        </w:rPr>
        <w:t xml:space="preserve"> biased</w:t>
      </w:r>
      <w:proofErr w:type="gramEnd"/>
      <w:r w:rsidR="006E2A84">
        <w:rPr>
          <w:rFonts w:asciiTheme="majorHAnsi" w:hAnsiTheme="majorHAnsi"/>
          <w:sz w:val="24"/>
          <w:szCs w:val="24"/>
        </w:rPr>
        <w:t xml:space="preserve"> </w:t>
      </w:r>
      <w:r w:rsidR="002A17B1">
        <w:rPr>
          <w:rFonts w:asciiTheme="majorHAnsi" w:hAnsiTheme="majorHAnsi"/>
          <w:sz w:val="24"/>
          <w:szCs w:val="24"/>
        </w:rPr>
        <w:t>towards the sighted field</w:t>
      </w:r>
      <w:r w:rsidR="00A26F65">
        <w:rPr>
          <w:rFonts w:asciiTheme="majorHAnsi" w:hAnsiTheme="majorHAnsi"/>
          <w:sz w:val="24"/>
          <w:szCs w:val="24"/>
        </w:rPr>
        <w:t xml:space="preserve">, irrespective </w:t>
      </w:r>
      <w:r w:rsidR="00F5683B">
        <w:rPr>
          <w:rFonts w:asciiTheme="majorHAnsi" w:hAnsiTheme="majorHAnsi"/>
          <w:sz w:val="24"/>
          <w:szCs w:val="24"/>
        </w:rPr>
        <w:t>of the ease of target detection</w:t>
      </w:r>
      <w:r w:rsidR="002A17B1">
        <w:rPr>
          <w:rFonts w:asciiTheme="majorHAnsi" w:hAnsiTheme="majorHAnsi"/>
          <w:sz w:val="24"/>
          <w:szCs w:val="24"/>
        </w:rPr>
        <w:t xml:space="preserve">. </w:t>
      </w:r>
      <w:r w:rsidR="007701B8">
        <w:rPr>
          <w:rFonts w:asciiTheme="majorHAnsi" w:hAnsiTheme="majorHAnsi"/>
          <w:sz w:val="24"/>
          <w:szCs w:val="24"/>
        </w:rPr>
        <w:t xml:space="preserve">Had participants been able to implement a strategy of searching the blind field when the target was not immediately apparent on easy trials, we would have also seen </w:t>
      </w:r>
      <w:r w:rsidR="00243740">
        <w:rPr>
          <w:rFonts w:asciiTheme="majorHAnsi" w:hAnsiTheme="majorHAnsi"/>
          <w:sz w:val="24"/>
          <w:szCs w:val="24"/>
        </w:rPr>
        <w:t>a decrease in the performance difference between blind- and sighted-field</w:t>
      </w:r>
      <w:r w:rsidR="007701B8">
        <w:rPr>
          <w:rFonts w:asciiTheme="majorHAnsi" w:hAnsiTheme="majorHAnsi"/>
          <w:sz w:val="24"/>
          <w:szCs w:val="24"/>
        </w:rPr>
        <w:t xml:space="preserve"> </w:t>
      </w:r>
      <w:r w:rsidR="00243740">
        <w:rPr>
          <w:rFonts w:asciiTheme="majorHAnsi" w:hAnsiTheme="majorHAnsi"/>
          <w:sz w:val="24"/>
          <w:szCs w:val="24"/>
        </w:rPr>
        <w:t xml:space="preserve">targets with decreasing search difficulty. Instead, this difference is consistently large across search difficulty. </w:t>
      </w:r>
    </w:p>
    <w:p w14:paraId="1303FEE3" w14:textId="09D8193D" w:rsidR="008959E2" w:rsidRPr="008959E2" w:rsidRDefault="00A2254E" w:rsidP="004023E3">
      <w:pPr>
        <w:spacing w:line="480" w:lineRule="auto"/>
        <w:ind w:firstLine="720"/>
        <w:jc w:val="both"/>
        <w:rPr>
          <w:rFonts w:asciiTheme="majorHAnsi" w:hAnsiTheme="majorHAnsi"/>
          <w:i/>
          <w:sz w:val="24"/>
          <w:szCs w:val="24"/>
        </w:rPr>
      </w:pPr>
      <w:ins w:id="155" w:author="r02al13" w:date="2016-02-10T13:24:00Z">
        <w:r>
          <w:rPr>
            <w:rFonts w:asciiTheme="majorHAnsi" w:hAnsiTheme="majorHAnsi"/>
            <w:sz w:val="24"/>
            <w:szCs w:val="24"/>
          </w:rPr>
          <w:t>Therefore,</w:t>
        </w:r>
      </w:ins>
      <w:r w:rsidR="008959E2" w:rsidRPr="00A32403">
        <w:rPr>
          <w:rFonts w:asciiTheme="majorHAnsi" w:hAnsiTheme="majorHAnsi"/>
          <w:sz w:val="24"/>
          <w:szCs w:val="24"/>
        </w:rPr>
        <w:t xml:space="preserve"> </w:t>
      </w:r>
      <w:r w:rsidR="002A17B1">
        <w:rPr>
          <w:rFonts w:asciiTheme="majorHAnsi" w:hAnsiTheme="majorHAnsi"/>
          <w:sz w:val="24"/>
          <w:szCs w:val="24"/>
        </w:rPr>
        <w:t>i</w:t>
      </w:r>
      <w:r w:rsidR="0075101B">
        <w:rPr>
          <w:rFonts w:asciiTheme="majorHAnsi" w:hAnsiTheme="majorHAnsi"/>
          <w:sz w:val="24"/>
          <w:szCs w:val="24"/>
        </w:rPr>
        <w:t xml:space="preserve">n the fourth </w:t>
      </w:r>
      <w:r w:rsidR="002A17B1">
        <w:rPr>
          <w:rFonts w:asciiTheme="majorHAnsi" w:hAnsiTheme="majorHAnsi"/>
          <w:sz w:val="24"/>
          <w:szCs w:val="24"/>
        </w:rPr>
        <w:t>experiment</w:t>
      </w:r>
      <w:r w:rsidR="0075101B">
        <w:rPr>
          <w:rFonts w:asciiTheme="majorHAnsi" w:hAnsiTheme="majorHAnsi"/>
          <w:sz w:val="24"/>
          <w:szCs w:val="24"/>
        </w:rPr>
        <w:t xml:space="preserve"> we only test participants under two conditions</w:t>
      </w:r>
      <w:r w:rsidR="002A17B1">
        <w:rPr>
          <w:rFonts w:asciiTheme="majorHAnsi" w:hAnsiTheme="majorHAnsi"/>
          <w:sz w:val="24"/>
          <w:szCs w:val="24"/>
        </w:rPr>
        <w:t>:</w:t>
      </w:r>
      <w:r w:rsidR="0075101B">
        <w:rPr>
          <w:rFonts w:asciiTheme="majorHAnsi" w:hAnsiTheme="majorHAnsi"/>
          <w:sz w:val="24"/>
          <w:szCs w:val="24"/>
        </w:rPr>
        <w:t xml:space="preserve"> parallel</w:t>
      </w:r>
      <w:r w:rsidR="00EA6FE4">
        <w:rPr>
          <w:rFonts w:asciiTheme="majorHAnsi" w:hAnsiTheme="majorHAnsi"/>
          <w:sz w:val="24"/>
          <w:szCs w:val="24"/>
        </w:rPr>
        <w:t xml:space="preserve"> </w:t>
      </w:r>
      <w:r w:rsidR="002A17B1">
        <w:rPr>
          <w:rFonts w:asciiTheme="majorHAnsi" w:hAnsiTheme="majorHAnsi"/>
          <w:sz w:val="24"/>
          <w:szCs w:val="24"/>
        </w:rPr>
        <w:t>(</w:t>
      </w:r>
      <w:proofErr w:type="gramStart"/>
      <w:r w:rsidR="002A17B1">
        <w:rPr>
          <w:rFonts w:asciiTheme="majorHAnsi" w:hAnsiTheme="majorHAnsi"/>
          <w:sz w:val="24"/>
          <w:szCs w:val="24"/>
        </w:rPr>
        <w:t>pop-out</w:t>
      </w:r>
      <w:proofErr w:type="gramEnd"/>
      <w:r w:rsidR="002A17B1">
        <w:rPr>
          <w:rFonts w:asciiTheme="majorHAnsi" w:hAnsiTheme="majorHAnsi"/>
          <w:sz w:val="24"/>
          <w:szCs w:val="24"/>
        </w:rPr>
        <w:t>)</w:t>
      </w:r>
      <w:r w:rsidR="0075101B">
        <w:rPr>
          <w:rFonts w:asciiTheme="majorHAnsi" w:hAnsiTheme="majorHAnsi"/>
          <w:sz w:val="24"/>
          <w:szCs w:val="24"/>
        </w:rPr>
        <w:t xml:space="preserve"> </w:t>
      </w:r>
      <w:r w:rsidR="009F46BB">
        <w:rPr>
          <w:rFonts w:asciiTheme="majorHAnsi" w:hAnsiTheme="majorHAnsi"/>
          <w:sz w:val="24"/>
          <w:szCs w:val="24"/>
        </w:rPr>
        <w:t>and</w:t>
      </w:r>
      <w:r w:rsidR="002A17B1">
        <w:rPr>
          <w:rFonts w:asciiTheme="majorHAnsi" w:hAnsiTheme="majorHAnsi"/>
          <w:sz w:val="24"/>
          <w:szCs w:val="24"/>
        </w:rPr>
        <w:t xml:space="preserve"> serial. If the search is easy (it is a </w:t>
      </w:r>
      <w:proofErr w:type="gramStart"/>
      <w:r w:rsidR="002A17B1">
        <w:rPr>
          <w:rFonts w:asciiTheme="majorHAnsi" w:hAnsiTheme="majorHAnsi"/>
          <w:sz w:val="24"/>
          <w:szCs w:val="24"/>
        </w:rPr>
        <w:t>pop-out</w:t>
      </w:r>
      <w:proofErr w:type="gramEnd"/>
      <w:r w:rsidR="002A17B1">
        <w:rPr>
          <w:rFonts w:asciiTheme="majorHAnsi" w:hAnsiTheme="majorHAnsi"/>
          <w:sz w:val="24"/>
          <w:szCs w:val="24"/>
        </w:rPr>
        <w:t xml:space="preserve">) and the target is </w:t>
      </w:r>
      <w:r w:rsidR="00A26F65">
        <w:rPr>
          <w:rFonts w:asciiTheme="majorHAnsi" w:hAnsiTheme="majorHAnsi"/>
          <w:sz w:val="24"/>
          <w:szCs w:val="24"/>
        </w:rPr>
        <w:t>initially not visible in the sighted field, the</w:t>
      </w:r>
      <w:r w:rsidR="002A17B1">
        <w:rPr>
          <w:rFonts w:asciiTheme="majorHAnsi" w:hAnsiTheme="majorHAnsi"/>
          <w:sz w:val="24"/>
          <w:szCs w:val="24"/>
        </w:rPr>
        <w:t xml:space="preserve"> optimal strategy is to make </w:t>
      </w:r>
      <w:r w:rsidR="00674EAD">
        <w:rPr>
          <w:rFonts w:asciiTheme="majorHAnsi" w:hAnsiTheme="majorHAnsi"/>
          <w:sz w:val="24"/>
          <w:szCs w:val="24"/>
        </w:rPr>
        <w:t xml:space="preserve">the </w:t>
      </w:r>
      <w:r w:rsidR="002A17B1">
        <w:rPr>
          <w:rFonts w:asciiTheme="majorHAnsi" w:hAnsiTheme="majorHAnsi"/>
          <w:sz w:val="24"/>
          <w:szCs w:val="24"/>
        </w:rPr>
        <w:t>first saccade</w:t>
      </w:r>
      <w:r w:rsidR="00A26F65">
        <w:rPr>
          <w:rFonts w:asciiTheme="majorHAnsi" w:hAnsiTheme="majorHAnsi"/>
          <w:sz w:val="24"/>
          <w:szCs w:val="24"/>
        </w:rPr>
        <w:t xml:space="preserve"> deep</w:t>
      </w:r>
      <w:r w:rsidR="002A17B1">
        <w:rPr>
          <w:rFonts w:asciiTheme="majorHAnsi" w:hAnsiTheme="majorHAnsi"/>
          <w:sz w:val="24"/>
          <w:szCs w:val="24"/>
        </w:rPr>
        <w:t xml:space="preserve"> into the blind field</w:t>
      </w:r>
      <w:r w:rsidR="00A26F65">
        <w:rPr>
          <w:rFonts w:asciiTheme="majorHAnsi" w:hAnsiTheme="majorHAnsi"/>
          <w:sz w:val="24"/>
          <w:szCs w:val="24"/>
        </w:rPr>
        <w:t>.</w:t>
      </w:r>
      <w:r w:rsidR="002A17B1">
        <w:rPr>
          <w:rFonts w:asciiTheme="majorHAnsi" w:hAnsiTheme="majorHAnsi"/>
          <w:sz w:val="24"/>
          <w:szCs w:val="24"/>
        </w:rPr>
        <w:t xml:space="preserve"> </w:t>
      </w:r>
      <w:r w:rsidR="00A26F65">
        <w:rPr>
          <w:rFonts w:asciiTheme="majorHAnsi" w:hAnsiTheme="majorHAnsi"/>
          <w:sz w:val="24"/>
          <w:szCs w:val="24"/>
        </w:rPr>
        <w:t>In the easy condition, p</w:t>
      </w:r>
      <w:r w:rsidR="002A17B1">
        <w:rPr>
          <w:rFonts w:asciiTheme="majorHAnsi" w:hAnsiTheme="majorHAnsi"/>
          <w:sz w:val="24"/>
          <w:szCs w:val="24"/>
        </w:rPr>
        <w:t xml:space="preserve">articipants </w:t>
      </w:r>
      <w:r w:rsidR="00A26F65">
        <w:rPr>
          <w:rFonts w:asciiTheme="majorHAnsi" w:hAnsiTheme="majorHAnsi"/>
          <w:sz w:val="24"/>
          <w:szCs w:val="24"/>
        </w:rPr>
        <w:t>should</w:t>
      </w:r>
      <w:r w:rsidR="00B5752D">
        <w:rPr>
          <w:rFonts w:asciiTheme="majorHAnsi" w:hAnsiTheme="majorHAnsi"/>
          <w:sz w:val="24"/>
          <w:szCs w:val="24"/>
        </w:rPr>
        <w:t xml:space="preserve"> be</w:t>
      </w:r>
      <w:r w:rsidR="00A26F65">
        <w:rPr>
          <w:rFonts w:asciiTheme="majorHAnsi" w:hAnsiTheme="majorHAnsi"/>
          <w:sz w:val="24"/>
          <w:szCs w:val="24"/>
        </w:rPr>
        <w:t xml:space="preserve"> </w:t>
      </w:r>
      <w:r w:rsidR="002A17B1">
        <w:rPr>
          <w:rFonts w:asciiTheme="majorHAnsi" w:hAnsiTheme="majorHAnsi"/>
          <w:sz w:val="24"/>
          <w:szCs w:val="24"/>
        </w:rPr>
        <w:t xml:space="preserve">able to tell without making </w:t>
      </w:r>
      <w:r w:rsidR="00674EAD">
        <w:rPr>
          <w:rFonts w:asciiTheme="majorHAnsi" w:hAnsiTheme="majorHAnsi"/>
          <w:sz w:val="24"/>
          <w:szCs w:val="24"/>
        </w:rPr>
        <w:t xml:space="preserve">any </w:t>
      </w:r>
      <w:r w:rsidR="002A17B1">
        <w:rPr>
          <w:rFonts w:asciiTheme="majorHAnsi" w:hAnsiTheme="majorHAnsi"/>
          <w:sz w:val="24"/>
          <w:szCs w:val="24"/>
        </w:rPr>
        <w:t>eye movement</w:t>
      </w:r>
      <w:r w:rsidR="00674EAD">
        <w:rPr>
          <w:rFonts w:asciiTheme="majorHAnsi" w:hAnsiTheme="majorHAnsi"/>
          <w:sz w:val="24"/>
          <w:szCs w:val="24"/>
        </w:rPr>
        <w:t>s</w:t>
      </w:r>
      <w:r w:rsidR="00A26F65">
        <w:rPr>
          <w:rFonts w:asciiTheme="majorHAnsi" w:hAnsiTheme="majorHAnsi"/>
          <w:sz w:val="24"/>
          <w:szCs w:val="24"/>
        </w:rPr>
        <w:t xml:space="preserve"> (if it is in the sighted field)</w:t>
      </w:r>
      <w:r w:rsidR="009F46BB">
        <w:rPr>
          <w:rFonts w:asciiTheme="majorHAnsi" w:hAnsiTheme="majorHAnsi"/>
          <w:sz w:val="24"/>
          <w:szCs w:val="24"/>
        </w:rPr>
        <w:t xml:space="preserve"> or with one eye-movement</w:t>
      </w:r>
      <w:r w:rsidR="002A17B1">
        <w:rPr>
          <w:rFonts w:asciiTheme="majorHAnsi" w:hAnsiTheme="majorHAnsi"/>
          <w:sz w:val="24"/>
          <w:szCs w:val="24"/>
        </w:rPr>
        <w:t xml:space="preserve"> </w:t>
      </w:r>
      <w:r w:rsidR="00A26F65">
        <w:rPr>
          <w:rFonts w:asciiTheme="majorHAnsi" w:hAnsiTheme="majorHAnsi"/>
          <w:sz w:val="24"/>
          <w:szCs w:val="24"/>
        </w:rPr>
        <w:t xml:space="preserve">(if it is in the blind </w:t>
      </w:r>
      <w:proofErr w:type="gramStart"/>
      <w:r w:rsidR="00A26F65">
        <w:rPr>
          <w:rFonts w:asciiTheme="majorHAnsi" w:hAnsiTheme="majorHAnsi"/>
          <w:sz w:val="24"/>
          <w:szCs w:val="24"/>
        </w:rPr>
        <w:t>field)</w:t>
      </w:r>
      <w:proofErr w:type="gramEnd"/>
      <w:r w:rsidR="00A26F65">
        <w:rPr>
          <w:rFonts w:asciiTheme="majorHAnsi" w:hAnsiTheme="majorHAnsi"/>
          <w:sz w:val="24"/>
          <w:szCs w:val="24"/>
        </w:rPr>
        <w:t xml:space="preserve"> </w:t>
      </w:r>
      <w:r w:rsidR="002A17B1">
        <w:rPr>
          <w:rFonts w:asciiTheme="majorHAnsi" w:hAnsiTheme="majorHAnsi"/>
          <w:sz w:val="24"/>
          <w:szCs w:val="24"/>
        </w:rPr>
        <w:t xml:space="preserve">whether </w:t>
      </w:r>
      <w:r w:rsidR="00674EAD">
        <w:rPr>
          <w:rFonts w:asciiTheme="majorHAnsi" w:hAnsiTheme="majorHAnsi"/>
          <w:sz w:val="24"/>
          <w:szCs w:val="24"/>
        </w:rPr>
        <w:t xml:space="preserve">the </w:t>
      </w:r>
      <w:r w:rsidR="002A17B1">
        <w:rPr>
          <w:rFonts w:asciiTheme="majorHAnsi" w:hAnsiTheme="majorHAnsi"/>
          <w:sz w:val="24"/>
          <w:szCs w:val="24"/>
        </w:rPr>
        <w:t xml:space="preserve">target is present </w:t>
      </w:r>
      <w:r w:rsidR="00A26F65">
        <w:rPr>
          <w:rFonts w:asciiTheme="majorHAnsi" w:hAnsiTheme="majorHAnsi"/>
          <w:sz w:val="24"/>
          <w:szCs w:val="24"/>
        </w:rPr>
        <w:t>or absent</w:t>
      </w:r>
      <w:r w:rsidR="002A17B1">
        <w:rPr>
          <w:rFonts w:asciiTheme="majorHAnsi" w:hAnsiTheme="majorHAnsi"/>
          <w:sz w:val="24"/>
          <w:szCs w:val="24"/>
        </w:rPr>
        <w:t xml:space="preserve">. </w:t>
      </w:r>
      <w:proofErr w:type="gramStart"/>
      <w:r w:rsidR="00A26F65">
        <w:rPr>
          <w:rFonts w:asciiTheme="majorHAnsi" w:hAnsiTheme="majorHAnsi"/>
          <w:sz w:val="24"/>
          <w:szCs w:val="24"/>
        </w:rPr>
        <w:t>Therefore</w:t>
      </w:r>
      <w:proofErr w:type="gramEnd"/>
      <w:r w:rsidR="00A26F65">
        <w:rPr>
          <w:rFonts w:asciiTheme="majorHAnsi" w:hAnsiTheme="majorHAnsi"/>
          <w:sz w:val="24"/>
          <w:szCs w:val="24"/>
        </w:rPr>
        <w:t xml:space="preserve"> </w:t>
      </w:r>
      <w:r w:rsidR="002A17B1">
        <w:rPr>
          <w:rFonts w:asciiTheme="majorHAnsi" w:hAnsiTheme="majorHAnsi"/>
          <w:sz w:val="24"/>
          <w:szCs w:val="24"/>
        </w:rPr>
        <w:t xml:space="preserve">the reaction time </w:t>
      </w:r>
      <w:r w:rsidR="00A26F65">
        <w:rPr>
          <w:rFonts w:asciiTheme="majorHAnsi" w:hAnsiTheme="majorHAnsi"/>
          <w:sz w:val="24"/>
          <w:szCs w:val="24"/>
        </w:rPr>
        <w:t xml:space="preserve">difference </w:t>
      </w:r>
      <w:r w:rsidR="002A17B1">
        <w:rPr>
          <w:rFonts w:asciiTheme="majorHAnsi" w:hAnsiTheme="majorHAnsi"/>
          <w:sz w:val="24"/>
          <w:szCs w:val="24"/>
        </w:rPr>
        <w:t xml:space="preserve">between target present in the blind and in the sighted field should </w:t>
      </w:r>
      <w:r w:rsidR="00A26F65">
        <w:rPr>
          <w:rFonts w:asciiTheme="majorHAnsi" w:hAnsiTheme="majorHAnsi"/>
          <w:sz w:val="24"/>
          <w:szCs w:val="24"/>
        </w:rPr>
        <w:t xml:space="preserve">be about </w:t>
      </w:r>
      <w:r w:rsidR="002A17B1">
        <w:rPr>
          <w:rFonts w:asciiTheme="majorHAnsi" w:hAnsiTheme="majorHAnsi"/>
          <w:sz w:val="24"/>
          <w:szCs w:val="24"/>
        </w:rPr>
        <w:t>the time it takes to execute one eye movement</w:t>
      </w:r>
      <w:r w:rsidR="00D77E22">
        <w:rPr>
          <w:rFonts w:asciiTheme="majorHAnsi" w:hAnsiTheme="majorHAnsi"/>
          <w:sz w:val="24"/>
          <w:szCs w:val="24"/>
        </w:rPr>
        <w:t xml:space="preserve"> </w:t>
      </w:r>
      <w:r w:rsidR="002A17B1">
        <w:rPr>
          <w:rFonts w:asciiTheme="majorHAnsi" w:hAnsiTheme="majorHAnsi"/>
          <w:sz w:val="24"/>
          <w:szCs w:val="24"/>
        </w:rPr>
        <w:t xml:space="preserve">(about </w:t>
      </w:r>
      <w:r w:rsidR="00D77E22">
        <w:rPr>
          <w:rFonts w:asciiTheme="majorHAnsi" w:hAnsiTheme="majorHAnsi"/>
          <w:sz w:val="24"/>
          <w:szCs w:val="24"/>
        </w:rPr>
        <w:t>300</w:t>
      </w:r>
      <w:r w:rsidR="00A26F65">
        <w:rPr>
          <w:rFonts w:asciiTheme="majorHAnsi" w:hAnsiTheme="majorHAnsi"/>
          <w:sz w:val="24"/>
          <w:szCs w:val="24"/>
        </w:rPr>
        <w:t>ms</w:t>
      </w:r>
      <w:r w:rsidR="00D77E22">
        <w:rPr>
          <w:rFonts w:asciiTheme="majorHAnsi" w:hAnsiTheme="majorHAnsi"/>
          <w:sz w:val="24"/>
          <w:szCs w:val="24"/>
        </w:rPr>
        <w:t>)</w:t>
      </w:r>
      <w:r w:rsidR="00A26F65">
        <w:rPr>
          <w:rFonts w:asciiTheme="majorHAnsi" w:hAnsiTheme="majorHAnsi"/>
          <w:sz w:val="24"/>
          <w:szCs w:val="24"/>
        </w:rPr>
        <w:t>.</w:t>
      </w:r>
    </w:p>
    <w:p w14:paraId="1B5604FD" w14:textId="77777777" w:rsidR="002E1D35" w:rsidRDefault="002E1D35" w:rsidP="00852CBA">
      <w:pPr>
        <w:spacing w:line="480" w:lineRule="auto"/>
        <w:jc w:val="center"/>
        <w:rPr>
          <w:rFonts w:asciiTheme="majorHAnsi" w:hAnsiTheme="majorHAnsi"/>
          <w:b/>
          <w:sz w:val="24"/>
          <w:szCs w:val="24"/>
        </w:rPr>
      </w:pPr>
      <w:r w:rsidRPr="008959E2">
        <w:rPr>
          <w:rFonts w:asciiTheme="majorHAnsi" w:hAnsiTheme="majorHAnsi"/>
          <w:b/>
          <w:sz w:val="24"/>
          <w:szCs w:val="24"/>
        </w:rPr>
        <w:t>Experiment 4</w:t>
      </w:r>
    </w:p>
    <w:p w14:paraId="4E0A0C11" w14:textId="77777777" w:rsidR="00974665" w:rsidRDefault="00974665" w:rsidP="000F4BCF">
      <w:pPr>
        <w:spacing w:line="480" w:lineRule="auto"/>
        <w:jc w:val="both"/>
        <w:rPr>
          <w:rFonts w:asciiTheme="majorHAnsi" w:hAnsiTheme="majorHAnsi"/>
          <w:b/>
          <w:sz w:val="24"/>
          <w:szCs w:val="24"/>
        </w:rPr>
      </w:pPr>
      <w:r>
        <w:rPr>
          <w:rFonts w:asciiTheme="majorHAnsi" w:hAnsiTheme="majorHAnsi"/>
          <w:b/>
          <w:sz w:val="24"/>
          <w:szCs w:val="24"/>
        </w:rPr>
        <w:t>Method</w:t>
      </w:r>
    </w:p>
    <w:p w14:paraId="4863AC49" w14:textId="7D144D62" w:rsidR="008959E2" w:rsidRDefault="00983C8B" w:rsidP="000F4BCF">
      <w:pPr>
        <w:spacing w:line="480" w:lineRule="auto"/>
        <w:jc w:val="both"/>
        <w:rPr>
          <w:rFonts w:asciiTheme="majorHAnsi" w:hAnsiTheme="majorHAnsi"/>
          <w:i/>
          <w:sz w:val="24"/>
          <w:szCs w:val="24"/>
        </w:rPr>
      </w:pPr>
      <w:r w:rsidRPr="00252885">
        <w:rPr>
          <w:rFonts w:asciiTheme="majorHAnsi" w:hAnsiTheme="majorHAnsi"/>
          <w:i/>
          <w:noProof/>
          <w:sz w:val="24"/>
          <w:szCs w:val="24"/>
        </w:rPr>
        <w:drawing>
          <wp:anchor distT="0" distB="0" distL="114300" distR="114300" simplePos="0" relativeHeight="251659264" behindDoc="0" locked="0" layoutInCell="1" allowOverlap="1" wp14:anchorId="7BDF19CB" wp14:editId="4B9F55A9">
            <wp:simplePos x="0" y="0"/>
            <wp:positionH relativeFrom="column">
              <wp:posOffset>2971800</wp:posOffset>
            </wp:positionH>
            <wp:positionV relativeFrom="paragraph">
              <wp:posOffset>189865</wp:posOffset>
            </wp:positionV>
            <wp:extent cx="2225040" cy="1617980"/>
            <wp:effectExtent l="0" t="0" r="3810" b="127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imNo4r15c15v2.jpg"/>
                    <pic:cNvPicPr/>
                  </pic:nvPicPr>
                  <pic:blipFill>
                    <a:blip r:embed="rId13">
                      <a:extLst>
                        <a:ext uri="{28A0092B-C50C-407E-A947-70E740481C1C}">
                          <a14:useLocalDpi xmlns:a14="http://schemas.microsoft.com/office/drawing/2010/main" val="0"/>
                        </a:ext>
                      </a:extLst>
                    </a:blip>
                    <a:stretch>
                      <a:fillRect/>
                    </a:stretch>
                  </pic:blipFill>
                  <pic:spPr>
                    <a:xfrm>
                      <a:off x="0" y="0"/>
                      <a:ext cx="2225040" cy="1617980"/>
                    </a:xfrm>
                    <a:prstGeom prst="rect">
                      <a:avLst/>
                    </a:prstGeom>
                  </pic:spPr>
                </pic:pic>
              </a:graphicData>
            </a:graphic>
          </wp:anchor>
        </w:drawing>
      </w:r>
      <w:r w:rsidRPr="00252885">
        <w:rPr>
          <w:rFonts w:asciiTheme="majorHAnsi" w:hAnsiTheme="majorHAnsi"/>
          <w:i/>
          <w:noProof/>
          <w:sz w:val="24"/>
          <w:szCs w:val="24"/>
        </w:rPr>
        <w:drawing>
          <wp:anchor distT="0" distB="0" distL="114300" distR="114300" simplePos="0" relativeHeight="251653632" behindDoc="0" locked="0" layoutInCell="1" allowOverlap="1" wp14:anchorId="07DAFA3C" wp14:editId="0EE9A510">
            <wp:simplePos x="0" y="0"/>
            <wp:positionH relativeFrom="column">
              <wp:posOffset>228600</wp:posOffset>
            </wp:positionH>
            <wp:positionV relativeFrom="paragraph">
              <wp:posOffset>179705</wp:posOffset>
            </wp:positionV>
            <wp:extent cx="2225040" cy="1617980"/>
            <wp:effectExtent l="0" t="0" r="3810" b="127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imNo13r15c15v10.jpg"/>
                    <pic:cNvPicPr/>
                  </pic:nvPicPr>
                  <pic:blipFill>
                    <a:blip r:embed="rId14">
                      <a:extLst>
                        <a:ext uri="{28A0092B-C50C-407E-A947-70E740481C1C}">
                          <a14:useLocalDpi xmlns:a14="http://schemas.microsoft.com/office/drawing/2010/main" val="0"/>
                        </a:ext>
                      </a:extLst>
                    </a:blip>
                    <a:stretch>
                      <a:fillRect/>
                    </a:stretch>
                  </pic:blipFill>
                  <pic:spPr>
                    <a:xfrm>
                      <a:off x="0" y="0"/>
                      <a:ext cx="2225040" cy="1617980"/>
                    </a:xfrm>
                    <a:prstGeom prst="rect">
                      <a:avLst/>
                    </a:prstGeom>
                  </pic:spPr>
                </pic:pic>
              </a:graphicData>
            </a:graphic>
          </wp:anchor>
        </w:drawing>
      </w:r>
    </w:p>
    <w:p w14:paraId="32D55A11" w14:textId="77777777" w:rsidR="0075101B" w:rsidRDefault="0075101B" w:rsidP="000F4BCF">
      <w:pPr>
        <w:spacing w:line="480" w:lineRule="auto"/>
        <w:jc w:val="both"/>
        <w:rPr>
          <w:rFonts w:asciiTheme="majorHAnsi" w:hAnsiTheme="majorHAnsi"/>
          <w:i/>
          <w:sz w:val="24"/>
          <w:szCs w:val="24"/>
        </w:rPr>
      </w:pPr>
    </w:p>
    <w:p w14:paraId="3DED0715" w14:textId="77777777" w:rsidR="0075101B" w:rsidRDefault="0075101B" w:rsidP="000F4BCF">
      <w:pPr>
        <w:spacing w:line="480" w:lineRule="auto"/>
        <w:jc w:val="both"/>
        <w:rPr>
          <w:rFonts w:asciiTheme="majorHAnsi" w:hAnsiTheme="majorHAnsi"/>
          <w:i/>
          <w:sz w:val="24"/>
          <w:szCs w:val="24"/>
        </w:rPr>
      </w:pPr>
    </w:p>
    <w:p w14:paraId="4935805A" w14:textId="77777777" w:rsidR="0075101B" w:rsidRDefault="0075101B" w:rsidP="000F4BCF">
      <w:pPr>
        <w:spacing w:line="480" w:lineRule="auto"/>
        <w:jc w:val="both"/>
        <w:rPr>
          <w:rFonts w:asciiTheme="majorHAnsi" w:hAnsiTheme="majorHAnsi"/>
          <w:i/>
          <w:sz w:val="24"/>
          <w:szCs w:val="24"/>
        </w:rPr>
      </w:pPr>
    </w:p>
    <w:p w14:paraId="7C94E870" w14:textId="0E3B2D33" w:rsidR="00893672" w:rsidRDefault="00893672" w:rsidP="000F4BCF">
      <w:pPr>
        <w:spacing w:line="480" w:lineRule="auto"/>
        <w:jc w:val="both"/>
        <w:rPr>
          <w:rFonts w:asciiTheme="majorHAnsi" w:hAnsiTheme="majorHAnsi"/>
          <w:b/>
          <w:noProof/>
          <w:sz w:val="24"/>
          <w:szCs w:val="24"/>
        </w:rPr>
      </w:pPr>
    </w:p>
    <w:p w14:paraId="60319364" w14:textId="77777777" w:rsidR="00625319" w:rsidRPr="00116692" w:rsidRDefault="00625319" w:rsidP="000F4BCF">
      <w:pPr>
        <w:spacing w:line="480" w:lineRule="auto"/>
        <w:jc w:val="both"/>
        <w:rPr>
          <w:rFonts w:asciiTheme="majorHAnsi" w:hAnsiTheme="majorHAnsi"/>
          <w:i/>
          <w:sz w:val="24"/>
          <w:szCs w:val="24"/>
        </w:rPr>
      </w:pPr>
      <w:r w:rsidRPr="00116692">
        <w:rPr>
          <w:rFonts w:asciiTheme="majorHAnsi" w:hAnsiTheme="majorHAnsi"/>
          <w:i/>
          <w:sz w:val="24"/>
          <w:szCs w:val="24"/>
        </w:rPr>
        <w:t>Discussion</w:t>
      </w:r>
    </w:p>
    <w:p w14:paraId="31197C84" w14:textId="77777777" w:rsidR="006341D3" w:rsidRDefault="007C1021" w:rsidP="00852CBA">
      <w:pPr>
        <w:spacing w:line="480" w:lineRule="auto"/>
        <w:jc w:val="center"/>
        <w:rPr>
          <w:ins w:id="156" w:author="r02al13" w:date="2016-02-17T13:09:00Z"/>
          <w:rFonts w:asciiTheme="majorHAnsi" w:hAnsiTheme="majorHAnsi"/>
          <w:b/>
          <w:sz w:val="24"/>
          <w:szCs w:val="24"/>
        </w:rPr>
      </w:pPr>
      <w:r w:rsidRPr="00852CBA">
        <w:rPr>
          <w:rFonts w:asciiTheme="majorHAnsi" w:hAnsiTheme="majorHAnsi"/>
          <w:b/>
          <w:sz w:val="24"/>
          <w:szCs w:val="24"/>
        </w:rPr>
        <w:t xml:space="preserve">General </w:t>
      </w:r>
      <w:r w:rsidR="006341D3" w:rsidRPr="00852CBA">
        <w:rPr>
          <w:rFonts w:asciiTheme="majorHAnsi" w:hAnsiTheme="majorHAnsi"/>
          <w:b/>
          <w:sz w:val="24"/>
          <w:szCs w:val="24"/>
        </w:rPr>
        <w:t>Discussion</w:t>
      </w:r>
    </w:p>
    <w:p w14:paraId="324AEAF2" w14:textId="77777777" w:rsidR="00DC3FF7" w:rsidRDefault="00DC3FF7" w:rsidP="00852CBA">
      <w:pPr>
        <w:spacing w:line="480" w:lineRule="auto"/>
        <w:jc w:val="center"/>
        <w:rPr>
          <w:ins w:id="157" w:author="r02al13" w:date="2016-02-17T13:09:00Z"/>
          <w:rFonts w:asciiTheme="majorHAnsi" w:hAnsiTheme="majorHAnsi"/>
          <w:b/>
          <w:sz w:val="24"/>
          <w:szCs w:val="24"/>
        </w:rPr>
      </w:pPr>
    </w:p>
    <w:p w14:paraId="7F241E7A" w14:textId="4A22DFF5" w:rsidR="00DC3FF7" w:rsidRPr="00DC3FF7" w:rsidRDefault="00DC3FF7">
      <w:pPr>
        <w:spacing w:line="480" w:lineRule="auto"/>
        <w:jc w:val="both"/>
        <w:rPr>
          <w:rFonts w:asciiTheme="majorHAnsi" w:hAnsiTheme="majorHAnsi"/>
          <w:sz w:val="24"/>
          <w:szCs w:val="24"/>
          <w:rPrChange w:id="158" w:author="r02al13" w:date="2016-02-17T13:09:00Z">
            <w:rPr>
              <w:rFonts w:asciiTheme="majorHAnsi" w:hAnsiTheme="majorHAnsi"/>
              <w:b/>
              <w:sz w:val="24"/>
              <w:szCs w:val="24"/>
            </w:rPr>
          </w:rPrChange>
        </w:rPr>
        <w:pPrChange w:id="159" w:author="r02al13" w:date="2016-02-17T13:09:00Z">
          <w:pPr>
            <w:spacing w:line="480" w:lineRule="auto"/>
            <w:jc w:val="center"/>
          </w:pPr>
        </w:pPrChange>
      </w:pPr>
      <w:ins w:id="160" w:author="r02al13" w:date="2016-02-17T13:09:00Z">
        <w:r w:rsidRPr="00DC3FF7">
          <w:rPr>
            <w:rFonts w:asciiTheme="majorHAnsi" w:hAnsiTheme="majorHAnsi"/>
            <w:sz w:val="24"/>
            <w:szCs w:val="24"/>
            <w:rPrChange w:id="161" w:author="r02al13" w:date="2016-02-17T13:09:00Z">
              <w:rPr>
                <w:rFonts w:asciiTheme="majorHAnsi" w:hAnsiTheme="majorHAnsi"/>
                <w:b/>
                <w:sz w:val="24"/>
                <w:szCs w:val="24"/>
              </w:rPr>
            </w:rPrChange>
          </w:rPr>
          <w:t>We did</w:t>
        </w:r>
        <w:r>
          <w:rPr>
            <w:rFonts w:asciiTheme="majorHAnsi" w:hAnsiTheme="majorHAnsi"/>
            <w:sz w:val="24"/>
            <w:szCs w:val="24"/>
          </w:rPr>
          <w:t xml:space="preserve"> observe </w:t>
        </w:r>
        <w:proofErr w:type="gramStart"/>
        <w:r>
          <w:rPr>
            <w:rFonts w:asciiTheme="majorHAnsi" w:hAnsiTheme="majorHAnsi"/>
            <w:sz w:val="24"/>
            <w:szCs w:val="24"/>
          </w:rPr>
          <w:t>long term</w:t>
        </w:r>
        <w:proofErr w:type="gramEnd"/>
        <w:r>
          <w:rPr>
            <w:rFonts w:asciiTheme="majorHAnsi" w:hAnsiTheme="majorHAnsi"/>
            <w:sz w:val="24"/>
            <w:szCs w:val="24"/>
          </w:rPr>
          <w:t xml:space="preserve"> </w:t>
        </w:r>
      </w:ins>
      <w:ins w:id="162" w:author="r02al13" w:date="2016-02-17T13:10:00Z">
        <w:r>
          <w:rPr>
            <w:rFonts w:asciiTheme="majorHAnsi" w:hAnsiTheme="majorHAnsi"/>
            <w:sz w:val="24"/>
            <w:szCs w:val="24"/>
          </w:rPr>
          <w:t>efficiency</w:t>
        </w:r>
      </w:ins>
      <w:ins w:id="163" w:author="r02al13" w:date="2016-02-17T13:09:00Z">
        <w:r>
          <w:rPr>
            <w:rFonts w:asciiTheme="majorHAnsi" w:hAnsiTheme="majorHAnsi"/>
            <w:sz w:val="24"/>
            <w:szCs w:val="24"/>
          </w:rPr>
          <w:t xml:space="preserve"> </w:t>
        </w:r>
      </w:ins>
      <w:ins w:id="164" w:author="r02al13" w:date="2016-02-17T13:10:00Z">
        <w:r>
          <w:rPr>
            <w:rFonts w:asciiTheme="majorHAnsi" w:hAnsiTheme="majorHAnsi"/>
            <w:sz w:val="24"/>
            <w:szCs w:val="24"/>
          </w:rPr>
          <w:t>gains</w:t>
        </w:r>
        <w:r w:rsidR="0034473F">
          <w:rPr>
            <w:rFonts w:asciiTheme="majorHAnsi" w:hAnsiTheme="majorHAnsi"/>
            <w:sz w:val="24"/>
            <w:szCs w:val="24"/>
          </w:rPr>
          <w:t xml:space="preserve">, faster reaction terms and higher accuracy, but these were not associated with optimizing search strategy. </w:t>
        </w:r>
      </w:ins>
      <w:ins w:id="165" w:author="r02al13" w:date="2016-02-17T13:11:00Z">
        <w:r w:rsidR="0034473F">
          <w:rPr>
            <w:rFonts w:asciiTheme="majorHAnsi" w:hAnsiTheme="majorHAnsi"/>
            <w:sz w:val="24"/>
            <w:szCs w:val="24"/>
          </w:rPr>
          <w:t xml:space="preserve">Participants started searching the blind field more after the first session but they were near optimal in the sense that they did not concentrate they search on the blind side. </w:t>
        </w:r>
      </w:ins>
    </w:p>
    <w:p w14:paraId="39CA90CC" w14:textId="00BDCD7C" w:rsidR="00C17EF6" w:rsidRDefault="0086020D" w:rsidP="00C17EF6">
      <w:pPr>
        <w:pStyle w:val="xmsonormal"/>
        <w:spacing w:line="480" w:lineRule="auto"/>
        <w:ind w:firstLine="720"/>
        <w:jc w:val="both"/>
        <w:rPr>
          <w:rFonts w:asciiTheme="majorHAnsi" w:hAnsiTheme="majorHAnsi"/>
        </w:rPr>
      </w:pPr>
      <w:r>
        <w:rPr>
          <w:rFonts w:asciiTheme="majorHAnsi" w:hAnsiTheme="majorHAnsi"/>
        </w:rPr>
        <w:t>I</w:t>
      </w:r>
      <w:r w:rsidR="00C17EF6">
        <w:rPr>
          <w:rFonts w:asciiTheme="majorHAnsi" w:hAnsiTheme="majorHAnsi"/>
        </w:rPr>
        <w:t xml:space="preserve">n all four </w:t>
      </w:r>
      <w:proofErr w:type="gramStart"/>
      <w:r w:rsidR="00C17EF6">
        <w:rPr>
          <w:rFonts w:asciiTheme="majorHAnsi" w:hAnsiTheme="majorHAnsi"/>
        </w:rPr>
        <w:t>exp</w:t>
      </w:r>
      <w:r w:rsidR="00E45F0E">
        <w:rPr>
          <w:rFonts w:asciiTheme="majorHAnsi" w:hAnsiTheme="majorHAnsi"/>
        </w:rPr>
        <w:t>eriments</w:t>
      </w:r>
      <w:proofErr w:type="gramEnd"/>
      <w:r w:rsidR="00E45F0E">
        <w:rPr>
          <w:rFonts w:asciiTheme="majorHAnsi" w:hAnsiTheme="majorHAnsi"/>
        </w:rPr>
        <w:t xml:space="preserve"> p</w:t>
      </w:r>
      <w:r w:rsidR="00C17EF6">
        <w:rPr>
          <w:rFonts w:asciiTheme="majorHAnsi" w:hAnsiTheme="majorHAnsi"/>
        </w:rPr>
        <w:t xml:space="preserve">articipants were consistently biased towards the </w:t>
      </w:r>
      <w:r>
        <w:rPr>
          <w:rFonts w:asciiTheme="majorHAnsi" w:hAnsiTheme="majorHAnsi"/>
        </w:rPr>
        <w:t xml:space="preserve">visible </w:t>
      </w:r>
      <w:r w:rsidR="00403555">
        <w:rPr>
          <w:rFonts w:asciiTheme="majorHAnsi" w:hAnsiTheme="majorHAnsi"/>
        </w:rPr>
        <w:t>part of their visual field</w:t>
      </w:r>
      <w:r w:rsidR="00C17EF6">
        <w:rPr>
          <w:rFonts w:asciiTheme="majorHAnsi" w:hAnsiTheme="majorHAnsi"/>
        </w:rPr>
        <w:t xml:space="preserve">. </w:t>
      </w:r>
      <w:r w:rsidR="00C73769">
        <w:rPr>
          <w:rFonts w:asciiTheme="majorHAnsi" w:hAnsiTheme="majorHAnsi"/>
        </w:rPr>
        <w:t xml:space="preserve">In the context of </w:t>
      </w:r>
      <w:r w:rsidR="00C17EF6">
        <w:rPr>
          <w:rFonts w:asciiTheme="majorHAnsi" w:hAnsiTheme="majorHAnsi"/>
        </w:rPr>
        <w:t xml:space="preserve">Experiment </w:t>
      </w:r>
      <w:r w:rsidR="00A66689">
        <w:rPr>
          <w:rFonts w:asciiTheme="majorHAnsi" w:hAnsiTheme="majorHAnsi"/>
        </w:rPr>
        <w:t>1</w:t>
      </w:r>
      <w:r w:rsidR="00C17EF6">
        <w:rPr>
          <w:rFonts w:asciiTheme="majorHAnsi" w:hAnsiTheme="majorHAnsi"/>
        </w:rPr>
        <w:t xml:space="preserve"> and </w:t>
      </w:r>
      <w:r w:rsidR="00A66689">
        <w:rPr>
          <w:rFonts w:asciiTheme="majorHAnsi" w:hAnsiTheme="majorHAnsi"/>
        </w:rPr>
        <w:t>2</w:t>
      </w:r>
      <w:r w:rsidR="00C73769">
        <w:rPr>
          <w:rFonts w:asciiTheme="majorHAnsi" w:hAnsiTheme="majorHAnsi"/>
        </w:rPr>
        <w:t>,</w:t>
      </w:r>
      <w:r w:rsidR="00C17EF6">
        <w:rPr>
          <w:rFonts w:asciiTheme="majorHAnsi" w:hAnsiTheme="majorHAnsi"/>
        </w:rPr>
        <w:t xml:space="preserve"> this </w:t>
      </w:r>
      <w:r w:rsidR="00C73769">
        <w:rPr>
          <w:rFonts w:asciiTheme="majorHAnsi" w:hAnsiTheme="majorHAnsi"/>
        </w:rPr>
        <w:t>sighted-field bias neither helped nor</w:t>
      </w:r>
      <w:r w:rsidR="00C17EF6">
        <w:rPr>
          <w:rFonts w:asciiTheme="majorHAnsi" w:hAnsiTheme="majorHAnsi"/>
        </w:rPr>
        <w:t xml:space="preserve"> harm</w:t>
      </w:r>
      <w:r w:rsidR="00C73769">
        <w:rPr>
          <w:rFonts w:asciiTheme="majorHAnsi" w:hAnsiTheme="majorHAnsi"/>
        </w:rPr>
        <w:t>ed</w:t>
      </w:r>
      <w:r w:rsidR="00C17EF6">
        <w:rPr>
          <w:rFonts w:asciiTheme="majorHAnsi" w:hAnsiTheme="majorHAnsi"/>
        </w:rPr>
        <w:t xml:space="preserve"> </w:t>
      </w:r>
      <w:r w:rsidR="00C73769">
        <w:rPr>
          <w:rFonts w:asciiTheme="majorHAnsi" w:hAnsiTheme="majorHAnsi"/>
        </w:rPr>
        <w:t xml:space="preserve">search </w:t>
      </w:r>
      <w:r w:rsidR="00C17EF6">
        <w:rPr>
          <w:rFonts w:asciiTheme="majorHAnsi" w:hAnsiTheme="majorHAnsi"/>
        </w:rPr>
        <w:t>performance</w:t>
      </w:r>
      <w:r w:rsidR="00B01818">
        <w:rPr>
          <w:rFonts w:asciiTheme="majorHAnsi" w:hAnsiTheme="majorHAnsi"/>
        </w:rPr>
        <w:t>; but</w:t>
      </w:r>
      <w:r w:rsidR="00C17EF6">
        <w:rPr>
          <w:rFonts w:asciiTheme="majorHAnsi" w:hAnsiTheme="majorHAnsi"/>
        </w:rPr>
        <w:t xml:space="preserve"> </w:t>
      </w:r>
      <w:r w:rsidR="0012778D">
        <w:rPr>
          <w:rFonts w:asciiTheme="majorHAnsi" w:hAnsiTheme="majorHAnsi"/>
        </w:rPr>
        <w:t>crucially,</w:t>
      </w:r>
      <w:r w:rsidR="00C17EF6">
        <w:rPr>
          <w:rFonts w:asciiTheme="majorHAnsi" w:hAnsiTheme="majorHAnsi"/>
        </w:rPr>
        <w:t xml:space="preserve"> </w:t>
      </w:r>
      <w:r w:rsidR="00A2779E">
        <w:rPr>
          <w:rFonts w:asciiTheme="majorHAnsi" w:hAnsiTheme="majorHAnsi"/>
        </w:rPr>
        <w:t>E</w:t>
      </w:r>
      <w:r w:rsidR="00C17EF6">
        <w:rPr>
          <w:rFonts w:asciiTheme="majorHAnsi" w:hAnsiTheme="majorHAnsi"/>
        </w:rPr>
        <w:t xml:space="preserve">xperiment 3 and </w:t>
      </w:r>
      <w:r w:rsidR="00403555">
        <w:rPr>
          <w:rFonts w:asciiTheme="majorHAnsi" w:hAnsiTheme="majorHAnsi"/>
        </w:rPr>
        <w:t>4</w:t>
      </w:r>
      <w:r w:rsidR="00C17EF6">
        <w:rPr>
          <w:rFonts w:asciiTheme="majorHAnsi" w:hAnsiTheme="majorHAnsi"/>
        </w:rPr>
        <w:t xml:space="preserve"> </w:t>
      </w:r>
      <w:r w:rsidR="00963F64">
        <w:rPr>
          <w:rFonts w:asciiTheme="majorHAnsi" w:hAnsiTheme="majorHAnsi"/>
        </w:rPr>
        <w:t>demonstrated</w:t>
      </w:r>
      <w:r w:rsidR="00C17EF6">
        <w:rPr>
          <w:rFonts w:asciiTheme="majorHAnsi" w:hAnsiTheme="majorHAnsi"/>
        </w:rPr>
        <w:t xml:space="preserve"> that </w:t>
      </w:r>
      <w:r w:rsidR="003B60FF">
        <w:rPr>
          <w:rFonts w:asciiTheme="majorHAnsi" w:hAnsiTheme="majorHAnsi"/>
        </w:rPr>
        <w:t xml:space="preserve">participants continued to </w:t>
      </w:r>
      <w:r>
        <w:rPr>
          <w:rFonts w:asciiTheme="majorHAnsi" w:hAnsiTheme="majorHAnsi"/>
        </w:rPr>
        <w:t>direct eye movements into the sighted field</w:t>
      </w:r>
      <w:r w:rsidR="003B60FF">
        <w:rPr>
          <w:rFonts w:asciiTheme="majorHAnsi" w:hAnsiTheme="majorHAnsi"/>
        </w:rPr>
        <w:t xml:space="preserve"> </w:t>
      </w:r>
      <w:r>
        <w:rPr>
          <w:rFonts w:asciiTheme="majorHAnsi" w:hAnsiTheme="majorHAnsi"/>
        </w:rPr>
        <w:t>even when</w:t>
      </w:r>
      <w:r w:rsidR="003B60FF">
        <w:rPr>
          <w:rFonts w:asciiTheme="majorHAnsi" w:hAnsiTheme="majorHAnsi"/>
        </w:rPr>
        <w:t xml:space="preserve"> </w:t>
      </w:r>
      <w:r>
        <w:rPr>
          <w:rFonts w:asciiTheme="majorHAnsi" w:hAnsiTheme="majorHAnsi"/>
        </w:rPr>
        <w:t>these eye movements gained them very little new information and impeded</w:t>
      </w:r>
      <w:r w:rsidR="003B60FF">
        <w:rPr>
          <w:rFonts w:asciiTheme="majorHAnsi" w:hAnsiTheme="majorHAnsi"/>
        </w:rPr>
        <w:t xml:space="preserve"> </w:t>
      </w:r>
      <w:r>
        <w:rPr>
          <w:rFonts w:asciiTheme="majorHAnsi" w:hAnsiTheme="majorHAnsi"/>
        </w:rPr>
        <w:t xml:space="preserve">search </w:t>
      </w:r>
      <w:r w:rsidR="003B60FF">
        <w:rPr>
          <w:rFonts w:asciiTheme="majorHAnsi" w:hAnsiTheme="majorHAnsi"/>
        </w:rPr>
        <w:t>performance.</w:t>
      </w:r>
    </w:p>
    <w:p w14:paraId="0DC71D3C" w14:textId="39077683" w:rsidR="00C43187" w:rsidRPr="00653AEB" w:rsidRDefault="0086020D" w:rsidP="00653AEB">
      <w:pPr>
        <w:spacing w:after="0" w:line="480" w:lineRule="auto"/>
        <w:ind w:firstLine="720"/>
        <w:jc w:val="both"/>
        <w:rPr>
          <w:rFonts w:asciiTheme="majorHAnsi" w:eastAsia="Times New Roman" w:hAnsiTheme="majorHAnsi"/>
          <w:color w:val="000000" w:themeColor="text1"/>
          <w:sz w:val="24"/>
          <w:szCs w:val="24"/>
        </w:rPr>
      </w:pPr>
      <w:r>
        <w:rPr>
          <w:rFonts w:asciiTheme="majorHAnsi" w:hAnsiTheme="majorHAnsi"/>
          <w:sz w:val="24"/>
          <w:szCs w:val="24"/>
        </w:rPr>
        <w:t>T</w:t>
      </w:r>
      <w:r w:rsidR="00870190" w:rsidRPr="00653AEB">
        <w:rPr>
          <w:rFonts w:asciiTheme="majorHAnsi" w:hAnsiTheme="majorHAnsi"/>
          <w:sz w:val="24"/>
          <w:szCs w:val="24"/>
        </w:rPr>
        <w:t>he proportion of saccades directed towards the blind field increased with the amount of information available</w:t>
      </w:r>
      <w:r w:rsidR="0090310C" w:rsidRPr="00653AEB">
        <w:rPr>
          <w:rFonts w:asciiTheme="majorHAnsi" w:hAnsiTheme="majorHAnsi"/>
          <w:sz w:val="24"/>
          <w:szCs w:val="24"/>
        </w:rPr>
        <w:t xml:space="preserve"> (Experiment 1)</w:t>
      </w:r>
      <w:r w:rsidR="00870190" w:rsidRPr="00653AEB">
        <w:rPr>
          <w:rFonts w:asciiTheme="majorHAnsi" w:hAnsiTheme="majorHAnsi"/>
          <w:sz w:val="24"/>
          <w:szCs w:val="24"/>
        </w:rPr>
        <w:t xml:space="preserve">. </w:t>
      </w:r>
      <w:r w:rsidR="000B529F" w:rsidRPr="00653AEB">
        <w:rPr>
          <w:rFonts w:asciiTheme="majorHAnsi" w:hAnsiTheme="majorHAnsi"/>
          <w:sz w:val="24"/>
          <w:szCs w:val="24"/>
        </w:rPr>
        <w:t xml:space="preserve"> In the context of visual search models suggesting saccades are directed to locations that maximize information gain (Najemnik </w:t>
      </w:r>
      <w:r w:rsidR="00A821F2">
        <w:rPr>
          <w:rFonts w:asciiTheme="majorHAnsi" w:hAnsiTheme="majorHAnsi"/>
          <w:sz w:val="24"/>
          <w:szCs w:val="24"/>
        </w:rPr>
        <w:t>&amp;</w:t>
      </w:r>
      <w:r w:rsidR="000B529F" w:rsidRPr="00653AEB">
        <w:rPr>
          <w:rFonts w:asciiTheme="majorHAnsi" w:hAnsiTheme="majorHAnsi"/>
          <w:sz w:val="24"/>
          <w:szCs w:val="24"/>
        </w:rPr>
        <w:t xml:space="preserve"> Geisler, 2005), one might have expected complete removal of information to increase </w:t>
      </w:r>
      <w:r w:rsidR="000B529F" w:rsidRPr="00653AEB">
        <w:rPr>
          <w:rFonts w:asciiTheme="majorHAnsi" w:hAnsiTheme="majorHAnsi"/>
          <w:sz w:val="24"/>
          <w:szCs w:val="24"/>
        </w:rPr>
        <w:lastRenderedPageBreak/>
        <w:t xml:space="preserve">saccades towards that region of space, as a saccade in that direction will produce the most information. Nonetheless, it </w:t>
      </w:r>
      <w:proofErr w:type="gramStart"/>
      <w:r w:rsidR="000B529F" w:rsidRPr="00653AEB">
        <w:rPr>
          <w:rFonts w:asciiTheme="majorHAnsi" w:hAnsiTheme="majorHAnsi"/>
          <w:sz w:val="24"/>
          <w:szCs w:val="24"/>
        </w:rPr>
        <w:t>is also well known</w:t>
      </w:r>
      <w:proofErr w:type="gramEnd"/>
      <w:r w:rsidR="000B529F" w:rsidRPr="00653AEB">
        <w:rPr>
          <w:rFonts w:asciiTheme="majorHAnsi" w:hAnsiTheme="majorHAnsi"/>
          <w:sz w:val="24"/>
          <w:szCs w:val="24"/>
        </w:rPr>
        <w:t xml:space="preserve"> that the eyes tend to be directed towards salient information (</w:t>
      </w:r>
      <w:r w:rsidR="008B4E56" w:rsidRPr="00653AEB">
        <w:rPr>
          <w:rFonts w:asciiTheme="majorHAnsi" w:hAnsiTheme="majorHAnsi"/>
          <w:sz w:val="24"/>
          <w:szCs w:val="24"/>
        </w:rPr>
        <w:t>Itti &amp; Koch, 2000)</w:t>
      </w:r>
      <w:r w:rsidR="000B529F" w:rsidRPr="00653AEB">
        <w:rPr>
          <w:rFonts w:asciiTheme="majorHAnsi" w:hAnsiTheme="majorHAnsi"/>
          <w:sz w:val="24"/>
          <w:szCs w:val="24"/>
        </w:rPr>
        <w:t xml:space="preserve">, and </w:t>
      </w:r>
      <w:r w:rsidR="00250642" w:rsidRPr="00653AEB">
        <w:rPr>
          <w:rFonts w:asciiTheme="majorHAnsi" w:hAnsiTheme="majorHAnsi"/>
          <w:sz w:val="24"/>
          <w:szCs w:val="24"/>
        </w:rPr>
        <w:t>that directing eye movements towards empty locations is slower and more error-prone than making eye movements towards visible targets (</w:t>
      </w:r>
      <w:proofErr w:type="spellStart"/>
      <w:r w:rsidR="00D20319" w:rsidRPr="00653AEB">
        <w:rPr>
          <w:rFonts w:asciiTheme="majorHAnsi" w:hAnsiTheme="majorHAnsi" w:cs="Times-Roman"/>
          <w:sz w:val="24"/>
          <w:szCs w:val="24"/>
        </w:rPr>
        <w:t>Hallet</w:t>
      </w:r>
      <w:proofErr w:type="spellEnd"/>
      <w:r w:rsidR="00D20319" w:rsidRPr="00653AEB">
        <w:rPr>
          <w:rFonts w:asciiTheme="majorHAnsi" w:hAnsiTheme="majorHAnsi" w:cs="Times-Roman"/>
          <w:sz w:val="24"/>
          <w:szCs w:val="24"/>
        </w:rPr>
        <w:t xml:space="preserve">, 1978; </w:t>
      </w:r>
      <w:proofErr w:type="spellStart"/>
      <w:r w:rsidR="00D20319" w:rsidRPr="00653AEB">
        <w:rPr>
          <w:rFonts w:asciiTheme="majorHAnsi" w:hAnsiTheme="majorHAnsi" w:cs="Times-Roman"/>
          <w:sz w:val="24"/>
          <w:szCs w:val="24"/>
        </w:rPr>
        <w:t>Hallet</w:t>
      </w:r>
      <w:proofErr w:type="spellEnd"/>
      <w:r w:rsidR="00D20319" w:rsidRPr="00653AEB">
        <w:rPr>
          <w:rFonts w:asciiTheme="majorHAnsi" w:hAnsiTheme="majorHAnsi" w:cs="Times-Roman"/>
          <w:sz w:val="24"/>
          <w:szCs w:val="24"/>
        </w:rPr>
        <w:t xml:space="preserve"> &amp; Adams, 1980</w:t>
      </w:r>
      <w:r w:rsidR="001B5D59" w:rsidRPr="00653AEB">
        <w:rPr>
          <w:rFonts w:asciiTheme="majorHAnsi" w:hAnsiTheme="majorHAnsi" w:cs="Times-Roman"/>
          <w:sz w:val="24"/>
          <w:szCs w:val="24"/>
        </w:rPr>
        <w:t>)</w:t>
      </w:r>
      <w:r w:rsidR="00250642" w:rsidRPr="00653AEB">
        <w:rPr>
          <w:rFonts w:asciiTheme="majorHAnsi" w:hAnsiTheme="majorHAnsi"/>
          <w:sz w:val="24"/>
          <w:szCs w:val="24"/>
        </w:rPr>
        <w:t>.</w:t>
      </w:r>
      <w:r w:rsidR="00764EBC" w:rsidRPr="00653AEB">
        <w:rPr>
          <w:rFonts w:asciiTheme="majorHAnsi" w:hAnsiTheme="majorHAnsi"/>
          <w:sz w:val="24"/>
          <w:szCs w:val="24"/>
        </w:rPr>
        <w:t xml:space="preserve"> </w:t>
      </w:r>
      <w:r w:rsidR="002E1D68" w:rsidRPr="00653AEB">
        <w:rPr>
          <w:rFonts w:asciiTheme="majorHAnsi" w:hAnsiTheme="majorHAnsi"/>
          <w:sz w:val="24"/>
          <w:szCs w:val="24"/>
        </w:rPr>
        <w:t xml:space="preserve">Our results suggest the tendency to saccade towards salience wins out over strategic saccades that maximize information gain. </w:t>
      </w:r>
      <w:r w:rsidR="00C43187" w:rsidRPr="002F35CF">
        <w:rPr>
          <w:rFonts w:asciiTheme="majorHAnsi" w:hAnsiTheme="majorHAnsi"/>
          <w:color w:val="F79646" w:themeColor="accent6"/>
          <w:sz w:val="24"/>
          <w:szCs w:val="24"/>
        </w:rPr>
        <w:t xml:space="preserve">Similarly, </w:t>
      </w:r>
      <w:r w:rsidR="00764EBC" w:rsidRPr="002F35CF">
        <w:rPr>
          <w:rFonts w:asciiTheme="majorHAnsi" w:eastAsia="Times New Roman" w:hAnsiTheme="majorHAnsi"/>
          <w:color w:val="F79646" w:themeColor="accent6"/>
          <w:sz w:val="24"/>
          <w:szCs w:val="24"/>
        </w:rPr>
        <w:t>Tant and colleagues</w:t>
      </w:r>
      <w:r w:rsidR="002E1D68" w:rsidRPr="002F35CF">
        <w:rPr>
          <w:rFonts w:asciiTheme="majorHAnsi" w:eastAsia="Times New Roman" w:hAnsiTheme="majorHAnsi"/>
          <w:color w:val="F79646" w:themeColor="accent6"/>
          <w:sz w:val="24"/>
          <w:szCs w:val="24"/>
        </w:rPr>
        <w:t xml:space="preserve"> </w:t>
      </w:r>
      <w:r w:rsidR="00764EBC" w:rsidRPr="002F35CF">
        <w:rPr>
          <w:rFonts w:asciiTheme="majorHAnsi" w:eastAsia="Times New Roman" w:hAnsiTheme="majorHAnsi"/>
          <w:color w:val="F79646" w:themeColor="accent6"/>
          <w:sz w:val="24"/>
          <w:szCs w:val="24"/>
        </w:rPr>
        <w:t xml:space="preserve">suggested that </w:t>
      </w:r>
      <w:proofErr w:type="spellStart"/>
      <w:r w:rsidR="00764EBC" w:rsidRPr="002F35CF">
        <w:rPr>
          <w:rFonts w:asciiTheme="majorHAnsi" w:eastAsia="Times New Roman" w:hAnsiTheme="majorHAnsi"/>
          <w:color w:val="F79646" w:themeColor="accent6"/>
          <w:sz w:val="24"/>
          <w:szCs w:val="24"/>
        </w:rPr>
        <w:t>hyperactivation</w:t>
      </w:r>
      <w:proofErr w:type="spellEnd"/>
      <w:r w:rsidR="00764EBC" w:rsidRPr="002F35CF">
        <w:rPr>
          <w:rFonts w:asciiTheme="majorHAnsi" w:eastAsia="Times New Roman" w:hAnsiTheme="majorHAnsi"/>
          <w:color w:val="F79646" w:themeColor="accent6"/>
          <w:sz w:val="24"/>
          <w:szCs w:val="24"/>
        </w:rPr>
        <w:t xml:space="preserve"> of the intact hemisphere caus</w:t>
      </w:r>
      <w:r w:rsidR="0010358F" w:rsidRPr="002F35CF">
        <w:rPr>
          <w:rFonts w:asciiTheme="majorHAnsi" w:eastAsia="Times New Roman" w:hAnsiTheme="majorHAnsi"/>
          <w:color w:val="F79646" w:themeColor="accent6"/>
          <w:sz w:val="24"/>
          <w:szCs w:val="24"/>
        </w:rPr>
        <w:t>e</w:t>
      </w:r>
      <w:r w:rsidR="002E1D68" w:rsidRPr="002F35CF">
        <w:rPr>
          <w:rFonts w:asciiTheme="majorHAnsi" w:eastAsia="Times New Roman" w:hAnsiTheme="majorHAnsi"/>
          <w:color w:val="F79646" w:themeColor="accent6"/>
          <w:sz w:val="24"/>
          <w:szCs w:val="24"/>
        </w:rPr>
        <w:t>s</w:t>
      </w:r>
      <w:r w:rsidR="00764EBC" w:rsidRPr="002F35CF">
        <w:rPr>
          <w:rFonts w:asciiTheme="majorHAnsi" w:eastAsia="Times New Roman" w:hAnsiTheme="majorHAnsi"/>
          <w:color w:val="F79646" w:themeColor="accent6"/>
          <w:sz w:val="24"/>
          <w:szCs w:val="24"/>
        </w:rPr>
        <w:t xml:space="preserve"> </w:t>
      </w:r>
      <w:r w:rsidR="002E1D68" w:rsidRPr="002F35CF">
        <w:rPr>
          <w:rFonts w:asciiTheme="majorHAnsi" w:eastAsia="Times New Roman" w:hAnsiTheme="majorHAnsi"/>
          <w:color w:val="F79646" w:themeColor="accent6"/>
          <w:sz w:val="24"/>
          <w:szCs w:val="24"/>
        </w:rPr>
        <w:t>a</w:t>
      </w:r>
      <w:r w:rsidR="00764EBC" w:rsidRPr="002F35CF">
        <w:rPr>
          <w:rFonts w:asciiTheme="majorHAnsi" w:eastAsia="Times New Roman" w:hAnsiTheme="majorHAnsi"/>
          <w:color w:val="F79646" w:themeColor="accent6"/>
          <w:sz w:val="24"/>
          <w:szCs w:val="24"/>
        </w:rPr>
        <w:t xml:space="preserve"> bias towards the </w:t>
      </w:r>
      <w:r w:rsidR="009A5CF8" w:rsidRPr="002F35CF">
        <w:rPr>
          <w:rFonts w:asciiTheme="majorHAnsi" w:eastAsia="Times New Roman" w:hAnsiTheme="majorHAnsi"/>
          <w:color w:val="F79646" w:themeColor="accent6"/>
          <w:sz w:val="24"/>
          <w:szCs w:val="24"/>
        </w:rPr>
        <w:t xml:space="preserve">sighted field </w:t>
      </w:r>
      <w:r w:rsidR="002E1D68" w:rsidRPr="002F35CF">
        <w:rPr>
          <w:rFonts w:asciiTheme="majorHAnsi" w:eastAsia="Times New Roman" w:hAnsiTheme="majorHAnsi"/>
          <w:color w:val="F79646" w:themeColor="accent6"/>
          <w:sz w:val="24"/>
          <w:szCs w:val="24"/>
        </w:rPr>
        <w:t xml:space="preserve">in hemianopic patients </w:t>
      </w:r>
      <w:r w:rsidR="009A5CF8" w:rsidRPr="002F35CF">
        <w:rPr>
          <w:rFonts w:asciiTheme="majorHAnsi" w:eastAsia="Times New Roman" w:hAnsiTheme="majorHAnsi"/>
          <w:color w:val="F79646" w:themeColor="accent6"/>
          <w:sz w:val="24"/>
          <w:szCs w:val="24"/>
        </w:rPr>
        <w:t>(</w:t>
      </w:r>
      <w:r w:rsidR="009A5CF8" w:rsidRPr="002F35CF">
        <w:rPr>
          <w:rFonts w:asciiTheme="majorHAnsi" w:hAnsiTheme="majorHAnsi"/>
          <w:color w:val="F79646" w:themeColor="accent6"/>
          <w:sz w:val="24"/>
          <w:szCs w:val="24"/>
        </w:rPr>
        <w:t xml:space="preserve">Tant, </w:t>
      </w:r>
      <w:proofErr w:type="spellStart"/>
      <w:r w:rsidR="009A5CF8" w:rsidRPr="002F35CF">
        <w:rPr>
          <w:rFonts w:asciiTheme="majorHAnsi" w:hAnsiTheme="majorHAnsi"/>
          <w:color w:val="F79646" w:themeColor="accent6"/>
          <w:sz w:val="24"/>
          <w:szCs w:val="24"/>
        </w:rPr>
        <w:t>Kuks</w:t>
      </w:r>
      <w:proofErr w:type="spellEnd"/>
      <w:r w:rsidR="009A5CF8" w:rsidRPr="002F35CF">
        <w:rPr>
          <w:rFonts w:asciiTheme="majorHAnsi" w:hAnsiTheme="majorHAnsi"/>
          <w:color w:val="F79646" w:themeColor="accent6"/>
          <w:sz w:val="24"/>
          <w:szCs w:val="24"/>
        </w:rPr>
        <w:t>, Kooijman, Cornelissen, &amp; Brouwer</w:t>
      </w:r>
      <w:r w:rsidR="00764EBC" w:rsidRPr="002F35CF">
        <w:rPr>
          <w:rFonts w:asciiTheme="majorHAnsi" w:eastAsia="Times New Roman" w:hAnsiTheme="majorHAnsi"/>
          <w:color w:val="F79646" w:themeColor="accent6"/>
          <w:sz w:val="24"/>
          <w:szCs w:val="24"/>
        </w:rPr>
        <w:t>, 2002</w:t>
      </w:r>
      <w:r w:rsidR="009A5CF8" w:rsidRPr="002F35CF">
        <w:rPr>
          <w:rFonts w:asciiTheme="majorHAnsi" w:eastAsia="Times New Roman" w:hAnsiTheme="majorHAnsi"/>
          <w:color w:val="F79646" w:themeColor="accent6"/>
          <w:sz w:val="24"/>
          <w:szCs w:val="24"/>
        </w:rPr>
        <w:t>b</w:t>
      </w:r>
      <w:r w:rsidR="002E1D68" w:rsidRPr="002F35CF">
        <w:rPr>
          <w:rFonts w:asciiTheme="majorHAnsi" w:eastAsia="Times New Roman" w:hAnsiTheme="majorHAnsi"/>
          <w:color w:val="F79646" w:themeColor="accent6"/>
          <w:sz w:val="24"/>
          <w:szCs w:val="24"/>
        </w:rPr>
        <w:t>, see also Barton and Black, 1998</w:t>
      </w:r>
      <w:r w:rsidR="00764EBC" w:rsidRPr="002F35CF">
        <w:rPr>
          <w:rFonts w:asciiTheme="majorHAnsi" w:eastAsia="Times New Roman" w:hAnsiTheme="majorHAnsi"/>
          <w:color w:val="F79646" w:themeColor="accent6"/>
          <w:sz w:val="24"/>
          <w:szCs w:val="24"/>
        </w:rPr>
        <w:t xml:space="preserve">). </w:t>
      </w:r>
      <w:r w:rsidR="0057620C" w:rsidRPr="002F35CF">
        <w:rPr>
          <w:rFonts w:asciiTheme="majorHAnsi" w:eastAsia="Times New Roman" w:hAnsiTheme="majorHAnsi"/>
          <w:color w:val="F79646" w:themeColor="accent6"/>
          <w:sz w:val="24"/>
          <w:szCs w:val="24"/>
        </w:rPr>
        <w:t xml:space="preserve">This mechanism could also be at work, to some extent, in simulated hemianopia. </w:t>
      </w:r>
    </w:p>
    <w:p w14:paraId="2B21A878" w14:textId="7F2C1609" w:rsidR="00403555" w:rsidRPr="000C02D9" w:rsidDel="00E45F0E" w:rsidRDefault="00250642" w:rsidP="00653AEB">
      <w:pPr>
        <w:spacing w:after="0" w:line="480" w:lineRule="auto"/>
        <w:ind w:firstLine="720"/>
        <w:jc w:val="both"/>
        <w:rPr>
          <w:rFonts w:asciiTheme="majorHAnsi" w:eastAsia="Times New Roman" w:hAnsiTheme="majorHAnsi" w:cs="Times New Roman"/>
          <w:color w:val="F79646" w:themeColor="accent6"/>
          <w:sz w:val="24"/>
          <w:szCs w:val="24"/>
        </w:rPr>
      </w:pPr>
      <w:r w:rsidRPr="00653AEB">
        <w:rPr>
          <w:rFonts w:asciiTheme="majorHAnsi" w:hAnsiTheme="majorHAnsi"/>
          <w:sz w:val="24"/>
          <w:szCs w:val="24"/>
        </w:rPr>
        <w:t xml:space="preserve">In the context of serial search, it may make sense to search the “easier” space first and if the target </w:t>
      </w:r>
      <w:proofErr w:type="gramStart"/>
      <w:r w:rsidRPr="00653AEB">
        <w:rPr>
          <w:rFonts w:asciiTheme="majorHAnsi" w:hAnsiTheme="majorHAnsi"/>
          <w:sz w:val="24"/>
          <w:szCs w:val="24"/>
        </w:rPr>
        <w:t>is still not found</w:t>
      </w:r>
      <w:proofErr w:type="gramEnd"/>
      <w:r w:rsidRPr="00653AEB">
        <w:rPr>
          <w:rFonts w:asciiTheme="majorHAnsi" w:hAnsiTheme="majorHAnsi"/>
          <w:sz w:val="24"/>
          <w:szCs w:val="24"/>
        </w:rPr>
        <w:t xml:space="preserve">, tackle the more difficult space. Consistent with this, we </w:t>
      </w:r>
      <w:r w:rsidR="00870190" w:rsidRPr="00653AEB">
        <w:rPr>
          <w:rFonts w:asciiTheme="majorHAnsi" w:hAnsiTheme="majorHAnsi"/>
          <w:sz w:val="24"/>
          <w:szCs w:val="24"/>
        </w:rPr>
        <w:t xml:space="preserve">showed that the effectiveness of </w:t>
      </w:r>
      <w:r w:rsidR="004F43CD" w:rsidRPr="00653AEB">
        <w:rPr>
          <w:rFonts w:asciiTheme="majorHAnsi" w:hAnsiTheme="majorHAnsi"/>
          <w:sz w:val="24"/>
          <w:szCs w:val="24"/>
        </w:rPr>
        <w:t>making large eye-movements deep into the blind field</w:t>
      </w:r>
      <w:r w:rsidR="00870190" w:rsidRPr="00653AEB">
        <w:rPr>
          <w:rFonts w:asciiTheme="majorHAnsi" w:hAnsiTheme="majorHAnsi"/>
          <w:sz w:val="24"/>
          <w:szCs w:val="24"/>
        </w:rPr>
        <w:t xml:space="preserve"> depend</w:t>
      </w:r>
      <w:r w:rsidR="0090310C" w:rsidRPr="00653AEB">
        <w:rPr>
          <w:rFonts w:asciiTheme="majorHAnsi" w:hAnsiTheme="majorHAnsi"/>
          <w:sz w:val="24"/>
          <w:szCs w:val="24"/>
        </w:rPr>
        <w:t>ed</w:t>
      </w:r>
      <w:r w:rsidR="00870190" w:rsidRPr="00653AEB">
        <w:rPr>
          <w:rFonts w:asciiTheme="majorHAnsi" w:hAnsiTheme="majorHAnsi"/>
          <w:sz w:val="24"/>
          <w:szCs w:val="24"/>
        </w:rPr>
        <w:t xml:space="preserve"> on where and what kind of information </w:t>
      </w:r>
      <w:r w:rsidR="0090310C" w:rsidRPr="00653AEB">
        <w:rPr>
          <w:rFonts w:asciiTheme="majorHAnsi" w:hAnsiTheme="majorHAnsi"/>
          <w:sz w:val="24"/>
          <w:szCs w:val="24"/>
        </w:rPr>
        <w:t>was</w:t>
      </w:r>
      <w:r w:rsidR="00870190" w:rsidRPr="00653AEB">
        <w:rPr>
          <w:rFonts w:asciiTheme="majorHAnsi" w:hAnsiTheme="majorHAnsi"/>
          <w:sz w:val="24"/>
          <w:szCs w:val="24"/>
        </w:rPr>
        <w:t xml:space="preserve"> present in both the </w:t>
      </w:r>
      <w:r w:rsidR="00C43187" w:rsidRPr="00653AEB">
        <w:rPr>
          <w:rFonts w:asciiTheme="majorHAnsi" w:hAnsiTheme="majorHAnsi"/>
          <w:sz w:val="24"/>
          <w:szCs w:val="24"/>
        </w:rPr>
        <w:t>blind</w:t>
      </w:r>
      <w:r w:rsidR="00870190" w:rsidRPr="00653AEB">
        <w:rPr>
          <w:rFonts w:asciiTheme="majorHAnsi" w:hAnsiTheme="majorHAnsi"/>
          <w:sz w:val="24"/>
          <w:szCs w:val="24"/>
        </w:rPr>
        <w:t xml:space="preserve"> and</w:t>
      </w:r>
      <w:r w:rsidR="00311723" w:rsidRPr="00653AEB">
        <w:rPr>
          <w:rFonts w:asciiTheme="majorHAnsi" w:hAnsiTheme="majorHAnsi"/>
          <w:sz w:val="24"/>
          <w:szCs w:val="24"/>
        </w:rPr>
        <w:t xml:space="preserve"> the</w:t>
      </w:r>
      <w:r w:rsidR="00870190" w:rsidRPr="00653AEB">
        <w:rPr>
          <w:rFonts w:asciiTheme="majorHAnsi" w:hAnsiTheme="majorHAnsi"/>
          <w:sz w:val="24"/>
          <w:szCs w:val="24"/>
        </w:rPr>
        <w:t xml:space="preserve"> </w:t>
      </w:r>
      <w:r w:rsidR="00F6352C" w:rsidRPr="00653AEB">
        <w:rPr>
          <w:rFonts w:asciiTheme="majorHAnsi" w:hAnsiTheme="majorHAnsi"/>
          <w:sz w:val="24"/>
          <w:szCs w:val="24"/>
        </w:rPr>
        <w:t>sighted</w:t>
      </w:r>
      <w:r w:rsidR="00870190" w:rsidRPr="00653AEB">
        <w:rPr>
          <w:rFonts w:asciiTheme="majorHAnsi" w:hAnsiTheme="majorHAnsi"/>
          <w:sz w:val="24"/>
          <w:szCs w:val="24"/>
        </w:rPr>
        <w:t xml:space="preserve"> field.</w:t>
      </w:r>
      <w:r w:rsidR="00403555" w:rsidRPr="00653AEB" w:rsidDel="00E45F0E">
        <w:rPr>
          <w:rFonts w:asciiTheme="majorHAnsi" w:hAnsiTheme="majorHAnsi"/>
          <w:sz w:val="24"/>
          <w:szCs w:val="24"/>
        </w:rPr>
        <w:t xml:space="preserve"> Shifting the location of initial fixation and thus making the display fully visible at the start of the trial</w:t>
      </w:r>
      <w:r w:rsidR="00403555" w:rsidRPr="00653AEB">
        <w:rPr>
          <w:rFonts w:asciiTheme="majorHAnsi" w:hAnsiTheme="majorHAnsi"/>
          <w:sz w:val="24"/>
          <w:szCs w:val="24"/>
        </w:rPr>
        <w:t xml:space="preserve"> (Experiment 2)</w:t>
      </w:r>
      <w:r w:rsidR="00403555" w:rsidRPr="00653AEB" w:rsidDel="00E45F0E">
        <w:rPr>
          <w:rFonts w:asciiTheme="majorHAnsi" w:hAnsiTheme="majorHAnsi"/>
          <w:sz w:val="24"/>
          <w:szCs w:val="24"/>
        </w:rPr>
        <w:t xml:space="preserve"> did not improve search overall: the target was found faster when it was on the </w:t>
      </w:r>
      <w:r w:rsidR="009F13A4" w:rsidRPr="00653AEB">
        <w:rPr>
          <w:rFonts w:asciiTheme="majorHAnsi" w:hAnsiTheme="majorHAnsi"/>
          <w:sz w:val="24"/>
          <w:szCs w:val="24"/>
        </w:rPr>
        <w:t>blind</w:t>
      </w:r>
      <w:r w:rsidR="00403555" w:rsidRPr="00653AEB" w:rsidDel="00E45F0E">
        <w:rPr>
          <w:rFonts w:asciiTheme="majorHAnsi" w:hAnsiTheme="majorHAnsi"/>
          <w:sz w:val="24"/>
          <w:szCs w:val="24"/>
        </w:rPr>
        <w:t xml:space="preserve"> side but slower when it was on the sighted side, negating the benefits of starting search on the blind side</w:t>
      </w:r>
      <w:r w:rsidR="00403555" w:rsidRPr="00653AEB">
        <w:rPr>
          <w:rFonts w:asciiTheme="majorHAnsi" w:hAnsiTheme="majorHAnsi"/>
          <w:sz w:val="24"/>
          <w:szCs w:val="24"/>
        </w:rPr>
        <w:t xml:space="preserve">. </w:t>
      </w:r>
      <w:r w:rsidR="007810F8" w:rsidRPr="002F35CF">
        <w:rPr>
          <w:rFonts w:asciiTheme="majorHAnsi" w:eastAsia="Times New Roman" w:hAnsiTheme="majorHAnsi"/>
          <w:color w:val="F79646" w:themeColor="accent6"/>
          <w:sz w:val="24"/>
          <w:szCs w:val="24"/>
        </w:rPr>
        <w:t xml:space="preserve">There are whole treatment protocols designed to increase scanning of the blind field in hemianopia (e.g., Zihl, 1995; </w:t>
      </w:r>
      <w:proofErr w:type="spellStart"/>
      <w:r w:rsidR="007810F8" w:rsidRPr="002F35CF">
        <w:rPr>
          <w:rFonts w:asciiTheme="majorHAnsi" w:eastAsia="Times New Roman" w:hAnsiTheme="majorHAnsi"/>
          <w:color w:val="F79646" w:themeColor="accent6"/>
          <w:sz w:val="24"/>
          <w:szCs w:val="24"/>
        </w:rPr>
        <w:t>Bolognini</w:t>
      </w:r>
      <w:proofErr w:type="spellEnd"/>
      <w:r w:rsidR="007810F8" w:rsidRPr="002F35CF">
        <w:rPr>
          <w:rFonts w:asciiTheme="majorHAnsi" w:eastAsia="Times New Roman" w:hAnsiTheme="majorHAnsi"/>
          <w:color w:val="F79646" w:themeColor="accent6"/>
          <w:sz w:val="24"/>
          <w:szCs w:val="24"/>
        </w:rPr>
        <w:t xml:space="preserve">, </w:t>
      </w:r>
      <w:proofErr w:type="spellStart"/>
      <w:r w:rsidR="007810F8" w:rsidRPr="002F35CF">
        <w:rPr>
          <w:rFonts w:asciiTheme="majorHAnsi" w:eastAsia="Times New Roman" w:hAnsiTheme="majorHAnsi"/>
          <w:color w:val="F79646" w:themeColor="accent6"/>
          <w:sz w:val="24"/>
          <w:szCs w:val="24"/>
        </w:rPr>
        <w:t>Rasi</w:t>
      </w:r>
      <w:proofErr w:type="spellEnd"/>
      <w:r w:rsidR="007810F8" w:rsidRPr="002F35CF">
        <w:rPr>
          <w:rFonts w:asciiTheme="majorHAnsi" w:eastAsia="Times New Roman" w:hAnsiTheme="majorHAnsi"/>
          <w:color w:val="F79646" w:themeColor="accent6"/>
          <w:sz w:val="24"/>
          <w:szCs w:val="24"/>
        </w:rPr>
        <w:t xml:space="preserve">, </w:t>
      </w:r>
      <w:proofErr w:type="spellStart"/>
      <w:r w:rsidR="007810F8" w:rsidRPr="002F35CF">
        <w:rPr>
          <w:rFonts w:asciiTheme="majorHAnsi" w:eastAsia="Times New Roman" w:hAnsiTheme="majorHAnsi"/>
          <w:color w:val="F79646" w:themeColor="accent6"/>
          <w:sz w:val="24"/>
          <w:szCs w:val="24"/>
        </w:rPr>
        <w:t>Coccia</w:t>
      </w:r>
      <w:proofErr w:type="spellEnd"/>
      <w:r w:rsidR="007810F8" w:rsidRPr="002F35CF">
        <w:rPr>
          <w:rFonts w:asciiTheme="majorHAnsi" w:eastAsia="Times New Roman" w:hAnsiTheme="majorHAnsi"/>
          <w:color w:val="F79646" w:themeColor="accent6"/>
          <w:sz w:val="24"/>
          <w:szCs w:val="24"/>
        </w:rPr>
        <w:t xml:space="preserve"> &amp; </w:t>
      </w:r>
      <w:proofErr w:type="spellStart"/>
      <w:r w:rsidR="007810F8" w:rsidRPr="002F35CF">
        <w:rPr>
          <w:rFonts w:asciiTheme="majorHAnsi" w:eastAsia="Times New Roman" w:hAnsiTheme="majorHAnsi"/>
          <w:color w:val="F79646" w:themeColor="accent6"/>
          <w:sz w:val="24"/>
          <w:szCs w:val="24"/>
        </w:rPr>
        <w:t>Ladvas</w:t>
      </w:r>
      <w:proofErr w:type="spellEnd"/>
      <w:r w:rsidR="007810F8" w:rsidRPr="002F35CF">
        <w:rPr>
          <w:rFonts w:asciiTheme="majorHAnsi" w:eastAsia="Times New Roman" w:hAnsiTheme="majorHAnsi"/>
          <w:color w:val="F79646" w:themeColor="accent6"/>
          <w:sz w:val="24"/>
          <w:szCs w:val="24"/>
        </w:rPr>
        <w:t xml:space="preserve">, 2005; </w:t>
      </w:r>
      <w:proofErr w:type="spellStart"/>
      <w:r w:rsidR="007810F8" w:rsidRPr="002F35CF">
        <w:rPr>
          <w:rFonts w:asciiTheme="majorHAnsi" w:eastAsia="Times New Roman" w:hAnsiTheme="majorHAnsi"/>
          <w:color w:val="F79646" w:themeColor="accent6"/>
          <w:sz w:val="24"/>
          <w:szCs w:val="24"/>
        </w:rPr>
        <w:t>Papageorgiou</w:t>
      </w:r>
      <w:proofErr w:type="spellEnd"/>
      <w:r w:rsidR="007810F8" w:rsidRPr="002F35CF">
        <w:rPr>
          <w:rFonts w:asciiTheme="majorHAnsi" w:eastAsia="Times New Roman" w:hAnsiTheme="majorHAnsi"/>
          <w:color w:val="F79646" w:themeColor="accent6"/>
          <w:sz w:val="24"/>
          <w:szCs w:val="24"/>
        </w:rPr>
        <w:t xml:space="preserve"> et al.,  2012), and it is known that those treatments increase allocation of attentional resources towards the blind </w:t>
      </w:r>
      <w:proofErr w:type="spellStart"/>
      <w:r w:rsidR="007810F8" w:rsidRPr="002F35CF">
        <w:rPr>
          <w:rFonts w:asciiTheme="majorHAnsi" w:eastAsia="Times New Roman" w:hAnsiTheme="majorHAnsi"/>
          <w:color w:val="F79646" w:themeColor="accent6"/>
          <w:sz w:val="24"/>
          <w:szCs w:val="24"/>
        </w:rPr>
        <w:t>hemifield</w:t>
      </w:r>
      <w:proofErr w:type="spellEnd"/>
      <w:r w:rsidR="007810F8" w:rsidRPr="002F35CF">
        <w:rPr>
          <w:rFonts w:asciiTheme="majorHAnsi" w:eastAsia="Times New Roman" w:hAnsiTheme="majorHAnsi"/>
          <w:color w:val="F79646" w:themeColor="accent6"/>
          <w:sz w:val="24"/>
          <w:szCs w:val="24"/>
        </w:rPr>
        <w:t xml:space="preserve"> (</w:t>
      </w:r>
      <w:proofErr w:type="spellStart"/>
      <w:r w:rsidR="007810F8" w:rsidRPr="002F35CF">
        <w:rPr>
          <w:rFonts w:asciiTheme="majorHAnsi" w:eastAsia="Times New Roman" w:hAnsiTheme="majorHAnsi"/>
          <w:color w:val="F79646" w:themeColor="accent6"/>
          <w:sz w:val="24"/>
          <w:szCs w:val="24"/>
        </w:rPr>
        <w:t>Kerkhoff</w:t>
      </w:r>
      <w:proofErr w:type="spellEnd"/>
      <w:r w:rsidR="007810F8" w:rsidRPr="002F35CF">
        <w:rPr>
          <w:rFonts w:asciiTheme="majorHAnsi" w:eastAsia="Times New Roman" w:hAnsiTheme="majorHAnsi"/>
          <w:color w:val="F79646" w:themeColor="accent6"/>
          <w:sz w:val="24"/>
          <w:szCs w:val="24"/>
        </w:rPr>
        <w:t xml:space="preserve">, </w:t>
      </w:r>
      <w:proofErr w:type="spellStart"/>
      <w:r w:rsidR="007810F8" w:rsidRPr="002F35CF">
        <w:rPr>
          <w:rFonts w:asciiTheme="majorHAnsi" w:eastAsia="Times New Roman" w:hAnsiTheme="majorHAnsi"/>
          <w:color w:val="F79646" w:themeColor="accent6"/>
          <w:sz w:val="24"/>
          <w:szCs w:val="24"/>
        </w:rPr>
        <w:t>Munssinger</w:t>
      </w:r>
      <w:proofErr w:type="spellEnd"/>
      <w:r w:rsidR="007810F8" w:rsidRPr="002F35CF">
        <w:rPr>
          <w:rFonts w:asciiTheme="majorHAnsi" w:eastAsia="Times New Roman" w:hAnsiTheme="majorHAnsi"/>
          <w:color w:val="F79646" w:themeColor="accent6"/>
          <w:sz w:val="24"/>
          <w:szCs w:val="24"/>
        </w:rPr>
        <w:t xml:space="preserve"> &amp; Meier, 1994; see </w:t>
      </w:r>
      <w:proofErr w:type="spellStart"/>
      <w:r w:rsidR="007810F8" w:rsidRPr="002F35CF">
        <w:rPr>
          <w:rFonts w:asciiTheme="majorHAnsi" w:eastAsia="Times New Roman" w:hAnsiTheme="majorHAnsi"/>
          <w:color w:val="F79646" w:themeColor="accent6"/>
          <w:sz w:val="24"/>
          <w:szCs w:val="24"/>
        </w:rPr>
        <w:t>Dundon</w:t>
      </w:r>
      <w:proofErr w:type="spellEnd"/>
      <w:r w:rsidR="007810F8" w:rsidRPr="002F35CF">
        <w:rPr>
          <w:rFonts w:asciiTheme="majorHAnsi" w:eastAsia="Times New Roman" w:hAnsiTheme="majorHAnsi"/>
          <w:color w:val="F79646" w:themeColor="accent6"/>
          <w:sz w:val="24"/>
          <w:szCs w:val="24"/>
        </w:rPr>
        <w:t xml:space="preserve">, </w:t>
      </w:r>
      <w:proofErr w:type="spellStart"/>
      <w:r w:rsidR="007810F8" w:rsidRPr="002F35CF">
        <w:rPr>
          <w:rFonts w:asciiTheme="majorHAnsi" w:eastAsia="Times New Roman" w:hAnsiTheme="majorHAnsi"/>
          <w:color w:val="F79646" w:themeColor="accent6"/>
          <w:sz w:val="24"/>
          <w:szCs w:val="24"/>
        </w:rPr>
        <w:t>Bertini</w:t>
      </w:r>
      <w:proofErr w:type="spellEnd"/>
      <w:r w:rsidR="007810F8" w:rsidRPr="002F35CF">
        <w:rPr>
          <w:rFonts w:asciiTheme="majorHAnsi" w:eastAsia="Times New Roman" w:hAnsiTheme="majorHAnsi"/>
          <w:color w:val="F79646" w:themeColor="accent6"/>
          <w:sz w:val="24"/>
          <w:szCs w:val="24"/>
        </w:rPr>
        <w:t xml:space="preserve">, </w:t>
      </w:r>
      <w:proofErr w:type="spellStart"/>
      <w:r w:rsidR="007810F8" w:rsidRPr="002F35CF">
        <w:rPr>
          <w:rFonts w:asciiTheme="majorHAnsi" w:eastAsia="Times New Roman" w:hAnsiTheme="majorHAnsi"/>
          <w:color w:val="F79646" w:themeColor="accent6"/>
          <w:sz w:val="24"/>
          <w:szCs w:val="24"/>
        </w:rPr>
        <w:t>Ladavas</w:t>
      </w:r>
      <w:proofErr w:type="spellEnd"/>
      <w:r w:rsidR="007810F8" w:rsidRPr="002F35CF">
        <w:rPr>
          <w:rFonts w:asciiTheme="majorHAnsi" w:eastAsia="Times New Roman" w:hAnsiTheme="majorHAnsi"/>
          <w:color w:val="F79646" w:themeColor="accent6"/>
          <w:sz w:val="24"/>
          <w:szCs w:val="24"/>
        </w:rPr>
        <w:t xml:space="preserve">, </w:t>
      </w:r>
      <w:proofErr w:type="spellStart"/>
      <w:r w:rsidR="007810F8" w:rsidRPr="002F35CF">
        <w:rPr>
          <w:rFonts w:asciiTheme="majorHAnsi" w:eastAsia="Times New Roman" w:hAnsiTheme="majorHAnsi"/>
          <w:color w:val="F79646" w:themeColor="accent6"/>
          <w:sz w:val="24"/>
          <w:szCs w:val="24"/>
        </w:rPr>
        <w:t>Sabel</w:t>
      </w:r>
      <w:proofErr w:type="spellEnd"/>
      <w:r w:rsidR="007810F8" w:rsidRPr="002F35CF">
        <w:rPr>
          <w:rFonts w:asciiTheme="majorHAnsi" w:eastAsia="Times New Roman" w:hAnsiTheme="majorHAnsi"/>
          <w:color w:val="F79646" w:themeColor="accent6"/>
          <w:sz w:val="24"/>
          <w:szCs w:val="24"/>
        </w:rPr>
        <w:t xml:space="preserve"> &amp; Gall, 2015 for a review).</w:t>
      </w:r>
      <w:r w:rsidR="007810F8" w:rsidRPr="00653AEB">
        <w:rPr>
          <w:rFonts w:asciiTheme="majorHAnsi" w:hAnsiTheme="majorHAnsi"/>
          <w:sz w:val="24"/>
          <w:szCs w:val="24"/>
        </w:rPr>
        <w:t xml:space="preserve"> However, the </w:t>
      </w:r>
      <w:r w:rsidR="00403555" w:rsidRPr="00653AEB">
        <w:rPr>
          <w:rFonts w:asciiTheme="majorHAnsi" w:hAnsiTheme="majorHAnsi"/>
          <w:sz w:val="24"/>
          <w:szCs w:val="24"/>
        </w:rPr>
        <w:t>strategy of making large saccade into the area associated with field deficit advocated in the literature (</w:t>
      </w:r>
      <w:proofErr w:type="spellStart"/>
      <w:r w:rsidR="00AB4128" w:rsidRPr="00653AEB">
        <w:rPr>
          <w:rFonts w:asciiTheme="majorHAnsi" w:hAnsiTheme="majorHAnsi"/>
          <w:sz w:val="24"/>
          <w:szCs w:val="24"/>
        </w:rPr>
        <w:t>Mannan</w:t>
      </w:r>
      <w:proofErr w:type="spellEnd"/>
      <w:r w:rsidR="00AB4128" w:rsidRPr="00653AEB">
        <w:rPr>
          <w:rFonts w:asciiTheme="majorHAnsi" w:hAnsiTheme="majorHAnsi"/>
          <w:sz w:val="24"/>
          <w:szCs w:val="24"/>
        </w:rPr>
        <w:t xml:space="preserve"> et al., 2010; </w:t>
      </w:r>
      <w:proofErr w:type="spellStart"/>
      <w:r w:rsidR="00AB4128" w:rsidRPr="00653AEB">
        <w:rPr>
          <w:rFonts w:asciiTheme="majorHAnsi" w:hAnsiTheme="majorHAnsi"/>
          <w:sz w:val="24"/>
          <w:szCs w:val="24"/>
        </w:rPr>
        <w:t>Pambakian</w:t>
      </w:r>
      <w:proofErr w:type="spellEnd"/>
      <w:r w:rsidR="00AB4128" w:rsidRPr="00653AEB">
        <w:rPr>
          <w:rFonts w:asciiTheme="majorHAnsi" w:hAnsiTheme="majorHAnsi"/>
          <w:sz w:val="24"/>
          <w:szCs w:val="24"/>
        </w:rPr>
        <w:t xml:space="preserve"> et al., 2004; </w:t>
      </w:r>
      <w:r w:rsidR="00403555" w:rsidRPr="00653AEB">
        <w:rPr>
          <w:rFonts w:asciiTheme="majorHAnsi" w:hAnsiTheme="majorHAnsi"/>
          <w:sz w:val="24"/>
          <w:szCs w:val="24"/>
        </w:rPr>
        <w:t>Zihl, 1981) fail</w:t>
      </w:r>
      <w:r w:rsidR="0090310C" w:rsidRPr="00653AEB">
        <w:rPr>
          <w:rFonts w:asciiTheme="majorHAnsi" w:hAnsiTheme="majorHAnsi"/>
          <w:sz w:val="24"/>
          <w:szCs w:val="24"/>
        </w:rPr>
        <w:t>ed</w:t>
      </w:r>
      <w:r w:rsidR="00403555" w:rsidRPr="00653AEB">
        <w:rPr>
          <w:rFonts w:asciiTheme="majorHAnsi" w:hAnsiTheme="majorHAnsi"/>
          <w:sz w:val="24"/>
          <w:szCs w:val="24"/>
        </w:rPr>
        <w:t xml:space="preserve"> to produce</w:t>
      </w:r>
      <w:r w:rsidR="0090310C" w:rsidRPr="00653AEB">
        <w:rPr>
          <w:rFonts w:asciiTheme="majorHAnsi" w:hAnsiTheme="majorHAnsi"/>
          <w:sz w:val="24"/>
          <w:szCs w:val="24"/>
        </w:rPr>
        <w:t xml:space="preserve"> </w:t>
      </w:r>
      <w:r w:rsidR="0090310C" w:rsidRPr="00653AEB">
        <w:rPr>
          <w:rFonts w:asciiTheme="majorHAnsi" w:hAnsiTheme="majorHAnsi"/>
          <w:sz w:val="24"/>
          <w:szCs w:val="24"/>
        </w:rPr>
        <w:lastRenderedPageBreak/>
        <w:t>significantly better</w:t>
      </w:r>
      <w:r w:rsidR="00403555" w:rsidRPr="00653AEB">
        <w:rPr>
          <w:rFonts w:asciiTheme="majorHAnsi" w:hAnsiTheme="majorHAnsi"/>
          <w:sz w:val="24"/>
          <w:szCs w:val="24"/>
        </w:rPr>
        <w:t xml:space="preserve"> outcomes than the one spontaneously adopted by our observers.</w:t>
      </w:r>
      <w:r w:rsidR="008C5D76" w:rsidRPr="00653AEB">
        <w:rPr>
          <w:rFonts w:asciiTheme="majorHAnsi" w:hAnsiTheme="majorHAnsi"/>
          <w:color w:val="000000" w:themeColor="text1"/>
          <w:sz w:val="24"/>
          <w:szCs w:val="24"/>
        </w:rPr>
        <w:t xml:space="preserve"> </w:t>
      </w:r>
      <w:r w:rsidR="009F13A4" w:rsidRPr="000C02D9">
        <w:rPr>
          <w:rFonts w:asciiTheme="majorHAnsi" w:eastAsia="Times New Roman" w:hAnsiTheme="majorHAnsi"/>
          <w:color w:val="F79646" w:themeColor="accent6"/>
          <w:sz w:val="24"/>
          <w:szCs w:val="24"/>
        </w:rPr>
        <w:t xml:space="preserve">A more effective approach may be to train patients </w:t>
      </w:r>
      <w:proofErr w:type="gramStart"/>
      <w:r w:rsidR="009F13A4" w:rsidRPr="000C02D9">
        <w:rPr>
          <w:rFonts w:asciiTheme="majorHAnsi" w:eastAsia="Times New Roman" w:hAnsiTheme="majorHAnsi"/>
          <w:color w:val="F79646" w:themeColor="accent6"/>
          <w:sz w:val="24"/>
          <w:szCs w:val="24"/>
        </w:rPr>
        <w:t>to rapidly adjust</w:t>
      </w:r>
      <w:proofErr w:type="gramEnd"/>
      <w:r w:rsidR="009F13A4" w:rsidRPr="000C02D9">
        <w:rPr>
          <w:rFonts w:asciiTheme="majorHAnsi" w:eastAsia="Times New Roman" w:hAnsiTheme="majorHAnsi"/>
          <w:color w:val="F79646" w:themeColor="accent6"/>
          <w:sz w:val="24"/>
          <w:szCs w:val="24"/>
        </w:rPr>
        <w:t xml:space="preserve"> their search strategy to the particular visual context. For example, if the patient is looking for a small object in a cluttered environment, searching the sighted field first may be both more comfortable and more effective. However, for a bright, highly visible object, a large eye movement into the blind field is a reasonable strategy. </w:t>
      </w:r>
      <w:r w:rsidR="009F13A4" w:rsidRPr="000C02D9">
        <w:rPr>
          <w:rFonts w:asciiTheme="majorHAnsi" w:hAnsiTheme="majorHAnsi"/>
          <w:color w:val="F79646" w:themeColor="accent6"/>
          <w:sz w:val="24"/>
          <w:szCs w:val="24"/>
        </w:rPr>
        <w:t>It is</w:t>
      </w:r>
      <w:r w:rsidR="008C5D76" w:rsidRPr="000C02D9">
        <w:rPr>
          <w:rFonts w:asciiTheme="majorHAnsi" w:hAnsiTheme="majorHAnsi"/>
          <w:color w:val="F79646" w:themeColor="accent6"/>
          <w:sz w:val="24"/>
          <w:szCs w:val="24"/>
        </w:rPr>
        <w:t xml:space="preserve"> </w:t>
      </w:r>
      <w:r w:rsidR="009F13A4" w:rsidRPr="000C02D9">
        <w:rPr>
          <w:rFonts w:asciiTheme="majorHAnsi" w:hAnsiTheme="majorHAnsi"/>
          <w:color w:val="F79646" w:themeColor="accent6"/>
          <w:sz w:val="24"/>
          <w:szCs w:val="24"/>
        </w:rPr>
        <w:t>also important to consider</w:t>
      </w:r>
      <w:r w:rsidR="008C5D76" w:rsidRPr="000C02D9">
        <w:rPr>
          <w:rFonts w:asciiTheme="majorHAnsi" w:hAnsiTheme="majorHAnsi"/>
          <w:color w:val="F79646" w:themeColor="accent6"/>
          <w:sz w:val="24"/>
          <w:szCs w:val="24"/>
        </w:rPr>
        <w:t xml:space="preserve"> situations </w:t>
      </w:r>
      <w:r w:rsidR="009F13A4" w:rsidRPr="000C02D9">
        <w:rPr>
          <w:rFonts w:asciiTheme="majorHAnsi" w:hAnsiTheme="majorHAnsi"/>
          <w:color w:val="F79646" w:themeColor="accent6"/>
          <w:sz w:val="24"/>
          <w:szCs w:val="24"/>
        </w:rPr>
        <w:t>in which</w:t>
      </w:r>
      <w:r w:rsidR="008C5D76" w:rsidRPr="000C02D9">
        <w:rPr>
          <w:rFonts w:asciiTheme="majorHAnsi" w:hAnsiTheme="majorHAnsi"/>
          <w:color w:val="F79646" w:themeColor="accent6"/>
          <w:sz w:val="24"/>
          <w:szCs w:val="24"/>
        </w:rPr>
        <w:t xml:space="preserve"> contextual info</w:t>
      </w:r>
      <w:r w:rsidR="00E576A3" w:rsidRPr="000C02D9">
        <w:rPr>
          <w:rFonts w:asciiTheme="majorHAnsi" w:hAnsiTheme="majorHAnsi"/>
          <w:color w:val="F79646" w:themeColor="accent6"/>
          <w:sz w:val="24"/>
          <w:szCs w:val="24"/>
        </w:rPr>
        <w:t>rmation is</w:t>
      </w:r>
      <w:r w:rsidR="008C5D76" w:rsidRPr="000C02D9">
        <w:rPr>
          <w:rFonts w:asciiTheme="majorHAnsi" w:hAnsiTheme="majorHAnsi"/>
          <w:color w:val="F79646" w:themeColor="accent6"/>
          <w:sz w:val="24"/>
          <w:szCs w:val="24"/>
        </w:rPr>
        <w:t xml:space="preserve"> av</w:t>
      </w:r>
      <w:r w:rsidR="00E576A3" w:rsidRPr="000C02D9">
        <w:rPr>
          <w:rFonts w:asciiTheme="majorHAnsi" w:hAnsiTheme="majorHAnsi"/>
          <w:color w:val="F79646" w:themeColor="accent6"/>
          <w:sz w:val="24"/>
          <w:szCs w:val="24"/>
        </w:rPr>
        <w:t>a</w:t>
      </w:r>
      <w:r w:rsidR="008C5D76" w:rsidRPr="000C02D9">
        <w:rPr>
          <w:rFonts w:asciiTheme="majorHAnsi" w:hAnsiTheme="majorHAnsi"/>
          <w:color w:val="F79646" w:themeColor="accent6"/>
          <w:sz w:val="24"/>
          <w:szCs w:val="24"/>
        </w:rPr>
        <w:t>ilable</w:t>
      </w:r>
      <w:r w:rsidR="00E576A3" w:rsidRPr="000C02D9">
        <w:rPr>
          <w:rFonts w:asciiTheme="majorHAnsi" w:hAnsiTheme="majorHAnsi"/>
          <w:color w:val="F79646" w:themeColor="accent6"/>
          <w:sz w:val="24"/>
          <w:szCs w:val="24"/>
        </w:rPr>
        <w:t xml:space="preserve"> (</w:t>
      </w:r>
      <w:proofErr w:type="spellStart"/>
      <w:r w:rsidR="00E576A3" w:rsidRPr="000C02D9">
        <w:rPr>
          <w:rFonts w:asciiTheme="majorHAnsi" w:hAnsiTheme="majorHAnsi"/>
          <w:color w:val="F79646" w:themeColor="accent6"/>
          <w:sz w:val="24"/>
          <w:szCs w:val="24"/>
        </w:rPr>
        <w:t>Kasneci</w:t>
      </w:r>
      <w:proofErr w:type="spellEnd"/>
      <w:r w:rsidR="00E576A3" w:rsidRPr="000C02D9">
        <w:rPr>
          <w:rFonts w:asciiTheme="majorHAnsi" w:hAnsiTheme="majorHAnsi"/>
          <w:color w:val="F79646" w:themeColor="accent6"/>
          <w:sz w:val="24"/>
          <w:szCs w:val="24"/>
        </w:rPr>
        <w:t xml:space="preserve"> et al., 2014</w:t>
      </w:r>
      <w:proofErr w:type="gramStart"/>
      <w:r w:rsidR="00E576A3" w:rsidRPr="000C02D9">
        <w:rPr>
          <w:rFonts w:asciiTheme="majorHAnsi" w:hAnsiTheme="majorHAnsi"/>
          <w:color w:val="F79646" w:themeColor="accent6"/>
          <w:sz w:val="24"/>
          <w:szCs w:val="24"/>
        </w:rPr>
        <w:t xml:space="preserve">,  </w:t>
      </w:r>
      <w:proofErr w:type="spellStart"/>
      <w:r w:rsidR="00E576A3" w:rsidRPr="000C02D9">
        <w:rPr>
          <w:rFonts w:asciiTheme="majorHAnsi" w:hAnsiTheme="majorHAnsi"/>
          <w:color w:val="F79646" w:themeColor="accent6"/>
          <w:sz w:val="24"/>
          <w:szCs w:val="24"/>
        </w:rPr>
        <w:t>Papageorgiou</w:t>
      </w:r>
      <w:proofErr w:type="spellEnd"/>
      <w:proofErr w:type="gramEnd"/>
      <w:r w:rsidR="00E576A3" w:rsidRPr="000C02D9">
        <w:rPr>
          <w:rFonts w:asciiTheme="majorHAnsi" w:hAnsiTheme="majorHAnsi"/>
          <w:color w:val="F79646" w:themeColor="accent6"/>
          <w:sz w:val="24"/>
          <w:szCs w:val="24"/>
        </w:rPr>
        <w:t xml:space="preserve">, </w:t>
      </w:r>
      <w:r w:rsidR="00DE5896" w:rsidRPr="000C02D9">
        <w:rPr>
          <w:rFonts w:asciiTheme="majorHAnsi" w:hAnsiTheme="majorHAnsi"/>
          <w:color w:val="F79646" w:themeColor="accent6"/>
          <w:sz w:val="24"/>
          <w:szCs w:val="24"/>
        </w:rPr>
        <w:t>2012</w:t>
      </w:r>
      <w:r w:rsidR="00E576A3" w:rsidRPr="000C02D9">
        <w:rPr>
          <w:rFonts w:asciiTheme="majorHAnsi" w:hAnsiTheme="majorHAnsi"/>
          <w:color w:val="F79646" w:themeColor="accent6"/>
          <w:sz w:val="24"/>
          <w:szCs w:val="24"/>
        </w:rPr>
        <w:t>)</w:t>
      </w:r>
      <w:r w:rsidR="009F13A4" w:rsidRPr="000C02D9">
        <w:rPr>
          <w:rFonts w:asciiTheme="majorHAnsi" w:hAnsiTheme="majorHAnsi"/>
          <w:color w:val="F79646" w:themeColor="accent6"/>
          <w:sz w:val="24"/>
          <w:szCs w:val="24"/>
        </w:rPr>
        <w:t xml:space="preserve">, as these would comprise most search contexts a patient would encounter in the real world. In these situations, eye movements </w:t>
      </w:r>
      <w:proofErr w:type="gramStart"/>
      <w:r w:rsidR="009F13A4" w:rsidRPr="000C02D9">
        <w:rPr>
          <w:rFonts w:asciiTheme="majorHAnsi" w:hAnsiTheme="majorHAnsi"/>
          <w:color w:val="F79646" w:themeColor="accent6"/>
          <w:sz w:val="24"/>
          <w:szCs w:val="24"/>
        </w:rPr>
        <w:t>can be directed</w:t>
      </w:r>
      <w:proofErr w:type="gramEnd"/>
      <w:r w:rsidR="009F13A4" w:rsidRPr="000C02D9">
        <w:rPr>
          <w:rFonts w:asciiTheme="majorHAnsi" w:hAnsiTheme="majorHAnsi"/>
          <w:color w:val="F79646" w:themeColor="accent6"/>
          <w:sz w:val="24"/>
          <w:szCs w:val="24"/>
        </w:rPr>
        <w:t xml:space="preserve"> to likely target locations, and the effect of strategy and salience will be minimal</w:t>
      </w:r>
      <w:r w:rsidR="0032179C" w:rsidRPr="000C02D9">
        <w:rPr>
          <w:rFonts w:asciiTheme="majorHAnsi" w:hAnsiTheme="majorHAnsi"/>
          <w:color w:val="F79646" w:themeColor="accent6"/>
          <w:sz w:val="24"/>
          <w:szCs w:val="24"/>
        </w:rPr>
        <w:t>.</w:t>
      </w:r>
    </w:p>
    <w:p w14:paraId="4548CC93" w14:textId="73F1AF68" w:rsidR="008C1E30" w:rsidRPr="00E45F0E" w:rsidRDefault="008C1E30" w:rsidP="00A821F2">
      <w:pPr>
        <w:pStyle w:val="xmsonormal"/>
        <w:spacing w:line="480" w:lineRule="auto"/>
        <w:ind w:firstLine="720"/>
        <w:jc w:val="both"/>
        <w:rPr>
          <w:rFonts w:asciiTheme="majorHAnsi" w:hAnsiTheme="majorHAnsi"/>
        </w:rPr>
      </w:pPr>
      <w:r w:rsidRPr="00653AEB">
        <w:rPr>
          <w:rFonts w:asciiTheme="majorHAnsi" w:hAnsiTheme="majorHAnsi"/>
        </w:rPr>
        <w:t>The sighted-field bias persisted across search difficulty, which we manipulated by altering the heterogeneity of the distractors</w:t>
      </w:r>
      <w:r w:rsidR="005511BF" w:rsidRPr="00653AEB">
        <w:rPr>
          <w:rFonts w:asciiTheme="majorHAnsi" w:hAnsiTheme="majorHAnsi"/>
        </w:rPr>
        <w:t xml:space="preserve"> (Experiment</w:t>
      </w:r>
      <w:r w:rsidR="00846C4B">
        <w:rPr>
          <w:rFonts w:asciiTheme="majorHAnsi" w:hAnsiTheme="majorHAnsi"/>
        </w:rPr>
        <w:t>s</w:t>
      </w:r>
      <w:r w:rsidR="005511BF" w:rsidRPr="00653AEB">
        <w:rPr>
          <w:rFonts w:asciiTheme="majorHAnsi" w:hAnsiTheme="majorHAnsi"/>
        </w:rPr>
        <w:t xml:space="preserve"> </w:t>
      </w:r>
      <w:r w:rsidR="0090310C" w:rsidRPr="00653AEB">
        <w:rPr>
          <w:rFonts w:asciiTheme="majorHAnsi" w:hAnsiTheme="majorHAnsi"/>
        </w:rPr>
        <w:t>3</w:t>
      </w:r>
      <w:r w:rsidR="005511BF" w:rsidRPr="00653AEB">
        <w:rPr>
          <w:rFonts w:asciiTheme="majorHAnsi" w:hAnsiTheme="majorHAnsi"/>
        </w:rPr>
        <w:t xml:space="preserve"> and </w:t>
      </w:r>
      <w:r w:rsidR="0090310C" w:rsidRPr="00653AEB">
        <w:rPr>
          <w:rFonts w:asciiTheme="majorHAnsi" w:hAnsiTheme="majorHAnsi"/>
        </w:rPr>
        <w:t>4</w:t>
      </w:r>
      <w:r w:rsidR="005511BF" w:rsidRPr="00653AEB">
        <w:rPr>
          <w:rFonts w:asciiTheme="majorHAnsi" w:hAnsiTheme="majorHAnsi"/>
        </w:rPr>
        <w:t>)</w:t>
      </w:r>
      <w:r w:rsidRPr="00653AEB">
        <w:rPr>
          <w:rFonts w:asciiTheme="majorHAnsi" w:hAnsiTheme="majorHAnsi"/>
        </w:rPr>
        <w:t>. This result was surprising because during search for a pop-out target, participants should</w:t>
      </w:r>
      <w:r w:rsidR="005511BF" w:rsidRPr="00653AEB">
        <w:rPr>
          <w:rFonts w:asciiTheme="majorHAnsi" w:hAnsiTheme="majorHAnsi"/>
        </w:rPr>
        <w:t xml:space="preserve"> have</w:t>
      </w:r>
      <w:r w:rsidRPr="00653AEB">
        <w:rPr>
          <w:rFonts w:asciiTheme="majorHAnsi" w:hAnsiTheme="majorHAnsi"/>
        </w:rPr>
        <w:t xml:space="preserve"> execute</w:t>
      </w:r>
      <w:r w:rsidR="005511BF" w:rsidRPr="00653AEB">
        <w:rPr>
          <w:rFonts w:asciiTheme="majorHAnsi" w:hAnsiTheme="majorHAnsi"/>
        </w:rPr>
        <w:t>d</w:t>
      </w:r>
      <w:r w:rsidRPr="00653AEB">
        <w:rPr>
          <w:rFonts w:asciiTheme="majorHAnsi" w:hAnsiTheme="majorHAnsi"/>
        </w:rPr>
        <w:t xml:space="preserve"> a large saccade into the blind field on trials where the target </w:t>
      </w:r>
      <w:proofErr w:type="gramStart"/>
      <w:r w:rsidR="005511BF" w:rsidRPr="00653AEB">
        <w:rPr>
          <w:rFonts w:asciiTheme="majorHAnsi" w:hAnsiTheme="majorHAnsi"/>
        </w:rPr>
        <w:t>was</w:t>
      </w:r>
      <w:r w:rsidRPr="00653AEB">
        <w:rPr>
          <w:rFonts w:asciiTheme="majorHAnsi" w:hAnsiTheme="majorHAnsi"/>
        </w:rPr>
        <w:t xml:space="preserve"> not immediately detected</w:t>
      </w:r>
      <w:proofErr w:type="gramEnd"/>
      <w:r w:rsidRPr="00653AEB">
        <w:rPr>
          <w:rFonts w:asciiTheme="majorHAnsi" w:hAnsiTheme="majorHAnsi"/>
        </w:rPr>
        <w:t xml:space="preserve"> in the sighted field.</w:t>
      </w:r>
      <w:r w:rsidR="00403555" w:rsidRPr="00653AEB">
        <w:rPr>
          <w:rFonts w:asciiTheme="majorHAnsi" w:hAnsiTheme="majorHAnsi"/>
        </w:rPr>
        <w:t xml:space="preserve"> Similarly, when participants </w:t>
      </w:r>
      <w:proofErr w:type="gramStart"/>
      <w:r w:rsidR="00403555" w:rsidRPr="00653AEB">
        <w:rPr>
          <w:rFonts w:asciiTheme="majorHAnsi" w:hAnsiTheme="majorHAnsi"/>
        </w:rPr>
        <w:t>were given</w:t>
      </w:r>
      <w:proofErr w:type="gramEnd"/>
      <w:r w:rsidR="00403555" w:rsidRPr="00653AEB">
        <w:rPr>
          <w:rFonts w:asciiTheme="majorHAnsi" w:hAnsiTheme="majorHAnsi"/>
        </w:rPr>
        <w:t xml:space="preserve"> location pointers</w:t>
      </w:r>
      <w:r w:rsidR="009E3F62" w:rsidRPr="00653AEB">
        <w:rPr>
          <w:rFonts w:asciiTheme="majorHAnsi" w:hAnsiTheme="majorHAnsi"/>
        </w:rPr>
        <w:t xml:space="preserve"> (Experiment 1)</w:t>
      </w:r>
      <w:r w:rsidR="00403555" w:rsidRPr="00653AEB">
        <w:rPr>
          <w:rFonts w:asciiTheme="majorHAnsi" w:hAnsiTheme="majorHAnsi"/>
        </w:rPr>
        <w:t xml:space="preserve"> an optimal strategy was to make smaller</w:t>
      </w:r>
      <w:r w:rsidR="009E3F62" w:rsidRPr="00653AEB">
        <w:rPr>
          <w:rFonts w:asciiTheme="majorHAnsi" w:hAnsiTheme="majorHAnsi"/>
        </w:rPr>
        <w:t>, more preci</w:t>
      </w:r>
      <w:r w:rsidR="009E3F62">
        <w:rPr>
          <w:rFonts w:asciiTheme="majorHAnsi" w:hAnsiTheme="majorHAnsi"/>
        </w:rPr>
        <w:t>se</w:t>
      </w:r>
      <w:r w:rsidR="00403555" w:rsidRPr="00C17EF6">
        <w:rPr>
          <w:rFonts w:asciiTheme="majorHAnsi" w:hAnsiTheme="majorHAnsi"/>
        </w:rPr>
        <w:t xml:space="preserve"> saccades to the potential target locations in the </w:t>
      </w:r>
      <w:r w:rsidR="00F6352C">
        <w:rPr>
          <w:rFonts w:asciiTheme="majorHAnsi" w:hAnsiTheme="majorHAnsi"/>
        </w:rPr>
        <w:t>blind</w:t>
      </w:r>
      <w:r w:rsidR="00403555" w:rsidRPr="00C17EF6">
        <w:rPr>
          <w:rFonts w:asciiTheme="majorHAnsi" w:hAnsiTheme="majorHAnsi"/>
        </w:rPr>
        <w:t xml:space="preserve"> field instead of the large ones that they made in the blank condition.</w:t>
      </w:r>
      <w:r w:rsidR="009E3F62">
        <w:rPr>
          <w:rFonts w:asciiTheme="majorHAnsi" w:hAnsiTheme="majorHAnsi"/>
        </w:rPr>
        <w:t xml:space="preserve"> Yet, </w:t>
      </w:r>
      <w:r w:rsidR="005511BF">
        <w:rPr>
          <w:rFonts w:asciiTheme="majorHAnsi" w:hAnsiTheme="majorHAnsi"/>
        </w:rPr>
        <w:t>our participants</w:t>
      </w:r>
      <w:r w:rsidR="009E3F62">
        <w:rPr>
          <w:rFonts w:asciiTheme="majorHAnsi" w:hAnsiTheme="majorHAnsi"/>
        </w:rPr>
        <w:t xml:space="preserve"> failed to integrate the information across</w:t>
      </w:r>
      <w:r w:rsidR="005511BF">
        <w:rPr>
          <w:rFonts w:asciiTheme="majorHAnsi" w:hAnsiTheme="majorHAnsi"/>
        </w:rPr>
        <w:t xml:space="preserve"> the</w:t>
      </w:r>
      <w:r w:rsidR="009E3F62">
        <w:rPr>
          <w:rFonts w:asciiTheme="majorHAnsi" w:hAnsiTheme="majorHAnsi"/>
        </w:rPr>
        <w:t xml:space="preserve"> entire visual field</w:t>
      </w:r>
      <w:r w:rsidR="0044485D">
        <w:rPr>
          <w:rFonts w:asciiTheme="majorHAnsi" w:hAnsiTheme="majorHAnsi"/>
        </w:rPr>
        <w:t>, instead</w:t>
      </w:r>
      <w:r w:rsidR="009E3F62">
        <w:rPr>
          <w:rFonts w:asciiTheme="majorHAnsi" w:hAnsiTheme="majorHAnsi"/>
        </w:rPr>
        <w:t xml:space="preserve"> neglecting the supplied location pointers and continuing search as if no additional information in the blind field </w:t>
      </w:r>
      <w:r w:rsidR="0044485D">
        <w:rPr>
          <w:rFonts w:asciiTheme="majorHAnsi" w:hAnsiTheme="majorHAnsi"/>
        </w:rPr>
        <w:t xml:space="preserve">were </w:t>
      </w:r>
      <w:r w:rsidR="009E3F62">
        <w:rPr>
          <w:rFonts w:asciiTheme="majorHAnsi" w:hAnsiTheme="majorHAnsi"/>
        </w:rPr>
        <w:t>available.</w:t>
      </w:r>
      <w:r w:rsidR="00403555" w:rsidRPr="008C1E30">
        <w:rPr>
          <w:rFonts w:asciiTheme="majorHAnsi" w:hAnsiTheme="majorHAnsi"/>
        </w:rPr>
        <w:t xml:space="preserve"> </w:t>
      </w:r>
      <w:r w:rsidRPr="00E45F0E">
        <w:rPr>
          <w:rFonts w:asciiTheme="majorHAnsi" w:hAnsiTheme="majorHAnsi"/>
        </w:rPr>
        <w:t xml:space="preserve"> </w:t>
      </w:r>
      <w:r w:rsidR="00904990" w:rsidRPr="005C4F4D">
        <w:rPr>
          <w:rFonts w:asciiTheme="majorHAnsi" w:hAnsiTheme="majorHAnsi"/>
        </w:rPr>
        <w:t>It is only when degraded identity information</w:t>
      </w:r>
      <w:r w:rsidR="00904990">
        <w:rPr>
          <w:rFonts w:asciiTheme="majorHAnsi" w:hAnsiTheme="majorHAnsi"/>
        </w:rPr>
        <w:t xml:space="preserve"> </w:t>
      </w:r>
      <w:r w:rsidR="00904990" w:rsidRPr="005C4F4D">
        <w:rPr>
          <w:rFonts w:asciiTheme="majorHAnsi" w:hAnsiTheme="majorHAnsi"/>
        </w:rPr>
        <w:t>(in the filter</w:t>
      </w:r>
      <w:r w:rsidR="004124CF">
        <w:rPr>
          <w:rFonts w:asciiTheme="majorHAnsi" w:hAnsiTheme="majorHAnsi"/>
        </w:rPr>
        <w:t>ed</w:t>
      </w:r>
      <w:r w:rsidR="00904990" w:rsidRPr="005C4F4D">
        <w:rPr>
          <w:rFonts w:asciiTheme="majorHAnsi" w:hAnsiTheme="majorHAnsi"/>
        </w:rPr>
        <w:t xml:space="preserve"> condition) became available that our participants started making</w:t>
      </w:r>
      <w:r w:rsidR="00904990">
        <w:rPr>
          <w:rFonts w:asciiTheme="majorHAnsi" w:hAnsiTheme="majorHAnsi"/>
        </w:rPr>
        <w:t xml:space="preserve"> significantly</w:t>
      </w:r>
      <w:r w:rsidR="00904990" w:rsidRPr="005C4F4D">
        <w:rPr>
          <w:rFonts w:asciiTheme="majorHAnsi" w:hAnsiTheme="majorHAnsi"/>
        </w:rPr>
        <w:t xml:space="preserve"> more saccades to the </w:t>
      </w:r>
      <w:r w:rsidR="00F6352C">
        <w:rPr>
          <w:rFonts w:asciiTheme="majorHAnsi" w:hAnsiTheme="majorHAnsi"/>
        </w:rPr>
        <w:t>“blank”</w:t>
      </w:r>
      <w:r w:rsidR="00904990" w:rsidRPr="005C4F4D">
        <w:rPr>
          <w:rFonts w:asciiTheme="majorHAnsi" w:hAnsiTheme="majorHAnsi"/>
        </w:rPr>
        <w:t xml:space="preserve"> part of the display.</w:t>
      </w:r>
      <w:r w:rsidR="00904990" w:rsidRPr="008C1E30">
        <w:rPr>
          <w:rFonts w:asciiTheme="majorHAnsi" w:hAnsiTheme="majorHAnsi"/>
        </w:rPr>
        <w:t xml:space="preserve"> </w:t>
      </w:r>
      <w:proofErr w:type="gramStart"/>
      <w:r w:rsidR="009A293E">
        <w:rPr>
          <w:rFonts w:asciiTheme="majorHAnsi" w:hAnsiTheme="majorHAnsi"/>
        </w:rPr>
        <w:t>Thus</w:t>
      </w:r>
      <w:proofErr w:type="gramEnd"/>
      <w:r w:rsidR="009A293E">
        <w:rPr>
          <w:rFonts w:asciiTheme="majorHAnsi" w:hAnsiTheme="majorHAnsi"/>
        </w:rPr>
        <w:t xml:space="preserve"> w</w:t>
      </w:r>
      <w:r w:rsidR="009A293E" w:rsidRPr="00E45F0E">
        <w:rPr>
          <w:rFonts w:asciiTheme="majorHAnsi" w:hAnsiTheme="majorHAnsi"/>
        </w:rPr>
        <w:t>e conclude that</w:t>
      </w:r>
      <w:r w:rsidR="009A293E">
        <w:rPr>
          <w:rFonts w:asciiTheme="majorHAnsi" w:hAnsiTheme="majorHAnsi"/>
        </w:rPr>
        <w:t xml:space="preserve"> eye movements in our </w:t>
      </w:r>
      <w:r w:rsidR="009A293E" w:rsidRPr="00E45F0E">
        <w:rPr>
          <w:rFonts w:asciiTheme="majorHAnsi" w:hAnsiTheme="majorHAnsi"/>
        </w:rPr>
        <w:t>observers are driven largely by bottom-up</w:t>
      </w:r>
      <w:r w:rsidR="009A293E">
        <w:rPr>
          <w:rFonts w:asciiTheme="majorHAnsi" w:hAnsiTheme="majorHAnsi"/>
        </w:rPr>
        <w:t xml:space="preserve"> visual </w:t>
      </w:r>
      <w:r w:rsidR="009A293E" w:rsidRPr="00E45F0E">
        <w:rPr>
          <w:rFonts w:asciiTheme="majorHAnsi" w:hAnsiTheme="majorHAnsi"/>
        </w:rPr>
        <w:t>information and</w:t>
      </w:r>
      <w:r w:rsidR="009A293E">
        <w:rPr>
          <w:rFonts w:asciiTheme="majorHAnsi" w:hAnsiTheme="majorHAnsi"/>
        </w:rPr>
        <w:t xml:space="preserve"> these observers</w:t>
      </w:r>
      <w:r w:rsidR="009A293E" w:rsidRPr="00E45F0E">
        <w:rPr>
          <w:rFonts w:asciiTheme="majorHAnsi" w:hAnsiTheme="majorHAnsi"/>
        </w:rPr>
        <w:t xml:space="preserve"> do not switch </w:t>
      </w:r>
      <w:r w:rsidR="009A293E" w:rsidRPr="00E45F0E">
        <w:rPr>
          <w:rFonts w:asciiTheme="majorHAnsi" w:hAnsiTheme="majorHAnsi"/>
        </w:rPr>
        <w:lastRenderedPageBreak/>
        <w:t>their</w:t>
      </w:r>
      <w:r w:rsidR="009A293E">
        <w:rPr>
          <w:rFonts w:asciiTheme="majorHAnsi" w:hAnsiTheme="majorHAnsi"/>
        </w:rPr>
        <w:t xml:space="preserve"> preferred</w:t>
      </w:r>
      <w:r w:rsidRPr="00E45F0E">
        <w:rPr>
          <w:rFonts w:asciiTheme="majorHAnsi" w:hAnsiTheme="majorHAnsi"/>
        </w:rPr>
        <w:t xml:space="preserve"> search strategy under circumstances when it would be beneficial to examine the area corresponding to the field deficit first.</w:t>
      </w:r>
      <w:r w:rsidR="004B4E6C">
        <w:rPr>
          <w:rFonts w:asciiTheme="majorHAnsi" w:hAnsiTheme="majorHAnsi"/>
        </w:rPr>
        <w:t xml:space="preserve"> </w:t>
      </w:r>
    </w:p>
    <w:p w14:paraId="14DCFA19" w14:textId="4580314C" w:rsidR="0090310C" w:rsidRDefault="00311723" w:rsidP="000F4BCF">
      <w:pPr>
        <w:pStyle w:val="xmsonormal"/>
        <w:spacing w:line="480" w:lineRule="auto"/>
        <w:jc w:val="both"/>
        <w:rPr>
          <w:rFonts w:asciiTheme="majorHAnsi" w:hAnsiTheme="majorHAnsi"/>
        </w:rPr>
      </w:pPr>
      <w:r w:rsidRPr="005C4F4D">
        <w:rPr>
          <w:rFonts w:asciiTheme="majorHAnsi" w:hAnsiTheme="majorHAnsi"/>
        </w:rPr>
        <w:t xml:space="preserve"> </w:t>
      </w:r>
      <w:r w:rsidR="009E3F62">
        <w:rPr>
          <w:rFonts w:asciiTheme="majorHAnsi" w:hAnsiTheme="majorHAnsi"/>
        </w:rPr>
        <w:tab/>
      </w:r>
      <w:r w:rsidR="0044485D">
        <w:rPr>
          <w:rFonts w:asciiTheme="majorHAnsi" w:hAnsiTheme="majorHAnsi"/>
        </w:rPr>
        <w:t>In Experiment</w:t>
      </w:r>
      <w:r w:rsidR="00904990">
        <w:rPr>
          <w:rFonts w:asciiTheme="majorHAnsi" w:hAnsiTheme="majorHAnsi"/>
        </w:rPr>
        <w:t>s</w:t>
      </w:r>
      <w:r w:rsidR="0044485D">
        <w:rPr>
          <w:rFonts w:asciiTheme="majorHAnsi" w:hAnsiTheme="majorHAnsi"/>
        </w:rPr>
        <w:t xml:space="preserve"> 3</w:t>
      </w:r>
      <w:r w:rsidR="00904990">
        <w:rPr>
          <w:rFonts w:asciiTheme="majorHAnsi" w:hAnsiTheme="majorHAnsi"/>
        </w:rPr>
        <w:t xml:space="preserve"> and 4,</w:t>
      </w:r>
      <w:r w:rsidR="008C1E30">
        <w:rPr>
          <w:rFonts w:asciiTheme="majorHAnsi" w:hAnsiTheme="majorHAnsi"/>
        </w:rPr>
        <w:t xml:space="preserve"> </w:t>
      </w:r>
      <w:r w:rsidR="0044485D">
        <w:rPr>
          <w:rFonts w:asciiTheme="majorHAnsi" w:hAnsiTheme="majorHAnsi"/>
        </w:rPr>
        <w:t xml:space="preserve">we manipulated target visibility by varying </w:t>
      </w:r>
      <w:r w:rsidR="008C1E30">
        <w:rPr>
          <w:rFonts w:asciiTheme="majorHAnsi" w:hAnsiTheme="majorHAnsi"/>
        </w:rPr>
        <w:t>distractor heterogeneity</w:t>
      </w:r>
      <w:r w:rsidR="0044485D">
        <w:rPr>
          <w:rFonts w:asciiTheme="majorHAnsi" w:hAnsiTheme="majorHAnsi"/>
        </w:rPr>
        <w:t xml:space="preserve">, and this had no effect on search strategies. </w:t>
      </w:r>
      <w:r w:rsidR="00904990">
        <w:rPr>
          <w:rFonts w:asciiTheme="majorHAnsi" w:hAnsiTheme="majorHAnsi"/>
        </w:rPr>
        <w:t>I</w:t>
      </w:r>
      <w:r w:rsidRPr="005C4F4D">
        <w:rPr>
          <w:rFonts w:asciiTheme="majorHAnsi" w:hAnsiTheme="majorHAnsi"/>
        </w:rPr>
        <w:t>n this respect, our participants, similarly to Verghese (</w:t>
      </w:r>
      <w:proofErr w:type="gramStart"/>
      <w:r w:rsidRPr="005C4F4D">
        <w:rPr>
          <w:rFonts w:asciiTheme="majorHAnsi" w:hAnsiTheme="majorHAnsi"/>
        </w:rPr>
        <w:t>2012) and Morvan</w:t>
      </w:r>
      <w:proofErr w:type="gramEnd"/>
      <w:r w:rsidRPr="005C4F4D">
        <w:rPr>
          <w:rFonts w:asciiTheme="majorHAnsi" w:hAnsiTheme="majorHAnsi"/>
        </w:rPr>
        <w:t xml:space="preserve"> and Maloney’s (2012)</w:t>
      </w:r>
      <w:r w:rsidR="00876ABE">
        <w:rPr>
          <w:rFonts w:asciiTheme="majorHAnsi" w:hAnsiTheme="majorHAnsi"/>
        </w:rPr>
        <w:t xml:space="preserve"> participants</w:t>
      </w:r>
      <w:r w:rsidR="00460CB5">
        <w:rPr>
          <w:rFonts w:asciiTheme="majorHAnsi" w:hAnsiTheme="majorHAnsi"/>
        </w:rPr>
        <w:t>,</w:t>
      </w:r>
      <w:r w:rsidRPr="005C4F4D">
        <w:rPr>
          <w:rFonts w:asciiTheme="majorHAnsi" w:hAnsiTheme="majorHAnsi"/>
        </w:rPr>
        <w:t xml:space="preserve"> failed to spontaneously adopt an optimal search strategy and maximise information gain with each fixation.</w:t>
      </w:r>
      <w:r>
        <w:rPr>
          <w:rFonts w:asciiTheme="majorHAnsi" w:hAnsiTheme="majorHAnsi"/>
        </w:rPr>
        <w:t xml:space="preserve"> </w:t>
      </w:r>
      <w:r w:rsidR="009A293E">
        <w:rPr>
          <w:rFonts w:asciiTheme="majorHAnsi" w:hAnsiTheme="majorHAnsi"/>
        </w:rPr>
        <w:t>Healthy observers</w:t>
      </w:r>
      <w:r w:rsidR="001862D6">
        <w:rPr>
          <w:rFonts w:asciiTheme="majorHAnsi" w:hAnsiTheme="majorHAnsi"/>
        </w:rPr>
        <w:t xml:space="preserve"> do not seem to </w:t>
      </w:r>
      <w:proofErr w:type="gramStart"/>
      <w:r w:rsidR="001862D6">
        <w:rPr>
          <w:rFonts w:asciiTheme="majorHAnsi" w:hAnsiTheme="majorHAnsi"/>
        </w:rPr>
        <w:t>be armed</w:t>
      </w:r>
      <w:proofErr w:type="gramEnd"/>
      <w:r w:rsidR="001862D6">
        <w:rPr>
          <w:rFonts w:asciiTheme="majorHAnsi" w:hAnsiTheme="majorHAnsi"/>
        </w:rPr>
        <w:t xml:space="preserve"> with </w:t>
      </w:r>
      <w:r w:rsidR="00460CB5">
        <w:rPr>
          <w:rFonts w:asciiTheme="majorHAnsi" w:hAnsiTheme="majorHAnsi"/>
        </w:rPr>
        <w:t>the</w:t>
      </w:r>
      <w:r w:rsidR="001862D6">
        <w:rPr>
          <w:rFonts w:asciiTheme="majorHAnsi" w:hAnsiTheme="majorHAnsi"/>
        </w:rPr>
        <w:t xml:space="preserve"> sophisticated search mechanism advocated by Najemnik and Geisler (2005, 2008)</w:t>
      </w:r>
      <w:r w:rsidR="00FB0A62">
        <w:rPr>
          <w:rFonts w:asciiTheme="majorHAnsi" w:hAnsiTheme="majorHAnsi"/>
        </w:rPr>
        <w:t>.</w:t>
      </w:r>
      <w:r w:rsidR="00B20C03">
        <w:rPr>
          <w:rFonts w:asciiTheme="majorHAnsi" w:hAnsiTheme="majorHAnsi"/>
        </w:rPr>
        <w:t xml:space="preserve"> </w:t>
      </w:r>
      <w:r w:rsidR="000B1831">
        <w:rPr>
          <w:rFonts w:asciiTheme="majorHAnsi" w:hAnsiTheme="majorHAnsi"/>
        </w:rPr>
        <w:t xml:space="preserve">Our data </w:t>
      </w:r>
      <w:r w:rsidR="00065536">
        <w:rPr>
          <w:rFonts w:asciiTheme="majorHAnsi" w:hAnsiTheme="majorHAnsi"/>
        </w:rPr>
        <w:t>are</w:t>
      </w:r>
      <w:r w:rsidR="00B20C03">
        <w:rPr>
          <w:rFonts w:asciiTheme="majorHAnsi" w:hAnsiTheme="majorHAnsi"/>
        </w:rPr>
        <w:t xml:space="preserve"> also consistent with the findings</w:t>
      </w:r>
      <w:r w:rsidR="000B37CD">
        <w:rPr>
          <w:rFonts w:asciiTheme="majorHAnsi" w:hAnsiTheme="majorHAnsi"/>
        </w:rPr>
        <w:t xml:space="preserve"> from modalities</w:t>
      </w:r>
      <w:r w:rsidR="00B20C03">
        <w:rPr>
          <w:rFonts w:asciiTheme="majorHAnsi" w:hAnsiTheme="majorHAnsi"/>
        </w:rPr>
        <w:t xml:space="preserve"> </w:t>
      </w:r>
      <w:r w:rsidR="00555E24">
        <w:rPr>
          <w:rFonts w:asciiTheme="majorHAnsi" w:hAnsiTheme="majorHAnsi"/>
        </w:rPr>
        <w:t xml:space="preserve">in addition to vision, demonstrating </w:t>
      </w:r>
      <w:r w:rsidR="000B37CD">
        <w:rPr>
          <w:rFonts w:asciiTheme="majorHAnsi" w:hAnsiTheme="majorHAnsi"/>
        </w:rPr>
        <w:t>that</w:t>
      </w:r>
      <w:r w:rsidR="00B20C03">
        <w:rPr>
          <w:rFonts w:asciiTheme="majorHAnsi" w:hAnsiTheme="majorHAnsi"/>
        </w:rPr>
        <w:t xml:space="preserve"> humans fail to modify their behaviour </w:t>
      </w:r>
      <w:r w:rsidR="00555E24">
        <w:rPr>
          <w:rFonts w:asciiTheme="majorHAnsi" w:hAnsiTheme="majorHAnsi"/>
        </w:rPr>
        <w:t xml:space="preserve">to cope with changes in </w:t>
      </w:r>
      <w:r w:rsidR="00B20C03">
        <w:rPr>
          <w:rFonts w:asciiTheme="majorHAnsi" w:hAnsiTheme="majorHAnsi"/>
        </w:rPr>
        <w:t>task difficulty (</w:t>
      </w:r>
      <w:r w:rsidR="00555E24">
        <w:rPr>
          <w:rFonts w:asciiTheme="majorHAnsi" w:hAnsiTheme="majorHAnsi"/>
        </w:rPr>
        <w:t xml:space="preserve">in </w:t>
      </w:r>
      <w:r w:rsidR="00B20C03">
        <w:rPr>
          <w:rFonts w:asciiTheme="majorHAnsi" w:hAnsiTheme="majorHAnsi"/>
        </w:rPr>
        <w:t xml:space="preserve">memory, target detection, throwing; Clarke &amp; Hunt, </w:t>
      </w:r>
      <w:r w:rsidR="00555E24">
        <w:rPr>
          <w:rFonts w:asciiTheme="majorHAnsi" w:hAnsiTheme="majorHAnsi"/>
        </w:rPr>
        <w:t>2016</w:t>
      </w:r>
      <w:r w:rsidR="00B20C03">
        <w:rPr>
          <w:rFonts w:asciiTheme="majorHAnsi" w:hAnsiTheme="majorHAnsi"/>
        </w:rPr>
        <w:t>).</w:t>
      </w:r>
      <w:r w:rsidR="000B1831">
        <w:rPr>
          <w:rFonts w:asciiTheme="majorHAnsi" w:hAnsiTheme="majorHAnsi"/>
        </w:rPr>
        <w:t xml:space="preserve"> </w:t>
      </w:r>
    </w:p>
    <w:p w14:paraId="7C734AA0" w14:textId="515A891D" w:rsidR="00FB0A62" w:rsidRDefault="000B1831" w:rsidP="0090310C">
      <w:pPr>
        <w:pStyle w:val="xmsonormal"/>
        <w:spacing w:line="480" w:lineRule="auto"/>
        <w:ind w:firstLine="720"/>
        <w:jc w:val="both"/>
        <w:rPr>
          <w:rFonts w:asciiTheme="majorHAnsi" w:hAnsiTheme="majorHAnsi"/>
        </w:rPr>
      </w:pPr>
      <w:r>
        <w:rPr>
          <w:rFonts w:asciiTheme="majorHAnsi" w:hAnsiTheme="majorHAnsi"/>
        </w:rPr>
        <w:t xml:space="preserve">How </w:t>
      </w:r>
      <w:r w:rsidR="008A544D">
        <w:rPr>
          <w:rFonts w:asciiTheme="majorHAnsi" w:hAnsiTheme="majorHAnsi"/>
        </w:rPr>
        <w:t xml:space="preserve">can </w:t>
      </w:r>
      <w:r>
        <w:rPr>
          <w:rFonts w:asciiTheme="majorHAnsi" w:hAnsiTheme="majorHAnsi"/>
        </w:rPr>
        <w:t>one</w:t>
      </w:r>
      <w:r w:rsidR="00FB0A62">
        <w:rPr>
          <w:rFonts w:asciiTheme="majorHAnsi" w:hAnsiTheme="majorHAnsi"/>
        </w:rPr>
        <w:t xml:space="preserve"> </w:t>
      </w:r>
      <w:r>
        <w:rPr>
          <w:rFonts w:asciiTheme="majorHAnsi" w:hAnsiTheme="majorHAnsi"/>
        </w:rPr>
        <w:t>explain</w:t>
      </w:r>
      <w:r w:rsidR="00FB0A62">
        <w:rPr>
          <w:rFonts w:asciiTheme="majorHAnsi" w:hAnsiTheme="majorHAnsi"/>
        </w:rPr>
        <w:t xml:space="preserve"> the di</w:t>
      </w:r>
      <w:r>
        <w:rPr>
          <w:rFonts w:asciiTheme="majorHAnsi" w:hAnsiTheme="majorHAnsi"/>
        </w:rPr>
        <w:t>screpancies</w:t>
      </w:r>
      <w:r w:rsidR="00FB0A62">
        <w:rPr>
          <w:rFonts w:asciiTheme="majorHAnsi" w:hAnsiTheme="majorHAnsi"/>
        </w:rPr>
        <w:t xml:space="preserve"> between the Najemnik and </w:t>
      </w:r>
      <w:r w:rsidR="00C77E19">
        <w:rPr>
          <w:rFonts w:asciiTheme="majorHAnsi" w:hAnsiTheme="majorHAnsi"/>
        </w:rPr>
        <w:t>Geisler (2005)</w:t>
      </w:r>
      <w:r w:rsidR="00B44E66" w:rsidRPr="00B44E66">
        <w:rPr>
          <w:rFonts w:asciiTheme="majorHAnsi" w:hAnsiTheme="majorHAnsi"/>
        </w:rPr>
        <w:t xml:space="preserve"> </w:t>
      </w:r>
      <w:r w:rsidR="00B44E66">
        <w:rPr>
          <w:rFonts w:asciiTheme="majorHAnsi" w:hAnsiTheme="majorHAnsi"/>
        </w:rPr>
        <w:t>findings of optimal search</w:t>
      </w:r>
      <w:r w:rsidR="00C77E19">
        <w:rPr>
          <w:rFonts w:asciiTheme="majorHAnsi" w:hAnsiTheme="majorHAnsi"/>
        </w:rPr>
        <w:t xml:space="preserve"> </w:t>
      </w:r>
      <w:r w:rsidR="00945401">
        <w:rPr>
          <w:rFonts w:asciiTheme="majorHAnsi" w:hAnsiTheme="majorHAnsi"/>
        </w:rPr>
        <w:t>and Janssen and Verghese</w:t>
      </w:r>
      <w:r w:rsidR="00B44E66">
        <w:rPr>
          <w:rFonts w:asciiTheme="majorHAnsi" w:hAnsiTheme="majorHAnsi"/>
        </w:rPr>
        <w:t xml:space="preserve"> findings of optimal strategy in matching task</w:t>
      </w:r>
      <w:r w:rsidR="00C77E19">
        <w:rPr>
          <w:rFonts w:asciiTheme="majorHAnsi" w:hAnsiTheme="majorHAnsi"/>
        </w:rPr>
        <w:t xml:space="preserve"> (2015)</w:t>
      </w:r>
      <w:r w:rsidR="00FB0A62">
        <w:rPr>
          <w:rFonts w:asciiTheme="majorHAnsi" w:hAnsiTheme="majorHAnsi"/>
        </w:rPr>
        <w:t xml:space="preserve"> and the ones </w:t>
      </w:r>
      <w:r w:rsidR="008A544D">
        <w:rPr>
          <w:rFonts w:asciiTheme="majorHAnsi" w:hAnsiTheme="majorHAnsi"/>
        </w:rPr>
        <w:t xml:space="preserve">observing </w:t>
      </w:r>
      <w:r w:rsidR="00FB0A62">
        <w:rPr>
          <w:rFonts w:asciiTheme="majorHAnsi" w:hAnsiTheme="majorHAnsi"/>
        </w:rPr>
        <w:t xml:space="preserve">essentially </w:t>
      </w:r>
      <w:r w:rsidR="00C77E19">
        <w:rPr>
          <w:rFonts w:asciiTheme="majorHAnsi" w:hAnsiTheme="majorHAnsi"/>
        </w:rPr>
        <w:t>idiosyncratic</w:t>
      </w:r>
      <w:r>
        <w:rPr>
          <w:rFonts w:asciiTheme="majorHAnsi" w:hAnsiTheme="majorHAnsi"/>
        </w:rPr>
        <w:t xml:space="preserve"> </w:t>
      </w:r>
      <w:r w:rsidR="008A544D">
        <w:rPr>
          <w:rFonts w:asciiTheme="majorHAnsi" w:hAnsiTheme="majorHAnsi"/>
        </w:rPr>
        <w:t>and/or stimulus-driven search</w:t>
      </w:r>
      <w:r>
        <w:rPr>
          <w:rFonts w:asciiTheme="majorHAnsi" w:hAnsiTheme="majorHAnsi"/>
        </w:rPr>
        <w:t xml:space="preserve"> such as </w:t>
      </w:r>
      <w:r w:rsidR="008A544D">
        <w:rPr>
          <w:rFonts w:asciiTheme="majorHAnsi" w:hAnsiTheme="majorHAnsi"/>
        </w:rPr>
        <w:t xml:space="preserve">that </w:t>
      </w:r>
      <w:r>
        <w:rPr>
          <w:rFonts w:asciiTheme="majorHAnsi" w:hAnsiTheme="majorHAnsi"/>
        </w:rPr>
        <w:t>observed in</w:t>
      </w:r>
      <w:r w:rsidR="00422AB3">
        <w:rPr>
          <w:rFonts w:asciiTheme="majorHAnsi" w:hAnsiTheme="majorHAnsi"/>
        </w:rPr>
        <w:t xml:space="preserve"> Morvan and Maloney’s</w:t>
      </w:r>
      <w:r w:rsidR="00C77E19">
        <w:rPr>
          <w:rFonts w:asciiTheme="majorHAnsi" w:hAnsiTheme="majorHAnsi"/>
        </w:rPr>
        <w:t xml:space="preserve"> (2012)</w:t>
      </w:r>
      <w:r w:rsidR="00422AB3">
        <w:rPr>
          <w:rFonts w:asciiTheme="majorHAnsi" w:hAnsiTheme="majorHAnsi"/>
        </w:rPr>
        <w:t xml:space="preserve"> and</w:t>
      </w:r>
      <w:r>
        <w:rPr>
          <w:rFonts w:asciiTheme="majorHAnsi" w:hAnsiTheme="majorHAnsi"/>
        </w:rPr>
        <w:t xml:space="preserve"> our study?</w:t>
      </w:r>
      <w:r w:rsidR="00FB0A62">
        <w:rPr>
          <w:rFonts w:asciiTheme="majorHAnsi" w:hAnsiTheme="majorHAnsi"/>
        </w:rPr>
        <w:t xml:space="preserve"> </w:t>
      </w:r>
      <w:r w:rsidR="00551BE6">
        <w:rPr>
          <w:rFonts w:asciiTheme="majorHAnsi" w:hAnsiTheme="majorHAnsi"/>
        </w:rPr>
        <w:t>There are notable methodological differences between our</w:t>
      </w:r>
      <w:r w:rsidR="008A544D">
        <w:rPr>
          <w:rFonts w:asciiTheme="majorHAnsi" w:hAnsiTheme="majorHAnsi"/>
        </w:rPr>
        <w:t xml:space="preserve"> study</w:t>
      </w:r>
      <w:r w:rsidR="00551BE6">
        <w:rPr>
          <w:rFonts w:asciiTheme="majorHAnsi" w:hAnsiTheme="majorHAnsi"/>
        </w:rPr>
        <w:t xml:space="preserve"> and </w:t>
      </w:r>
      <w:r w:rsidR="008A544D">
        <w:rPr>
          <w:rFonts w:asciiTheme="majorHAnsi" w:hAnsiTheme="majorHAnsi"/>
        </w:rPr>
        <w:t xml:space="preserve">that of </w:t>
      </w:r>
      <w:r w:rsidR="00CA6F0D">
        <w:rPr>
          <w:rFonts w:asciiTheme="majorHAnsi" w:hAnsiTheme="majorHAnsi"/>
        </w:rPr>
        <w:t>Janssen and Verghese</w:t>
      </w:r>
      <w:r w:rsidR="00950901">
        <w:rPr>
          <w:rFonts w:asciiTheme="majorHAnsi" w:hAnsiTheme="majorHAnsi"/>
        </w:rPr>
        <w:t xml:space="preserve"> </w:t>
      </w:r>
      <w:r w:rsidR="00C77E19">
        <w:rPr>
          <w:rFonts w:asciiTheme="majorHAnsi" w:hAnsiTheme="majorHAnsi"/>
        </w:rPr>
        <w:t>(2015)</w:t>
      </w:r>
      <w:r w:rsidR="00551BE6">
        <w:rPr>
          <w:rFonts w:asciiTheme="majorHAnsi" w:hAnsiTheme="majorHAnsi"/>
        </w:rPr>
        <w:t xml:space="preserve"> studies</w:t>
      </w:r>
      <w:r w:rsidR="0090310C">
        <w:rPr>
          <w:rFonts w:asciiTheme="majorHAnsi" w:hAnsiTheme="majorHAnsi"/>
        </w:rPr>
        <w:t xml:space="preserve"> that </w:t>
      </w:r>
      <w:r w:rsidR="008A544D">
        <w:rPr>
          <w:rFonts w:asciiTheme="majorHAnsi" w:hAnsiTheme="majorHAnsi"/>
        </w:rPr>
        <w:t>make</w:t>
      </w:r>
      <w:r w:rsidR="0090310C">
        <w:rPr>
          <w:rFonts w:asciiTheme="majorHAnsi" w:hAnsiTheme="majorHAnsi"/>
        </w:rPr>
        <w:t xml:space="preserve"> parallel conclusions</w:t>
      </w:r>
      <w:r w:rsidR="008A544D">
        <w:rPr>
          <w:rFonts w:asciiTheme="majorHAnsi" w:hAnsiTheme="majorHAnsi"/>
        </w:rPr>
        <w:t xml:space="preserve"> difficult</w:t>
      </w:r>
      <w:r w:rsidR="00551BE6">
        <w:rPr>
          <w:rFonts w:asciiTheme="majorHAnsi" w:hAnsiTheme="majorHAnsi"/>
        </w:rPr>
        <w:t>.</w:t>
      </w:r>
      <w:r w:rsidR="00CA6F0D">
        <w:rPr>
          <w:rFonts w:asciiTheme="majorHAnsi" w:hAnsiTheme="majorHAnsi"/>
        </w:rPr>
        <w:t xml:space="preserve"> </w:t>
      </w:r>
      <w:r w:rsidR="00ED23C9" w:rsidRPr="000C02D9">
        <w:rPr>
          <w:rFonts w:asciiTheme="majorHAnsi" w:hAnsiTheme="majorHAnsi"/>
          <w:color w:val="F79646" w:themeColor="accent6"/>
        </w:rPr>
        <w:t>Unlike in our study</w:t>
      </w:r>
      <w:r w:rsidR="008A544D" w:rsidRPr="000C02D9">
        <w:rPr>
          <w:rFonts w:asciiTheme="majorHAnsi" w:hAnsiTheme="majorHAnsi"/>
          <w:color w:val="F79646" w:themeColor="accent6"/>
        </w:rPr>
        <w:t>,</w:t>
      </w:r>
      <w:r w:rsidR="00CB6D89" w:rsidRPr="000C02D9">
        <w:rPr>
          <w:rFonts w:asciiTheme="majorHAnsi" w:hAnsiTheme="majorHAnsi"/>
          <w:color w:val="F79646" w:themeColor="accent6"/>
        </w:rPr>
        <w:t xml:space="preserve"> </w:t>
      </w:r>
      <w:r w:rsidR="007F5CE2" w:rsidRPr="000C02D9">
        <w:rPr>
          <w:rFonts w:asciiTheme="majorHAnsi" w:hAnsiTheme="majorHAnsi"/>
          <w:color w:val="F79646" w:themeColor="accent6"/>
        </w:rPr>
        <w:t xml:space="preserve">their </w:t>
      </w:r>
      <w:r w:rsidR="00CB6D89" w:rsidRPr="000C02D9">
        <w:rPr>
          <w:rFonts w:asciiTheme="majorHAnsi" w:hAnsiTheme="majorHAnsi"/>
          <w:color w:val="F79646" w:themeColor="accent6"/>
        </w:rPr>
        <w:t>p</w:t>
      </w:r>
      <w:r w:rsidR="00551BE6" w:rsidRPr="000C02D9">
        <w:rPr>
          <w:rFonts w:asciiTheme="majorHAnsi" w:hAnsiTheme="majorHAnsi"/>
          <w:color w:val="F79646" w:themeColor="accent6"/>
        </w:rPr>
        <w:t>articipants</w:t>
      </w:r>
      <w:r w:rsidR="00CB6D89" w:rsidRPr="000C02D9">
        <w:rPr>
          <w:rFonts w:asciiTheme="majorHAnsi" w:hAnsiTheme="majorHAnsi"/>
          <w:color w:val="F79646" w:themeColor="accent6"/>
        </w:rPr>
        <w:t>’</w:t>
      </w:r>
      <w:r w:rsidR="00551BE6" w:rsidRPr="000C02D9">
        <w:rPr>
          <w:rFonts w:asciiTheme="majorHAnsi" w:hAnsiTheme="majorHAnsi"/>
          <w:color w:val="F79646" w:themeColor="accent6"/>
        </w:rPr>
        <w:t xml:space="preserve"> </w:t>
      </w:r>
      <w:r w:rsidR="00B44E66" w:rsidRPr="000C02D9">
        <w:rPr>
          <w:rFonts w:asciiTheme="majorHAnsi" w:hAnsiTheme="majorHAnsi"/>
          <w:color w:val="F79646" w:themeColor="accent6"/>
        </w:rPr>
        <w:t>viewing time was</w:t>
      </w:r>
      <w:r w:rsidR="00551BE6" w:rsidRPr="000C02D9">
        <w:rPr>
          <w:rFonts w:asciiTheme="majorHAnsi" w:hAnsiTheme="majorHAnsi"/>
          <w:color w:val="F79646" w:themeColor="accent6"/>
        </w:rPr>
        <w:t xml:space="preserve"> restricted to </w:t>
      </w:r>
      <w:r w:rsidR="00320B9A" w:rsidRPr="000C02D9">
        <w:rPr>
          <w:rFonts w:asciiTheme="majorHAnsi" w:hAnsiTheme="majorHAnsi"/>
          <w:color w:val="F79646" w:themeColor="accent6"/>
        </w:rPr>
        <w:t>2 seconds and</w:t>
      </w:r>
      <w:r w:rsidR="00B44E66" w:rsidRPr="000C02D9">
        <w:rPr>
          <w:rFonts w:asciiTheme="majorHAnsi" w:hAnsiTheme="majorHAnsi"/>
          <w:color w:val="F79646" w:themeColor="accent6"/>
        </w:rPr>
        <w:t xml:space="preserve"> stimuli disappeared within 300ms of </w:t>
      </w:r>
      <w:r w:rsidR="007F5CE2" w:rsidRPr="000C02D9">
        <w:rPr>
          <w:rFonts w:asciiTheme="majorHAnsi" w:hAnsiTheme="majorHAnsi"/>
          <w:color w:val="F79646" w:themeColor="accent6"/>
        </w:rPr>
        <w:t xml:space="preserve">the </w:t>
      </w:r>
      <w:r w:rsidR="00B44E66" w:rsidRPr="000C02D9">
        <w:rPr>
          <w:rFonts w:asciiTheme="majorHAnsi" w:hAnsiTheme="majorHAnsi"/>
          <w:color w:val="F79646" w:themeColor="accent6"/>
        </w:rPr>
        <w:t>first eye movement.</w:t>
      </w:r>
      <w:r w:rsidR="00636619" w:rsidRPr="000C02D9">
        <w:rPr>
          <w:rFonts w:asciiTheme="majorHAnsi" w:hAnsiTheme="majorHAnsi"/>
          <w:color w:val="F79646" w:themeColor="accent6"/>
        </w:rPr>
        <w:t xml:space="preserve"> </w:t>
      </w:r>
      <w:r w:rsidR="00B44E66" w:rsidRPr="000C02D9">
        <w:rPr>
          <w:rFonts w:asciiTheme="majorHAnsi" w:hAnsiTheme="majorHAnsi"/>
          <w:color w:val="F79646" w:themeColor="accent6"/>
        </w:rPr>
        <w:t>An</w:t>
      </w:r>
      <w:r w:rsidR="001F2710" w:rsidRPr="000C02D9">
        <w:rPr>
          <w:rFonts w:asciiTheme="majorHAnsi" w:hAnsiTheme="majorHAnsi"/>
          <w:color w:val="F79646" w:themeColor="accent6"/>
        </w:rPr>
        <w:t xml:space="preserve"> optimal strategy was to make </w:t>
      </w:r>
      <w:r w:rsidR="00CB6D89" w:rsidRPr="000C02D9">
        <w:rPr>
          <w:rFonts w:asciiTheme="majorHAnsi" w:hAnsiTheme="majorHAnsi"/>
          <w:color w:val="F79646" w:themeColor="accent6"/>
        </w:rPr>
        <w:t>th</w:t>
      </w:r>
      <w:r w:rsidR="00B44E66" w:rsidRPr="000C02D9">
        <w:rPr>
          <w:rFonts w:asciiTheme="majorHAnsi" w:hAnsiTheme="majorHAnsi"/>
          <w:color w:val="F79646" w:themeColor="accent6"/>
        </w:rPr>
        <w:t>e one possible saccade</w:t>
      </w:r>
      <w:r w:rsidR="001F2710" w:rsidRPr="000C02D9">
        <w:rPr>
          <w:rFonts w:asciiTheme="majorHAnsi" w:hAnsiTheme="majorHAnsi"/>
          <w:color w:val="F79646" w:themeColor="accent6"/>
        </w:rPr>
        <w:t xml:space="preserve"> to the area covered by the scotoma.</w:t>
      </w:r>
      <w:r w:rsidR="001F2710">
        <w:rPr>
          <w:rFonts w:asciiTheme="majorHAnsi" w:hAnsiTheme="majorHAnsi"/>
        </w:rPr>
        <w:t xml:space="preserve"> </w:t>
      </w:r>
      <w:r w:rsidR="008A544D">
        <w:rPr>
          <w:rFonts w:asciiTheme="majorHAnsi" w:hAnsiTheme="majorHAnsi"/>
        </w:rPr>
        <w:t xml:space="preserve">Moreover, </w:t>
      </w:r>
      <w:r w:rsidR="001F2710">
        <w:rPr>
          <w:rFonts w:asciiTheme="majorHAnsi" w:hAnsiTheme="majorHAnsi"/>
        </w:rPr>
        <w:t>participants received immediate feedback on the correctness of their responses and thus on the correctness of their</w:t>
      </w:r>
      <w:r w:rsidR="0090310C">
        <w:rPr>
          <w:rFonts w:asciiTheme="majorHAnsi" w:hAnsiTheme="majorHAnsi"/>
        </w:rPr>
        <w:t xml:space="preserve"> saccadic</w:t>
      </w:r>
      <w:r w:rsidR="001F2710">
        <w:rPr>
          <w:rFonts w:asciiTheme="majorHAnsi" w:hAnsiTheme="majorHAnsi"/>
        </w:rPr>
        <w:t xml:space="preserve"> strategy</w:t>
      </w:r>
      <w:r w:rsidR="00581912">
        <w:rPr>
          <w:rFonts w:asciiTheme="majorHAnsi" w:hAnsiTheme="majorHAnsi"/>
        </w:rPr>
        <w:t xml:space="preserve"> (</w:t>
      </w:r>
      <w:r w:rsidR="009A293E">
        <w:rPr>
          <w:rFonts w:asciiTheme="majorHAnsi" w:hAnsiTheme="majorHAnsi"/>
        </w:rPr>
        <w:t>Janssen and Verghese’s, 2015</w:t>
      </w:r>
      <w:r w:rsidR="00581912">
        <w:rPr>
          <w:rFonts w:asciiTheme="majorHAnsi" w:hAnsiTheme="majorHAnsi"/>
        </w:rPr>
        <w:t>)</w:t>
      </w:r>
      <w:r w:rsidR="001F2710">
        <w:rPr>
          <w:rFonts w:asciiTheme="majorHAnsi" w:hAnsiTheme="majorHAnsi"/>
        </w:rPr>
        <w:t xml:space="preserve">. </w:t>
      </w:r>
      <w:r w:rsidR="00A864AB" w:rsidRPr="000C02D9">
        <w:rPr>
          <w:rFonts w:asciiTheme="majorHAnsi" w:hAnsiTheme="majorHAnsi"/>
          <w:color w:val="F79646" w:themeColor="accent6"/>
        </w:rPr>
        <w:t>T</w:t>
      </w:r>
      <w:r w:rsidR="008A544D" w:rsidRPr="000C02D9">
        <w:rPr>
          <w:rFonts w:asciiTheme="majorHAnsi" w:hAnsiTheme="majorHAnsi"/>
          <w:color w:val="F79646" w:themeColor="accent6"/>
        </w:rPr>
        <w:t>he combination of constraint behaviour</w:t>
      </w:r>
      <w:r w:rsidR="00B44E66" w:rsidRPr="000C02D9">
        <w:rPr>
          <w:rFonts w:asciiTheme="majorHAnsi" w:hAnsiTheme="majorHAnsi"/>
          <w:color w:val="F79646" w:themeColor="accent6"/>
        </w:rPr>
        <w:t xml:space="preserve"> choice</w:t>
      </w:r>
      <w:r w:rsidR="008A544D" w:rsidRPr="000C02D9">
        <w:rPr>
          <w:rFonts w:asciiTheme="majorHAnsi" w:hAnsiTheme="majorHAnsi"/>
          <w:color w:val="F79646" w:themeColor="accent6"/>
        </w:rPr>
        <w:t xml:space="preserve"> and</w:t>
      </w:r>
      <w:r w:rsidR="00A864AB" w:rsidRPr="000C02D9">
        <w:rPr>
          <w:rFonts w:asciiTheme="majorHAnsi" w:hAnsiTheme="majorHAnsi"/>
          <w:color w:val="F79646" w:themeColor="accent6"/>
        </w:rPr>
        <w:t xml:space="preserve"> direct</w:t>
      </w:r>
      <w:r w:rsidR="00A821F2" w:rsidRPr="000C02D9">
        <w:rPr>
          <w:rFonts w:asciiTheme="majorHAnsi" w:hAnsiTheme="majorHAnsi"/>
          <w:color w:val="F79646" w:themeColor="accent6"/>
        </w:rPr>
        <w:t xml:space="preserve"> </w:t>
      </w:r>
      <w:r w:rsidR="00B44E66" w:rsidRPr="000C02D9">
        <w:rPr>
          <w:rFonts w:asciiTheme="majorHAnsi" w:hAnsiTheme="majorHAnsi"/>
          <w:color w:val="F79646" w:themeColor="accent6"/>
        </w:rPr>
        <w:t>(immediate)</w:t>
      </w:r>
      <w:r w:rsidR="008A544D" w:rsidRPr="000C02D9">
        <w:rPr>
          <w:rFonts w:asciiTheme="majorHAnsi" w:hAnsiTheme="majorHAnsi"/>
          <w:color w:val="F79646" w:themeColor="accent6"/>
        </w:rPr>
        <w:t xml:space="preserve"> feedback could have supported the adoption of more optimal behaviour in their experiment. </w:t>
      </w:r>
      <w:r w:rsidR="00A864AB">
        <w:rPr>
          <w:rFonts w:asciiTheme="majorHAnsi" w:hAnsiTheme="majorHAnsi"/>
        </w:rPr>
        <w:t xml:space="preserve">It is also potentially quite </w:t>
      </w:r>
      <w:r w:rsidR="00A864AB">
        <w:rPr>
          <w:rFonts w:asciiTheme="majorHAnsi" w:hAnsiTheme="majorHAnsi"/>
        </w:rPr>
        <w:lastRenderedPageBreak/>
        <w:t>important that</w:t>
      </w:r>
      <w:r w:rsidR="001F2710">
        <w:rPr>
          <w:rFonts w:asciiTheme="majorHAnsi" w:hAnsiTheme="majorHAnsi"/>
        </w:rPr>
        <w:t xml:space="preserve"> two out of six participants were authors of the study</w:t>
      </w:r>
      <w:r w:rsidR="00A864AB">
        <w:rPr>
          <w:rFonts w:asciiTheme="majorHAnsi" w:hAnsiTheme="majorHAnsi"/>
        </w:rPr>
        <w:t>; knowledge about what the optimal behaviour is could certainly make participants more likely to exhibit it</w:t>
      </w:r>
      <w:r w:rsidR="001F2710">
        <w:rPr>
          <w:rFonts w:asciiTheme="majorHAnsi" w:hAnsiTheme="majorHAnsi"/>
        </w:rPr>
        <w:t>.</w:t>
      </w:r>
      <w:r w:rsidR="00CA6F0D">
        <w:rPr>
          <w:rFonts w:asciiTheme="majorHAnsi" w:hAnsiTheme="majorHAnsi"/>
        </w:rPr>
        <w:t xml:space="preserve"> </w:t>
      </w:r>
      <w:r w:rsidR="00A864AB">
        <w:rPr>
          <w:rFonts w:asciiTheme="majorHAnsi" w:hAnsiTheme="majorHAnsi"/>
        </w:rPr>
        <w:t>This is also an issue in</w:t>
      </w:r>
      <w:r w:rsidR="008A544D">
        <w:rPr>
          <w:rFonts w:asciiTheme="majorHAnsi" w:hAnsiTheme="majorHAnsi"/>
        </w:rPr>
        <w:t xml:space="preserve"> Najemnik and Geisler</w:t>
      </w:r>
      <w:r w:rsidR="00A864AB">
        <w:rPr>
          <w:rFonts w:asciiTheme="majorHAnsi" w:hAnsiTheme="majorHAnsi"/>
        </w:rPr>
        <w:t xml:space="preserve"> (2005)</w:t>
      </w:r>
      <w:r w:rsidR="008A544D">
        <w:rPr>
          <w:rFonts w:asciiTheme="majorHAnsi" w:hAnsiTheme="majorHAnsi"/>
        </w:rPr>
        <w:t xml:space="preserve"> </w:t>
      </w:r>
      <w:r w:rsidR="00A864AB">
        <w:rPr>
          <w:rFonts w:asciiTheme="majorHAnsi" w:hAnsiTheme="majorHAnsi"/>
        </w:rPr>
        <w:t xml:space="preserve">in which </w:t>
      </w:r>
      <w:r w:rsidR="008A544D">
        <w:rPr>
          <w:rFonts w:asciiTheme="majorHAnsi" w:hAnsiTheme="majorHAnsi"/>
        </w:rPr>
        <w:t xml:space="preserve">the data </w:t>
      </w:r>
      <w:r w:rsidR="00A864AB">
        <w:rPr>
          <w:rFonts w:asciiTheme="majorHAnsi" w:hAnsiTheme="majorHAnsi"/>
        </w:rPr>
        <w:t xml:space="preserve">against which an optimal search </w:t>
      </w:r>
      <w:r w:rsidR="008A544D">
        <w:rPr>
          <w:rFonts w:asciiTheme="majorHAnsi" w:hAnsiTheme="majorHAnsi"/>
        </w:rPr>
        <w:t xml:space="preserve">model </w:t>
      </w:r>
      <w:proofErr w:type="gramStart"/>
      <w:r w:rsidR="00A864AB">
        <w:rPr>
          <w:rFonts w:asciiTheme="majorHAnsi" w:hAnsiTheme="majorHAnsi"/>
        </w:rPr>
        <w:t>is compared</w:t>
      </w:r>
      <w:proofErr w:type="gramEnd"/>
      <w:r w:rsidR="008A544D">
        <w:rPr>
          <w:rFonts w:asciiTheme="majorHAnsi" w:hAnsiTheme="majorHAnsi"/>
        </w:rPr>
        <w:t xml:space="preserve"> </w:t>
      </w:r>
      <w:r w:rsidR="00A864AB">
        <w:rPr>
          <w:rFonts w:asciiTheme="majorHAnsi" w:hAnsiTheme="majorHAnsi"/>
        </w:rPr>
        <w:t xml:space="preserve">comes </w:t>
      </w:r>
      <w:r w:rsidR="008A544D">
        <w:rPr>
          <w:rFonts w:asciiTheme="majorHAnsi" w:hAnsiTheme="majorHAnsi"/>
        </w:rPr>
        <w:t xml:space="preserve">from the two authors of the study. </w:t>
      </w:r>
    </w:p>
    <w:p w14:paraId="7BEB755E" w14:textId="2C8152C3" w:rsidR="00870190" w:rsidRDefault="00311723" w:rsidP="005F7FAD">
      <w:pPr>
        <w:pStyle w:val="xmsonormal"/>
        <w:spacing w:line="480" w:lineRule="auto"/>
        <w:ind w:firstLine="720"/>
        <w:jc w:val="both"/>
        <w:rPr>
          <w:rFonts w:asciiTheme="majorHAnsi" w:hAnsiTheme="majorHAnsi"/>
        </w:rPr>
      </w:pPr>
      <w:r w:rsidRPr="005C4F4D">
        <w:rPr>
          <w:rFonts w:asciiTheme="majorHAnsi" w:hAnsiTheme="majorHAnsi"/>
        </w:rPr>
        <w:t xml:space="preserve"> </w:t>
      </w:r>
      <w:r w:rsidR="00F43A72">
        <w:rPr>
          <w:rFonts w:asciiTheme="majorHAnsi" w:hAnsiTheme="majorHAnsi"/>
        </w:rPr>
        <w:t>The fact</w:t>
      </w:r>
      <w:r w:rsidR="00876ABE">
        <w:rPr>
          <w:rFonts w:asciiTheme="majorHAnsi" w:hAnsiTheme="majorHAnsi"/>
        </w:rPr>
        <w:t xml:space="preserve"> that our participants</w:t>
      </w:r>
      <w:r w:rsidR="00F43A72">
        <w:rPr>
          <w:rFonts w:asciiTheme="majorHAnsi" w:hAnsiTheme="majorHAnsi"/>
        </w:rPr>
        <w:t xml:space="preserve"> (and those in other studies)</w:t>
      </w:r>
      <w:r w:rsidR="00876ABE">
        <w:rPr>
          <w:rFonts w:asciiTheme="majorHAnsi" w:hAnsiTheme="majorHAnsi"/>
        </w:rPr>
        <w:t xml:space="preserve"> did not spontaneously adopt an optimal strategy has important </w:t>
      </w:r>
      <w:r w:rsidR="00F43A72">
        <w:rPr>
          <w:rFonts w:asciiTheme="majorHAnsi" w:hAnsiTheme="majorHAnsi"/>
        </w:rPr>
        <w:t>implications for clinical practice</w:t>
      </w:r>
      <w:r w:rsidR="00876ABE">
        <w:rPr>
          <w:rFonts w:asciiTheme="majorHAnsi" w:hAnsiTheme="majorHAnsi"/>
        </w:rPr>
        <w:t>.</w:t>
      </w:r>
      <w:r w:rsidR="00F43A72">
        <w:rPr>
          <w:rFonts w:asciiTheme="majorHAnsi" w:hAnsiTheme="majorHAnsi"/>
        </w:rPr>
        <w:t xml:space="preserve"> It </w:t>
      </w:r>
      <w:proofErr w:type="gramStart"/>
      <w:r w:rsidR="00F43A72">
        <w:rPr>
          <w:rFonts w:asciiTheme="majorHAnsi" w:hAnsiTheme="majorHAnsi"/>
        </w:rPr>
        <w:t>could be suggested</w:t>
      </w:r>
      <w:proofErr w:type="gramEnd"/>
      <w:r w:rsidR="00F43A72">
        <w:rPr>
          <w:rFonts w:asciiTheme="majorHAnsi" w:hAnsiTheme="majorHAnsi"/>
        </w:rPr>
        <w:t xml:space="preserve"> that patients require specific training to optimize their eye-movement</w:t>
      </w:r>
      <w:r w:rsidR="004117FA">
        <w:rPr>
          <w:rFonts w:asciiTheme="majorHAnsi" w:hAnsiTheme="majorHAnsi"/>
        </w:rPr>
        <w:t>s</w:t>
      </w:r>
      <w:r w:rsidR="00F43A72">
        <w:rPr>
          <w:rFonts w:asciiTheme="majorHAnsi" w:hAnsiTheme="majorHAnsi"/>
        </w:rPr>
        <w:t xml:space="preserve"> in laboratory and real life search task</w:t>
      </w:r>
      <w:r w:rsidR="004117FA">
        <w:rPr>
          <w:rFonts w:asciiTheme="majorHAnsi" w:hAnsiTheme="majorHAnsi"/>
        </w:rPr>
        <w:t>s</w:t>
      </w:r>
      <w:r w:rsidR="00F43A72">
        <w:rPr>
          <w:rFonts w:asciiTheme="majorHAnsi" w:hAnsiTheme="majorHAnsi"/>
        </w:rPr>
        <w:t xml:space="preserve"> since an optimal strategy does not develop spontaneously. </w:t>
      </w:r>
      <w:r w:rsidR="00CB6D89">
        <w:rPr>
          <w:rFonts w:asciiTheme="majorHAnsi" w:hAnsiTheme="majorHAnsi"/>
        </w:rPr>
        <w:t>Janssen and Verghese’s</w:t>
      </w:r>
      <w:r w:rsidR="00950901">
        <w:rPr>
          <w:rFonts w:asciiTheme="majorHAnsi" w:hAnsiTheme="majorHAnsi"/>
        </w:rPr>
        <w:t xml:space="preserve"> (2015)</w:t>
      </w:r>
      <w:r w:rsidR="00CB6D89">
        <w:rPr>
          <w:rFonts w:asciiTheme="majorHAnsi" w:hAnsiTheme="majorHAnsi"/>
        </w:rPr>
        <w:t xml:space="preserve"> study provides a nice example that it </w:t>
      </w:r>
      <w:r w:rsidR="008D6D92">
        <w:rPr>
          <w:rFonts w:asciiTheme="majorHAnsi" w:hAnsiTheme="majorHAnsi"/>
        </w:rPr>
        <w:t xml:space="preserve">may be </w:t>
      </w:r>
      <w:r w:rsidR="00CB6D89">
        <w:rPr>
          <w:rFonts w:asciiTheme="majorHAnsi" w:hAnsiTheme="majorHAnsi"/>
        </w:rPr>
        <w:t xml:space="preserve">possible to teach participants </w:t>
      </w:r>
      <w:r w:rsidR="008D6D92">
        <w:rPr>
          <w:rFonts w:asciiTheme="majorHAnsi" w:hAnsiTheme="majorHAnsi"/>
        </w:rPr>
        <w:t xml:space="preserve">an </w:t>
      </w:r>
      <w:r w:rsidR="00CB6D89">
        <w:rPr>
          <w:rFonts w:asciiTheme="majorHAnsi" w:hAnsiTheme="majorHAnsi"/>
        </w:rPr>
        <w:t xml:space="preserve">optimal strategy </w:t>
      </w:r>
      <w:r w:rsidR="008D6D92">
        <w:rPr>
          <w:rFonts w:asciiTheme="majorHAnsi" w:hAnsiTheme="majorHAnsi"/>
        </w:rPr>
        <w:t>under constrained conditions</w:t>
      </w:r>
      <w:r w:rsidR="00CB6D89" w:rsidRPr="00CB6D89">
        <w:rPr>
          <w:rFonts w:asciiTheme="majorHAnsi" w:hAnsiTheme="majorHAnsi"/>
        </w:rPr>
        <w:t xml:space="preserve"> </w:t>
      </w:r>
      <w:r w:rsidR="00CB6D89">
        <w:rPr>
          <w:rFonts w:asciiTheme="majorHAnsi" w:hAnsiTheme="majorHAnsi"/>
        </w:rPr>
        <w:t>by providing immediate feedback</w:t>
      </w:r>
      <w:r w:rsidR="00385B90">
        <w:rPr>
          <w:rFonts w:asciiTheme="majorHAnsi" w:hAnsiTheme="majorHAnsi"/>
        </w:rPr>
        <w:t>.</w:t>
      </w:r>
      <w:r w:rsidR="008D6D92">
        <w:rPr>
          <w:rFonts w:asciiTheme="majorHAnsi" w:hAnsiTheme="majorHAnsi"/>
        </w:rPr>
        <w:t xml:space="preserve"> It is important to note </w:t>
      </w:r>
      <w:r w:rsidR="003515C0">
        <w:rPr>
          <w:rFonts w:asciiTheme="majorHAnsi" w:hAnsiTheme="majorHAnsi"/>
        </w:rPr>
        <w:t>two differences</w:t>
      </w:r>
      <w:r w:rsidR="00870190" w:rsidRPr="005C4F4D">
        <w:rPr>
          <w:rFonts w:asciiTheme="majorHAnsi" w:hAnsiTheme="majorHAnsi"/>
        </w:rPr>
        <w:t xml:space="preserve"> between our healthy participant data and patient data</w:t>
      </w:r>
      <w:r w:rsidR="008D6D92">
        <w:rPr>
          <w:rFonts w:asciiTheme="majorHAnsi" w:hAnsiTheme="majorHAnsi"/>
        </w:rPr>
        <w:t>, however</w:t>
      </w:r>
      <w:r w:rsidR="00870190" w:rsidRPr="005C4F4D">
        <w:rPr>
          <w:rFonts w:asciiTheme="majorHAnsi" w:hAnsiTheme="majorHAnsi"/>
        </w:rPr>
        <w:t>. Firstly,</w:t>
      </w:r>
      <w:r w:rsidR="00CF3890">
        <w:rPr>
          <w:rFonts w:asciiTheme="majorHAnsi" w:hAnsiTheme="majorHAnsi"/>
        </w:rPr>
        <w:t xml:space="preserve"> although</w:t>
      </w:r>
      <w:r w:rsidR="00870190" w:rsidRPr="005C4F4D">
        <w:rPr>
          <w:rFonts w:asciiTheme="majorHAnsi" w:hAnsiTheme="majorHAnsi"/>
        </w:rPr>
        <w:t xml:space="preserve"> our participants prefer to explore their sighted field first</w:t>
      </w:r>
      <w:r w:rsidR="00CF3890">
        <w:rPr>
          <w:rFonts w:asciiTheme="majorHAnsi" w:hAnsiTheme="majorHAnsi"/>
        </w:rPr>
        <w:t>,</w:t>
      </w:r>
      <w:r w:rsidR="00870190" w:rsidRPr="005C4F4D">
        <w:rPr>
          <w:rFonts w:asciiTheme="majorHAnsi" w:hAnsiTheme="majorHAnsi"/>
        </w:rPr>
        <w:t xml:space="preserve"> patients tend to spend more time overall looking into the side associated with the deficit. </w:t>
      </w:r>
      <w:r w:rsidR="00870190">
        <w:rPr>
          <w:rFonts w:asciiTheme="majorHAnsi" w:hAnsiTheme="majorHAnsi"/>
        </w:rPr>
        <w:t xml:space="preserve">Our participants on the other hand </w:t>
      </w:r>
      <w:r w:rsidR="008C1E30">
        <w:rPr>
          <w:rFonts w:asciiTheme="majorHAnsi" w:hAnsiTheme="majorHAnsi"/>
        </w:rPr>
        <w:t xml:space="preserve">direct more saccades to </w:t>
      </w:r>
      <w:r w:rsidR="00870190">
        <w:rPr>
          <w:rFonts w:asciiTheme="majorHAnsi" w:hAnsiTheme="majorHAnsi"/>
        </w:rPr>
        <w:t xml:space="preserve">the side of the screen opposite to the area associated with the deficit. </w:t>
      </w:r>
      <w:r w:rsidR="008D6D92">
        <w:rPr>
          <w:rFonts w:asciiTheme="majorHAnsi" w:hAnsiTheme="majorHAnsi"/>
        </w:rPr>
        <w:t>T</w:t>
      </w:r>
      <w:r w:rsidR="00870190">
        <w:rPr>
          <w:rFonts w:asciiTheme="majorHAnsi" w:hAnsiTheme="majorHAnsi"/>
        </w:rPr>
        <w:t xml:space="preserve">his could be for </w:t>
      </w:r>
      <w:r w:rsidR="00C60FDB">
        <w:rPr>
          <w:rFonts w:asciiTheme="majorHAnsi" w:hAnsiTheme="majorHAnsi"/>
        </w:rPr>
        <w:t>a number of</w:t>
      </w:r>
      <w:r w:rsidR="00870190">
        <w:rPr>
          <w:rFonts w:asciiTheme="majorHAnsi" w:hAnsiTheme="majorHAnsi"/>
        </w:rPr>
        <w:t xml:space="preserve"> reasons. Firstly, because of the limited time our observers </w:t>
      </w:r>
      <w:proofErr w:type="gramStart"/>
      <w:r w:rsidR="00870190">
        <w:rPr>
          <w:rFonts w:asciiTheme="majorHAnsi" w:hAnsiTheme="majorHAnsi"/>
        </w:rPr>
        <w:t>were subjected</w:t>
      </w:r>
      <w:proofErr w:type="gramEnd"/>
      <w:r w:rsidR="00870190">
        <w:rPr>
          <w:rFonts w:asciiTheme="majorHAnsi" w:hAnsiTheme="majorHAnsi"/>
        </w:rPr>
        <w:t xml:space="preserve"> to the deficit</w:t>
      </w:r>
      <w:r w:rsidR="00460CB5">
        <w:rPr>
          <w:rFonts w:asciiTheme="majorHAnsi" w:hAnsiTheme="majorHAnsi"/>
        </w:rPr>
        <w:t>,</w:t>
      </w:r>
      <w:r w:rsidR="00870190">
        <w:rPr>
          <w:rFonts w:asciiTheme="majorHAnsi" w:hAnsiTheme="majorHAnsi"/>
        </w:rPr>
        <w:t xml:space="preserve"> </w:t>
      </w:r>
      <w:r w:rsidR="008D6D92">
        <w:rPr>
          <w:rFonts w:asciiTheme="majorHAnsi" w:hAnsiTheme="majorHAnsi"/>
        </w:rPr>
        <w:t xml:space="preserve">a consistent </w:t>
      </w:r>
      <w:r w:rsidR="004117FA">
        <w:rPr>
          <w:rFonts w:asciiTheme="majorHAnsi" w:hAnsiTheme="majorHAnsi"/>
        </w:rPr>
        <w:t>search</w:t>
      </w:r>
      <w:r w:rsidR="00870190">
        <w:rPr>
          <w:rFonts w:asciiTheme="majorHAnsi" w:hAnsiTheme="majorHAnsi"/>
        </w:rPr>
        <w:t xml:space="preserve"> strategy did not develop.</w:t>
      </w:r>
      <w:r w:rsidR="00385B90">
        <w:rPr>
          <w:rFonts w:asciiTheme="majorHAnsi" w:hAnsiTheme="majorHAnsi"/>
        </w:rPr>
        <w:t xml:space="preserve"> Exposing observers to multiple testing sessions and thus providing extensive practice could serve as a way to test this prediction.</w:t>
      </w:r>
      <w:r w:rsidR="00870190">
        <w:rPr>
          <w:rFonts w:asciiTheme="majorHAnsi" w:hAnsiTheme="majorHAnsi"/>
        </w:rPr>
        <w:t xml:space="preserve"> </w:t>
      </w:r>
      <w:r w:rsidR="00F5196C" w:rsidRPr="000C02D9">
        <w:rPr>
          <w:rFonts w:asciiTheme="majorHAnsi" w:hAnsiTheme="majorHAnsi"/>
          <w:color w:val="F79646" w:themeColor="accent6"/>
        </w:rPr>
        <w:t>Second, and similarly, patients may adapt differently (and more effectively) because they have more at stake. Our participants are aware that their deficit will end with the experiment, but patients would be more motivated to succeed in adapting to a long-term deficit</w:t>
      </w:r>
      <w:r w:rsidR="00F5196C">
        <w:rPr>
          <w:rFonts w:asciiTheme="majorHAnsi" w:hAnsiTheme="majorHAnsi"/>
        </w:rPr>
        <w:t xml:space="preserve">.  </w:t>
      </w:r>
      <w:proofErr w:type="gramStart"/>
      <w:r w:rsidR="00F5196C">
        <w:rPr>
          <w:rFonts w:asciiTheme="majorHAnsi" w:hAnsiTheme="majorHAnsi"/>
        </w:rPr>
        <w:t>Third</w:t>
      </w:r>
      <w:r w:rsidR="008D6D92">
        <w:rPr>
          <w:rFonts w:asciiTheme="majorHAnsi" w:hAnsiTheme="majorHAnsi"/>
        </w:rPr>
        <w:t>,</w:t>
      </w:r>
      <w:r w:rsidR="004117FA">
        <w:rPr>
          <w:rFonts w:asciiTheme="majorHAnsi" w:hAnsiTheme="majorHAnsi"/>
        </w:rPr>
        <w:t xml:space="preserve"> </w:t>
      </w:r>
      <w:r w:rsidR="008D6D92">
        <w:rPr>
          <w:rFonts w:asciiTheme="majorHAnsi" w:hAnsiTheme="majorHAnsi"/>
        </w:rPr>
        <w:t xml:space="preserve">there may be a particular effect of </w:t>
      </w:r>
      <w:r w:rsidR="004117FA">
        <w:rPr>
          <w:rFonts w:asciiTheme="majorHAnsi" w:hAnsiTheme="majorHAnsi"/>
        </w:rPr>
        <w:t xml:space="preserve">brain damage </w:t>
      </w:r>
      <w:r w:rsidR="008D6D92">
        <w:rPr>
          <w:rFonts w:asciiTheme="majorHAnsi" w:hAnsiTheme="majorHAnsi"/>
        </w:rPr>
        <w:t>over and above the</w:t>
      </w:r>
      <w:r w:rsidR="004117FA">
        <w:rPr>
          <w:rFonts w:asciiTheme="majorHAnsi" w:hAnsiTheme="majorHAnsi"/>
        </w:rPr>
        <w:t xml:space="preserve"> visual deficit </w:t>
      </w:r>
      <w:r w:rsidR="008D6D92">
        <w:rPr>
          <w:rFonts w:asciiTheme="majorHAnsi" w:hAnsiTheme="majorHAnsi"/>
        </w:rPr>
        <w:t xml:space="preserve">that </w:t>
      </w:r>
      <w:r w:rsidR="004117FA">
        <w:rPr>
          <w:rFonts w:asciiTheme="majorHAnsi" w:hAnsiTheme="majorHAnsi"/>
        </w:rPr>
        <w:t>is responsible for the specific eye-movement pattern.</w:t>
      </w:r>
      <w:proofErr w:type="gramEnd"/>
      <w:r w:rsidR="004117FA">
        <w:rPr>
          <w:rFonts w:asciiTheme="majorHAnsi" w:hAnsiTheme="majorHAnsi"/>
        </w:rPr>
        <w:t xml:space="preserve"> Tant and colleagues</w:t>
      </w:r>
      <w:r w:rsidR="00950901">
        <w:rPr>
          <w:rFonts w:asciiTheme="majorHAnsi" w:hAnsiTheme="majorHAnsi"/>
        </w:rPr>
        <w:t xml:space="preserve"> (2002)</w:t>
      </w:r>
      <w:r w:rsidR="004117FA">
        <w:rPr>
          <w:rFonts w:asciiTheme="majorHAnsi" w:hAnsiTheme="majorHAnsi"/>
        </w:rPr>
        <w:t xml:space="preserve"> admitted that </w:t>
      </w:r>
      <w:r w:rsidR="00EE14C7">
        <w:rPr>
          <w:rFonts w:asciiTheme="majorHAnsi" w:hAnsiTheme="majorHAnsi"/>
        </w:rPr>
        <w:t xml:space="preserve">visual deficit </w:t>
      </w:r>
      <w:r w:rsidR="00EE14C7">
        <w:rPr>
          <w:rFonts w:asciiTheme="majorHAnsi" w:hAnsiTheme="majorHAnsi"/>
        </w:rPr>
        <w:lastRenderedPageBreak/>
        <w:t>is the main but not the only factor that contributes to the abnormal oculomotor behaviour</w:t>
      </w:r>
      <w:r w:rsidR="00B4740C">
        <w:rPr>
          <w:rFonts w:asciiTheme="majorHAnsi" w:hAnsiTheme="majorHAnsi"/>
        </w:rPr>
        <w:t xml:space="preserve"> seen in patients</w:t>
      </w:r>
      <w:r w:rsidR="00EE14C7">
        <w:rPr>
          <w:rFonts w:asciiTheme="majorHAnsi" w:hAnsiTheme="majorHAnsi"/>
        </w:rPr>
        <w:t>.</w:t>
      </w:r>
      <w:r w:rsidR="004538E3">
        <w:rPr>
          <w:rFonts w:asciiTheme="majorHAnsi" w:hAnsiTheme="majorHAnsi"/>
        </w:rPr>
        <w:t xml:space="preserve"> The </w:t>
      </w:r>
      <w:r w:rsidR="00F5196C">
        <w:rPr>
          <w:rFonts w:asciiTheme="majorHAnsi" w:hAnsiTheme="majorHAnsi"/>
        </w:rPr>
        <w:t xml:space="preserve">fourth </w:t>
      </w:r>
      <w:r w:rsidR="004538E3">
        <w:rPr>
          <w:rFonts w:asciiTheme="majorHAnsi" w:hAnsiTheme="majorHAnsi"/>
        </w:rPr>
        <w:t>possibility is that patients move more to the blind field because they posses</w:t>
      </w:r>
      <w:r w:rsidR="00581912">
        <w:rPr>
          <w:rFonts w:asciiTheme="majorHAnsi" w:hAnsiTheme="majorHAnsi"/>
        </w:rPr>
        <w:t>s</w:t>
      </w:r>
      <w:r w:rsidR="004538E3">
        <w:rPr>
          <w:rFonts w:asciiTheme="majorHAnsi" w:hAnsiTheme="majorHAnsi"/>
        </w:rPr>
        <w:t xml:space="preserve"> some residual visual abilities in their damaged field of vision that guide their search more effectively. </w:t>
      </w:r>
      <w:r w:rsidR="00460CB5">
        <w:rPr>
          <w:rFonts w:asciiTheme="majorHAnsi" w:hAnsiTheme="majorHAnsi"/>
        </w:rPr>
        <w:t xml:space="preserve"> </w:t>
      </w:r>
      <w:r w:rsidR="00534D67">
        <w:rPr>
          <w:rFonts w:asciiTheme="majorHAnsi" w:hAnsiTheme="majorHAnsi"/>
        </w:rPr>
        <w:t xml:space="preserve">Since we observed different degrees of search deficit depending on the kind of information preserved in the </w:t>
      </w:r>
      <w:r w:rsidR="00F6352C">
        <w:rPr>
          <w:rFonts w:asciiTheme="majorHAnsi" w:hAnsiTheme="majorHAnsi"/>
        </w:rPr>
        <w:t>blanked</w:t>
      </w:r>
      <w:r w:rsidR="00534D67">
        <w:rPr>
          <w:rFonts w:asciiTheme="majorHAnsi" w:hAnsiTheme="majorHAnsi"/>
        </w:rPr>
        <w:t xml:space="preserve"> </w:t>
      </w:r>
      <w:proofErr w:type="gramStart"/>
      <w:r w:rsidR="00534D67">
        <w:rPr>
          <w:rFonts w:asciiTheme="majorHAnsi" w:hAnsiTheme="majorHAnsi"/>
        </w:rPr>
        <w:t>field</w:t>
      </w:r>
      <w:proofErr w:type="gramEnd"/>
      <w:r w:rsidR="00534D67">
        <w:rPr>
          <w:rFonts w:asciiTheme="majorHAnsi" w:hAnsiTheme="majorHAnsi"/>
        </w:rPr>
        <w:t xml:space="preserve"> we might speculate that presenting healthy participants with</w:t>
      </w:r>
      <w:r w:rsidR="00B4740C">
        <w:rPr>
          <w:rFonts w:asciiTheme="majorHAnsi" w:hAnsiTheme="majorHAnsi"/>
        </w:rPr>
        <w:t xml:space="preserve"> a</w:t>
      </w:r>
      <w:r w:rsidR="00534D67">
        <w:rPr>
          <w:rFonts w:asciiTheme="majorHAnsi" w:hAnsiTheme="majorHAnsi"/>
        </w:rPr>
        <w:t xml:space="preserve"> blank screen</w:t>
      </w:r>
      <w:r w:rsidR="004538E3">
        <w:rPr>
          <w:rFonts w:asciiTheme="majorHAnsi" w:hAnsiTheme="majorHAnsi"/>
        </w:rPr>
        <w:t xml:space="preserve"> to simulate field deficit</w:t>
      </w:r>
      <w:r w:rsidR="00534D67">
        <w:rPr>
          <w:rFonts w:asciiTheme="majorHAnsi" w:hAnsiTheme="majorHAnsi"/>
        </w:rPr>
        <w:t xml:space="preserve"> might not be</w:t>
      </w:r>
      <w:r w:rsidR="00B4740C">
        <w:rPr>
          <w:rFonts w:asciiTheme="majorHAnsi" w:hAnsiTheme="majorHAnsi"/>
        </w:rPr>
        <w:t xml:space="preserve"> </w:t>
      </w:r>
      <w:r w:rsidR="00581912">
        <w:rPr>
          <w:rFonts w:asciiTheme="majorHAnsi" w:hAnsiTheme="majorHAnsi"/>
        </w:rPr>
        <w:t>applicable to all hemianopic patients</w:t>
      </w:r>
      <w:r w:rsidR="00534D67">
        <w:rPr>
          <w:rFonts w:asciiTheme="majorHAnsi" w:hAnsiTheme="majorHAnsi"/>
        </w:rPr>
        <w:t xml:space="preserve">. </w:t>
      </w:r>
      <w:r w:rsidR="00460CB5">
        <w:rPr>
          <w:rFonts w:asciiTheme="majorHAnsi" w:hAnsiTheme="majorHAnsi"/>
        </w:rPr>
        <w:t xml:space="preserve">In support of this interpretation, </w:t>
      </w:r>
      <w:r w:rsidR="00870190">
        <w:rPr>
          <w:rFonts w:asciiTheme="majorHAnsi" w:hAnsiTheme="majorHAnsi"/>
        </w:rPr>
        <w:t>Tant et al.</w:t>
      </w:r>
      <w:r w:rsidR="00B4740C">
        <w:rPr>
          <w:rFonts w:asciiTheme="majorHAnsi" w:hAnsiTheme="majorHAnsi"/>
        </w:rPr>
        <w:t xml:space="preserve"> </w:t>
      </w:r>
      <w:r w:rsidR="00870190">
        <w:rPr>
          <w:rFonts w:asciiTheme="majorHAnsi" w:hAnsiTheme="majorHAnsi"/>
        </w:rPr>
        <w:t>(200</w:t>
      </w:r>
      <w:r w:rsidR="004538E3">
        <w:rPr>
          <w:rFonts w:asciiTheme="majorHAnsi" w:hAnsiTheme="majorHAnsi"/>
        </w:rPr>
        <w:t>2</w:t>
      </w:r>
      <w:r w:rsidR="00870190">
        <w:rPr>
          <w:rFonts w:asciiTheme="majorHAnsi" w:hAnsiTheme="majorHAnsi"/>
        </w:rPr>
        <w:t>) showed that for most eye-movements measures</w:t>
      </w:r>
      <w:r w:rsidR="003515C0">
        <w:rPr>
          <w:rFonts w:asciiTheme="majorHAnsi" w:hAnsiTheme="majorHAnsi"/>
        </w:rPr>
        <w:t xml:space="preserve"> </w:t>
      </w:r>
      <w:r w:rsidR="00870190">
        <w:rPr>
          <w:rFonts w:asciiTheme="majorHAnsi" w:hAnsiTheme="majorHAnsi"/>
        </w:rPr>
        <w:t xml:space="preserve">(search times, errors, number and duration of fixations) healthy participants </w:t>
      </w:r>
      <w:r w:rsidR="00460CB5">
        <w:rPr>
          <w:rFonts w:asciiTheme="majorHAnsi" w:hAnsiTheme="majorHAnsi"/>
        </w:rPr>
        <w:t xml:space="preserve">with simulated hemianopia </w:t>
      </w:r>
      <w:r w:rsidR="00870190">
        <w:rPr>
          <w:rFonts w:asciiTheme="majorHAnsi" w:hAnsiTheme="majorHAnsi"/>
        </w:rPr>
        <w:t xml:space="preserve">were more impaired </w:t>
      </w:r>
      <w:proofErr w:type="gramStart"/>
      <w:r w:rsidR="00870190">
        <w:rPr>
          <w:rFonts w:asciiTheme="majorHAnsi" w:hAnsiTheme="majorHAnsi"/>
        </w:rPr>
        <w:t>than patients</w:t>
      </w:r>
      <w:r w:rsidR="00460CB5">
        <w:rPr>
          <w:rFonts w:asciiTheme="majorHAnsi" w:hAnsiTheme="majorHAnsi"/>
        </w:rPr>
        <w:t xml:space="preserve"> with hemianopia</w:t>
      </w:r>
      <w:proofErr w:type="gramEnd"/>
      <w:r w:rsidR="00870190">
        <w:rPr>
          <w:rFonts w:asciiTheme="majorHAnsi" w:hAnsiTheme="majorHAnsi"/>
        </w:rPr>
        <w:t xml:space="preserve">. They suggested </w:t>
      </w:r>
      <w:r w:rsidR="00CF3890">
        <w:rPr>
          <w:rFonts w:asciiTheme="majorHAnsi" w:hAnsiTheme="majorHAnsi"/>
        </w:rPr>
        <w:t>one explanation for this pattern of results</w:t>
      </w:r>
      <w:r w:rsidR="00870190">
        <w:rPr>
          <w:rFonts w:asciiTheme="majorHAnsi" w:hAnsiTheme="majorHAnsi"/>
        </w:rPr>
        <w:t xml:space="preserve"> was</w:t>
      </w:r>
      <w:r w:rsidR="00CF3890">
        <w:rPr>
          <w:rFonts w:asciiTheme="majorHAnsi" w:hAnsiTheme="majorHAnsi"/>
        </w:rPr>
        <w:t xml:space="preserve"> that</w:t>
      </w:r>
      <w:r w:rsidR="00870190">
        <w:rPr>
          <w:rFonts w:asciiTheme="majorHAnsi" w:hAnsiTheme="majorHAnsi"/>
        </w:rPr>
        <w:t xml:space="preserve"> patients had more time to ad</w:t>
      </w:r>
      <w:r w:rsidR="0017348E">
        <w:rPr>
          <w:rFonts w:asciiTheme="majorHAnsi" w:hAnsiTheme="majorHAnsi"/>
        </w:rPr>
        <w:t>a</w:t>
      </w:r>
      <w:r w:rsidR="00870190">
        <w:rPr>
          <w:rFonts w:asciiTheme="majorHAnsi" w:hAnsiTheme="majorHAnsi"/>
        </w:rPr>
        <w:t xml:space="preserve">pt to their deficit compared to healthy observers. Yet, </w:t>
      </w:r>
      <w:r w:rsidR="00460CB5">
        <w:rPr>
          <w:rFonts w:asciiTheme="majorHAnsi" w:hAnsiTheme="majorHAnsi"/>
        </w:rPr>
        <w:t xml:space="preserve">an </w:t>
      </w:r>
      <w:r w:rsidR="00870190">
        <w:rPr>
          <w:rFonts w:asciiTheme="majorHAnsi" w:hAnsiTheme="majorHAnsi"/>
        </w:rPr>
        <w:t xml:space="preserve">alternative explanation would be that healthy participants with simulated hemianopia </w:t>
      </w:r>
      <w:r w:rsidR="0091433A">
        <w:rPr>
          <w:rFonts w:asciiTheme="majorHAnsi" w:hAnsiTheme="majorHAnsi"/>
        </w:rPr>
        <w:t xml:space="preserve">do </w:t>
      </w:r>
      <w:r w:rsidR="00870190">
        <w:rPr>
          <w:rFonts w:asciiTheme="majorHAnsi" w:hAnsiTheme="majorHAnsi"/>
        </w:rPr>
        <w:t xml:space="preserve">not have any </w:t>
      </w:r>
      <w:r w:rsidR="0091433A">
        <w:rPr>
          <w:rFonts w:asciiTheme="majorHAnsi" w:hAnsiTheme="majorHAnsi"/>
        </w:rPr>
        <w:t xml:space="preserve">residual </w:t>
      </w:r>
      <w:r w:rsidR="00870190">
        <w:rPr>
          <w:rFonts w:asciiTheme="majorHAnsi" w:hAnsiTheme="majorHAnsi"/>
        </w:rPr>
        <w:t xml:space="preserve">visual information in their blind side since they </w:t>
      </w:r>
      <w:proofErr w:type="gramStart"/>
      <w:r w:rsidR="00870190">
        <w:rPr>
          <w:rFonts w:asciiTheme="majorHAnsi" w:hAnsiTheme="majorHAnsi"/>
        </w:rPr>
        <w:t>were erased</w:t>
      </w:r>
      <w:proofErr w:type="gramEnd"/>
      <w:r w:rsidR="00870190">
        <w:rPr>
          <w:rFonts w:asciiTheme="majorHAnsi" w:hAnsiTheme="majorHAnsi"/>
        </w:rPr>
        <w:t xml:space="preserve"> by blank space</w:t>
      </w:r>
      <w:r w:rsidR="00CF3890">
        <w:rPr>
          <w:rFonts w:asciiTheme="majorHAnsi" w:hAnsiTheme="majorHAnsi"/>
        </w:rPr>
        <w:t>,</w:t>
      </w:r>
      <w:r w:rsidR="00870190">
        <w:rPr>
          <w:rFonts w:asciiTheme="majorHAnsi" w:hAnsiTheme="majorHAnsi"/>
        </w:rPr>
        <w:t xml:space="preserve"> while</w:t>
      </w:r>
      <w:r w:rsidR="00CF3890">
        <w:rPr>
          <w:rFonts w:asciiTheme="majorHAnsi" w:hAnsiTheme="majorHAnsi"/>
        </w:rPr>
        <w:t xml:space="preserve"> at least some</w:t>
      </w:r>
      <w:r w:rsidR="00870190">
        <w:rPr>
          <w:rFonts w:asciiTheme="majorHAnsi" w:hAnsiTheme="majorHAnsi"/>
        </w:rPr>
        <w:t xml:space="preserve"> patients could</w:t>
      </w:r>
      <w:r w:rsidR="00555E24">
        <w:rPr>
          <w:rFonts w:asciiTheme="majorHAnsi" w:hAnsiTheme="majorHAnsi"/>
        </w:rPr>
        <w:t xml:space="preserve"> </w:t>
      </w:r>
      <w:r w:rsidR="00870190">
        <w:rPr>
          <w:rFonts w:asciiTheme="majorHAnsi" w:hAnsiTheme="majorHAnsi"/>
        </w:rPr>
        <w:t>rely on spare</w:t>
      </w:r>
      <w:r w:rsidR="00555E24">
        <w:rPr>
          <w:rFonts w:asciiTheme="majorHAnsi" w:hAnsiTheme="majorHAnsi"/>
        </w:rPr>
        <w:t>d</w:t>
      </w:r>
      <w:r w:rsidR="00870190">
        <w:rPr>
          <w:rFonts w:asciiTheme="majorHAnsi" w:hAnsiTheme="majorHAnsi"/>
        </w:rPr>
        <w:t xml:space="preserve"> vision</w:t>
      </w:r>
      <w:r w:rsidR="00555E24">
        <w:rPr>
          <w:rFonts w:asciiTheme="majorHAnsi" w:hAnsiTheme="majorHAnsi"/>
        </w:rPr>
        <w:t xml:space="preserve"> to guide their search</w:t>
      </w:r>
      <w:r w:rsidR="00870190">
        <w:rPr>
          <w:rFonts w:asciiTheme="majorHAnsi" w:hAnsiTheme="majorHAnsi"/>
        </w:rPr>
        <w:t>.</w:t>
      </w:r>
    </w:p>
    <w:p w14:paraId="7719203C" w14:textId="042B91D8" w:rsidR="00C616DA" w:rsidRDefault="0025574C" w:rsidP="000F4BCF">
      <w:pPr>
        <w:pStyle w:val="xmsonormal"/>
        <w:spacing w:line="480" w:lineRule="auto"/>
        <w:ind w:firstLine="720"/>
        <w:jc w:val="both"/>
        <w:rPr>
          <w:rFonts w:asciiTheme="majorHAnsi" w:hAnsiTheme="majorHAnsi"/>
        </w:rPr>
      </w:pPr>
      <w:r>
        <w:rPr>
          <w:rFonts w:asciiTheme="majorHAnsi" w:hAnsiTheme="majorHAnsi"/>
        </w:rPr>
        <w:t xml:space="preserve">Similar to other studies that reported </w:t>
      </w:r>
      <w:r w:rsidR="00F23884">
        <w:rPr>
          <w:rFonts w:asciiTheme="majorHAnsi" w:hAnsiTheme="majorHAnsi"/>
        </w:rPr>
        <w:t>on optimality</w:t>
      </w:r>
      <w:r>
        <w:rPr>
          <w:rFonts w:asciiTheme="majorHAnsi" w:hAnsiTheme="majorHAnsi"/>
        </w:rPr>
        <w:t xml:space="preserve"> in vision</w:t>
      </w:r>
      <w:r w:rsidR="00963F64">
        <w:rPr>
          <w:rFonts w:asciiTheme="majorHAnsi" w:hAnsiTheme="majorHAnsi"/>
        </w:rPr>
        <w:t xml:space="preserve"> </w:t>
      </w:r>
      <w:r>
        <w:rPr>
          <w:rFonts w:asciiTheme="majorHAnsi" w:hAnsiTheme="majorHAnsi"/>
        </w:rPr>
        <w:t>(</w:t>
      </w:r>
      <w:r w:rsidR="00F23884">
        <w:rPr>
          <w:rFonts w:asciiTheme="majorHAnsi" w:hAnsiTheme="majorHAnsi"/>
        </w:rPr>
        <w:t>Janssen &amp; Verghese, 2015</w:t>
      </w:r>
      <w:r>
        <w:rPr>
          <w:rFonts w:asciiTheme="majorHAnsi" w:hAnsiTheme="majorHAnsi"/>
        </w:rPr>
        <w:t>) and other modalities</w:t>
      </w:r>
      <w:r w:rsidR="00963F64">
        <w:rPr>
          <w:rFonts w:asciiTheme="majorHAnsi" w:hAnsiTheme="majorHAnsi"/>
        </w:rPr>
        <w:t xml:space="preserve"> </w:t>
      </w:r>
      <w:r w:rsidR="00F23884">
        <w:rPr>
          <w:rFonts w:asciiTheme="majorHAnsi" w:hAnsiTheme="majorHAnsi"/>
        </w:rPr>
        <w:t xml:space="preserve">(Clarke and Hunt, </w:t>
      </w:r>
      <w:r w:rsidR="003052AA">
        <w:rPr>
          <w:rFonts w:asciiTheme="majorHAnsi" w:hAnsiTheme="majorHAnsi"/>
        </w:rPr>
        <w:t>2016</w:t>
      </w:r>
      <w:r w:rsidR="00F23884">
        <w:rPr>
          <w:rFonts w:asciiTheme="majorHAnsi" w:hAnsiTheme="majorHAnsi"/>
        </w:rPr>
        <w:t>)</w:t>
      </w:r>
      <w:r>
        <w:rPr>
          <w:rFonts w:asciiTheme="majorHAnsi" w:hAnsiTheme="majorHAnsi"/>
        </w:rPr>
        <w:t xml:space="preserve"> we found some individual differences</w:t>
      </w:r>
      <w:r w:rsidR="0090310C">
        <w:rPr>
          <w:rFonts w:asciiTheme="majorHAnsi" w:hAnsiTheme="majorHAnsi"/>
        </w:rPr>
        <w:t xml:space="preserve"> between our participants in that </w:t>
      </w:r>
      <w:r w:rsidR="004140F5">
        <w:rPr>
          <w:rFonts w:asciiTheme="majorHAnsi" w:hAnsiTheme="majorHAnsi"/>
        </w:rPr>
        <w:t>f</w:t>
      </w:r>
      <w:r w:rsidR="0017348E">
        <w:rPr>
          <w:rFonts w:asciiTheme="majorHAnsi" w:hAnsiTheme="majorHAnsi"/>
        </w:rPr>
        <w:t>our</w:t>
      </w:r>
      <w:r>
        <w:rPr>
          <w:rFonts w:asciiTheme="majorHAnsi" w:hAnsiTheme="majorHAnsi"/>
        </w:rPr>
        <w:t xml:space="preserve"> out of the 20 participants in Experiment 4 </w:t>
      </w:r>
      <w:r w:rsidR="003052AA">
        <w:rPr>
          <w:rFonts w:asciiTheme="majorHAnsi" w:hAnsiTheme="majorHAnsi"/>
        </w:rPr>
        <w:t xml:space="preserve">adapted </w:t>
      </w:r>
      <w:r>
        <w:rPr>
          <w:rFonts w:asciiTheme="majorHAnsi" w:hAnsiTheme="majorHAnsi"/>
        </w:rPr>
        <w:t xml:space="preserve">their search strategy in response to changing circumstances and started search from the blind field when the search was easy. </w:t>
      </w:r>
      <w:r w:rsidR="00F23884">
        <w:rPr>
          <w:rFonts w:asciiTheme="majorHAnsi" w:hAnsiTheme="majorHAnsi"/>
        </w:rPr>
        <w:t>Zihl</w:t>
      </w:r>
      <w:r w:rsidR="00963F64">
        <w:rPr>
          <w:rFonts w:asciiTheme="majorHAnsi" w:hAnsiTheme="majorHAnsi"/>
        </w:rPr>
        <w:t xml:space="preserve"> </w:t>
      </w:r>
      <w:r w:rsidR="00F23884">
        <w:rPr>
          <w:rFonts w:asciiTheme="majorHAnsi" w:hAnsiTheme="majorHAnsi"/>
        </w:rPr>
        <w:t>(1999)</w:t>
      </w:r>
      <w:r w:rsidR="003052AA">
        <w:rPr>
          <w:rFonts w:asciiTheme="majorHAnsi" w:hAnsiTheme="majorHAnsi"/>
        </w:rPr>
        <w:t>,</w:t>
      </w:r>
      <w:r w:rsidR="00F23884">
        <w:rPr>
          <w:rFonts w:asciiTheme="majorHAnsi" w:hAnsiTheme="majorHAnsi"/>
        </w:rPr>
        <w:t xml:space="preserve"> in a study of 70 patients with hemianopia</w:t>
      </w:r>
      <w:r w:rsidR="003052AA">
        <w:rPr>
          <w:rFonts w:asciiTheme="majorHAnsi" w:hAnsiTheme="majorHAnsi"/>
        </w:rPr>
        <w:t>,</w:t>
      </w:r>
      <w:r w:rsidR="00F23884">
        <w:rPr>
          <w:rFonts w:asciiTheme="majorHAnsi" w:hAnsiTheme="majorHAnsi"/>
        </w:rPr>
        <w:t xml:space="preserve"> concluded that the degree to which participants spontaneously compensate for their visual field deficit depends on the extent of their brain injury. </w:t>
      </w:r>
      <w:r w:rsidR="00F04A31">
        <w:rPr>
          <w:rFonts w:asciiTheme="majorHAnsi" w:hAnsiTheme="majorHAnsi"/>
        </w:rPr>
        <w:t>We speculate that some variability</w:t>
      </w:r>
      <w:r w:rsidR="0090310C">
        <w:rPr>
          <w:rFonts w:asciiTheme="majorHAnsi" w:hAnsiTheme="majorHAnsi"/>
        </w:rPr>
        <w:t xml:space="preserve"> in the compensatory strategy development or its lack</w:t>
      </w:r>
      <w:r w:rsidR="00F04A31">
        <w:rPr>
          <w:rFonts w:asciiTheme="majorHAnsi" w:hAnsiTheme="majorHAnsi"/>
        </w:rPr>
        <w:t xml:space="preserve"> </w:t>
      </w:r>
      <w:proofErr w:type="gramStart"/>
      <w:r w:rsidR="00F04A31">
        <w:rPr>
          <w:rFonts w:asciiTheme="majorHAnsi" w:hAnsiTheme="majorHAnsi"/>
        </w:rPr>
        <w:t>could also be explained</w:t>
      </w:r>
      <w:proofErr w:type="gramEnd"/>
      <w:r w:rsidR="00F04A31">
        <w:rPr>
          <w:rFonts w:asciiTheme="majorHAnsi" w:hAnsiTheme="majorHAnsi"/>
        </w:rPr>
        <w:t xml:space="preserve"> by individual differences</w:t>
      </w:r>
      <w:r w:rsidR="00963F64">
        <w:rPr>
          <w:rFonts w:asciiTheme="majorHAnsi" w:hAnsiTheme="majorHAnsi"/>
        </w:rPr>
        <w:t>.</w:t>
      </w:r>
    </w:p>
    <w:p w14:paraId="19C418E1" w14:textId="12FB1C53" w:rsidR="002069DD" w:rsidRPr="002069DD" w:rsidRDefault="002069DD" w:rsidP="000F4BCF">
      <w:pPr>
        <w:pStyle w:val="xmsonormal"/>
        <w:spacing w:line="480" w:lineRule="auto"/>
        <w:ind w:firstLine="720"/>
        <w:jc w:val="both"/>
        <w:rPr>
          <w:rFonts w:asciiTheme="majorHAnsi" w:hAnsiTheme="majorHAnsi"/>
          <w:b/>
        </w:rPr>
      </w:pPr>
      <w:r w:rsidRPr="002069DD">
        <w:rPr>
          <w:rFonts w:asciiTheme="majorHAnsi" w:hAnsiTheme="majorHAnsi"/>
          <w:b/>
        </w:rPr>
        <w:lastRenderedPageBreak/>
        <w:t>Conclusion</w:t>
      </w:r>
    </w:p>
    <w:p w14:paraId="63923F2B" w14:textId="762A1AF3" w:rsidR="004B202B" w:rsidRPr="002069DD" w:rsidRDefault="00327CEF" w:rsidP="00555DA6">
      <w:pPr>
        <w:spacing w:line="480" w:lineRule="auto"/>
        <w:ind w:firstLine="720"/>
        <w:jc w:val="both"/>
        <w:rPr>
          <w:rFonts w:asciiTheme="majorHAnsi" w:hAnsiTheme="majorHAnsi"/>
          <w:sz w:val="24"/>
          <w:szCs w:val="24"/>
        </w:rPr>
      </w:pPr>
      <w:r>
        <w:rPr>
          <w:rFonts w:asciiTheme="majorHAnsi" w:hAnsiTheme="majorHAnsi"/>
          <w:sz w:val="24"/>
          <w:szCs w:val="24"/>
        </w:rPr>
        <w:t>H</w:t>
      </w:r>
      <w:r w:rsidR="002069DD">
        <w:rPr>
          <w:rFonts w:asciiTheme="majorHAnsi" w:hAnsiTheme="majorHAnsi"/>
          <w:sz w:val="24"/>
          <w:szCs w:val="24"/>
        </w:rPr>
        <w:t xml:space="preserve">ealthy adults deprived of bottom-up information </w:t>
      </w:r>
      <w:r w:rsidR="00C60FDB">
        <w:rPr>
          <w:rFonts w:asciiTheme="majorHAnsi" w:hAnsiTheme="majorHAnsi"/>
          <w:sz w:val="24"/>
          <w:szCs w:val="24"/>
        </w:rPr>
        <w:t xml:space="preserve">in half of their visual field </w:t>
      </w:r>
      <w:r>
        <w:rPr>
          <w:rFonts w:asciiTheme="majorHAnsi" w:hAnsiTheme="majorHAnsi"/>
          <w:sz w:val="24"/>
          <w:szCs w:val="24"/>
        </w:rPr>
        <w:t xml:space="preserve">tend </w:t>
      </w:r>
      <w:proofErr w:type="gramStart"/>
      <w:r>
        <w:rPr>
          <w:rFonts w:asciiTheme="majorHAnsi" w:hAnsiTheme="majorHAnsi"/>
          <w:sz w:val="24"/>
          <w:szCs w:val="24"/>
        </w:rPr>
        <w:t>to</w:t>
      </w:r>
      <w:r w:rsidR="00C60FDB">
        <w:rPr>
          <w:rFonts w:asciiTheme="majorHAnsi" w:hAnsiTheme="majorHAnsi"/>
          <w:sz w:val="24"/>
          <w:szCs w:val="24"/>
        </w:rPr>
        <w:t xml:space="preserve"> preferentially </w:t>
      </w:r>
      <w:r>
        <w:rPr>
          <w:rFonts w:asciiTheme="majorHAnsi" w:hAnsiTheme="majorHAnsi"/>
          <w:sz w:val="24"/>
          <w:szCs w:val="24"/>
        </w:rPr>
        <w:t>move</w:t>
      </w:r>
      <w:proofErr w:type="gramEnd"/>
      <w:r>
        <w:rPr>
          <w:rFonts w:asciiTheme="majorHAnsi" w:hAnsiTheme="majorHAnsi"/>
          <w:sz w:val="24"/>
          <w:szCs w:val="24"/>
        </w:rPr>
        <w:t xml:space="preserve"> their eyes towards</w:t>
      </w:r>
      <w:r w:rsidR="00C60FDB">
        <w:rPr>
          <w:rFonts w:asciiTheme="majorHAnsi" w:hAnsiTheme="majorHAnsi"/>
          <w:sz w:val="24"/>
          <w:szCs w:val="24"/>
        </w:rPr>
        <w:t xml:space="preserve"> their </w:t>
      </w:r>
      <w:r w:rsidR="00F6352C">
        <w:rPr>
          <w:rFonts w:asciiTheme="majorHAnsi" w:hAnsiTheme="majorHAnsi"/>
          <w:sz w:val="24"/>
          <w:szCs w:val="24"/>
        </w:rPr>
        <w:t>sighted</w:t>
      </w:r>
      <w:r w:rsidR="00C60FDB">
        <w:rPr>
          <w:rFonts w:asciiTheme="majorHAnsi" w:hAnsiTheme="majorHAnsi"/>
          <w:sz w:val="24"/>
          <w:szCs w:val="24"/>
        </w:rPr>
        <w:t xml:space="preserve"> field of vision</w:t>
      </w:r>
      <w:r w:rsidR="002069DD">
        <w:rPr>
          <w:rFonts w:asciiTheme="majorHAnsi" w:hAnsiTheme="majorHAnsi"/>
          <w:sz w:val="24"/>
          <w:szCs w:val="24"/>
        </w:rPr>
        <w:t xml:space="preserve">. When search is difficult and requires inspection of individual items serially this </w:t>
      </w:r>
      <w:r w:rsidR="00044CFB">
        <w:rPr>
          <w:rFonts w:asciiTheme="majorHAnsi" w:hAnsiTheme="majorHAnsi"/>
          <w:sz w:val="24"/>
          <w:szCs w:val="24"/>
        </w:rPr>
        <w:t xml:space="preserve">bias </w:t>
      </w:r>
      <w:r w:rsidR="002069DD">
        <w:rPr>
          <w:rFonts w:asciiTheme="majorHAnsi" w:hAnsiTheme="majorHAnsi"/>
          <w:sz w:val="24"/>
          <w:szCs w:val="24"/>
        </w:rPr>
        <w:t xml:space="preserve">does not harm </w:t>
      </w:r>
      <w:r w:rsidR="007C0F8D">
        <w:rPr>
          <w:rFonts w:asciiTheme="majorHAnsi" w:hAnsiTheme="majorHAnsi"/>
          <w:sz w:val="24"/>
          <w:szCs w:val="24"/>
        </w:rPr>
        <w:t xml:space="preserve">search </w:t>
      </w:r>
      <w:r w:rsidR="002069DD">
        <w:rPr>
          <w:rFonts w:asciiTheme="majorHAnsi" w:hAnsiTheme="majorHAnsi"/>
          <w:sz w:val="24"/>
          <w:szCs w:val="24"/>
        </w:rPr>
        <w:t xml:space="preserve">performance. </w:t>
      </w:r>
      <w:r w:rsidR="00044CFB">
        <w:rPr>
          <w:rFonts w:asciiTheme="majorHAnsi" w:hAnsiTheme="majorHAnsi"/>
          <w:sz w:val="24"/>
          <w:szCs w:val="24"/>
        </w:rPr>
        <w:t xml:space="preserve">When search is easy, and the target is clearly visible in the periphery, saccades towards the sighted field are superfluous and only serve to slow search. Nonetheless, </w:t>
      </w:r>
      <w:r w:rsidR="007C0F8D">
        <w:rPr>
          <w:rFonts w:asciiTheme="majorHAnsi" w:hAnsiTheme="majorHAnsi"/>
          <w:sz w:val="24"/>
          <w:szCs w:val="24"/>
        </w:rPr>
        <w:t>the</w:t>
      </w:r>
      <w:r w:rsidR="00044CFB">
        <w:rPr>
          <w:rFonts w:asciiTheme="majorHAnsi" w:hAnsiTheme="majorHAnsi"/>
          <w:sz w:val="24"/>
          <w:szCs w:val="24"/>
        </w:rPr>
        <w:t xml:space="preserve"> bias </w:t>
      </w:r>
      <w:proofErr w:type="gramStart"/>
      <w:r w:rsidR="00044CFB">
        <w:rPr>
          <w:rFonts w:asciiTheme="majorHAnsi" w:hAnsiTheme="majorHAnsi"/>
          <w:sz w:val="24"/>
          <w:szCs w:val="24"/>
        </w:rPr>
        <w:t>to preferentially search</w:t>
      </w:r>
      <w:proofErr w:type="gramEnd"/>
      <w:r w:rsidR="00044CFB">
        <w:rPr>
          <w:rFonts w:asciiTheme="majorHAnsi" w:hAnsiTheme="majorHAnsi"/>
          <w:sz w:val="24"/>
          <w:szCs w:val="24"/>
        </w:rPr>
        <w:t xml:space="preserve"> the sighted field</w:t>
      </w:r>
      <w:r w:rsidR="002069DD">
        <w:rPr>
          <w:rFonts w:asciiTheme="majorHAnsi" w:hAnsiTheme="majorHAnsi"/>
          <w:sz w:val="24"/>
          <w:szCs w:val="24"/>
        </w:rPr>
        <w:t xml:space="preserve"> </w:t>
      </w:r>
      <w:r w:rsidR="00044CFB">
        <w:rPr>
          <w:rFonts w:asciiTheme="majorHAnsi" w:hAnsiTheme="majorHAnsi"/>
          <w:sz w:val="24"/>
          <w:szCs w:val="24"/>
        </w:rPr>
        <w:t>persists even in easy search.</w:t>
      </w:r>
      <w:r w:rsidR="002069DD">
        <w:rPr>
          <w:rFonts w:asciiTheme="majorHAnsi" w:hAnsiTheme="majorHAnsi"/>
          <w:sz w:val="24"/>
          <w:szCs w:val="24"/>
        </w:rPr>
        <w:t xml:space="preserve"> These results </w:t>
      </w:r>
      <w:r w:rsidR="007C0F8D">
        <w:rPr>
          <w:rFonts w:asciiTheme="majorHAnsi" w:hAnsiTheme="majorHAnsi"/>
          <w:sz w:val="24"/>
          <w:szCs w:val="24"/>
        </w:rPr>
        <w:t xml:space="preserve">have important implications both for understanding the processes and strategies involved in visual search, </w:t>
      </w:r>
      <w:proofErr w:type="gramStart"/>
      <w:r w:rsidR="007C0F8D">
        <w:rPr>
          <w:rFonts w:asciiTheme="majorHAnsi" w:hAnsiTheme="majorHAnsi"/>
          <w:sz w:val="24"/>
          <w:szCs w:val="24"/>
        </w:rPr>
        <w:t>and also</w:t>
      </w:r>
      <w:proofErr w:type="gramEnd"/>
      <w:r w:rsidR="007C0F8D">
        <w:rPr>
          <w:rFonts w:asciiTheme="majorHAnsi" w:hAnsiTheme="majorHAnsi"/>
          <w:sz w:val="24"/>
          <w:szCs w:val="24"/>
        </w:rPr>
        <w:t xml:space="preserve"> for devising effective interventions for patients with visual deficits</w:t>
      </w:r>
      <w:r w:rsidR="002069DD">
        <w:rPr>
          <w:rFonts w:asciiTheme="majorHAnsi" w:hAnsiTheme="majorHAnsi"/>
          <w:sz w:val="24"/>
          <w:szCs w:val="24"/>
        </w:rPr>
        <w:t>.</w:t>
      </w:r>
    </w:p>
    <w:p w14:paraId="031B6C92" w14:textId="77777777" w:rsidR="00000F3B" w:rsidRPr="00000F3B" w:rsidRDefault="00000F3B" w:rsidP="00000F3B">
      <w:pPr>
        <w:pStyle w:val="Default"/>
        <w:spacing w:line="276" w:lineRule="auto"/>
        <w:jc w:val="both"/>
        <w:rPr>
          <w:rFonts w:asciiTheme="majorHAnsi" w:hAnsiTheme="majorHAnsi"/>
        </w:rPr>
      </w:pPr>
      <w:r w:rsidRPr="00000F3B">
        <w:rPr>
          <w:rFonts w:asciiTheme="majorHAnsi" w:hAnsiTheme="majorHAnsi"/>
          <w:b/>
          <w:bCs/>
        </w:rPr>
        <w:t xml:space="preserve">Acknowledgements </w:t>
      </w:r>
    </w:p>
    <w:p w14:paraId="41DD7240" w14:textId="1D4E8DDA" w:rsidR="00116692" w:rsidRDefault="00000F3B" w:rsidP="000C02D9">
      <w:pPr>
        <w:jc w:val="both"/>
        <w:rPr>
          <w:rFonts w:asciiTheme="majorHAnsi" w:hAnsiTheme="majorHAnsi"/>
          <w:b/>
          <w:sz w:val="24"/>
          <w:szCs w:val="24"/>
        </w:rPr>
      </w:pPr>
      <w:r w:rsidRPr="00000F3B">
        <w:rPr>
          <w:rFonts w:asciiTheme="majorHAnsi" w:hAnsiTheme="majorHAnsi"/>
          <w:sz w:val="24"/>
          <w:szCs w:val="24"/>
        </w:rPr>
        <w:t>Anna Now</w:t>
      </w:r>
      <w:r w:rsidR="00851F2A">
        <w:rPr>
          <w:rFonts w:asciiTheme="majorHAnsi" w:hAnsiTheme="majorHAnsi"/>
          <w:sz w:val="24"/>
          <w:szCs w:val="24"/>
        </w:rPr>
        <w:t>a</w:t>
      </w:r>
      <w:r w:rsidRPr="00000F3B">
        <w:rPr>
          <w:rFonts w:asciiTheme="majorHAnsi" w:hAnsiTheme="majorHAnsi"/>
          <w:sz w:val="24"/>
          <w:szCs w:val="24"/>
        </w:rPr>
        <w:t xml:space="preserve">kowska </w:t>
      </w:r>
      <w:proofErr w:type="gramStart"/>
      <w:r w:rsidRPr="00000F3B">
        <w:rPr>
          <w:rFonts w:asciiTheme="majorHAnsi" w:hAnsiTheme="majorHAnsi"/>
          <w:sz w:val="24"/>
          <w:szCs w:val="24"/>
        </w:rPr>
        <w:t>is supported</w:t>
      </w:r>
      <w:proofErr w:type="gramEnd"/>
      <w:r w:rsidRPr="00000F3B">
        <w:rPr>
          <w:rFonts w:asciiTheme="majorHAnsi" w:hAnsiTheme="majorHAnsi"/>
          <w:sz w:val="24"/>
          <w:szCs w:val="24"/>
        </w:rPr>
        <w:t xml:space="preserve"> by an ESRC doctoral studentship. A James S McDonnell scholar award to A</w:t>
      </w:r>
      <w:r w:rsidR="008A448D">
        <w:rPr>
          <w:rFonts w:asciiTheme="majorHAnsi" w:hAnsiTheme="majorHAnsi"/>
          <w:sz w:val="24"/>
          <w:szCs w:val="24"/>
        </w:rPr>
        <w:t xml:space="preserve">melia </w:t>
      </w:r>
      <w:r w:rsidRPr="00000F3B">
        <w:rPr>
          <w:rFonts w:asciiTheme="majorHAnsi" w:hAnsiTheme="majorHAnsi"/>
          <w:sz w:val="24"/>
          <w:szCs w:val="24"/>
        </w:rPr>
        <w:t>R</w:t>
      </w:r>
      <w:r w:rsidR="008A448D">
        <w:rPr>
          <w:rFonts w:asciiTheme="majorHAnsi" w:hAnsiTheme="majorHAnsi"/>
          <w:sz w:val="24"/>
          <w:szCs w:val="24"/>
        </w:rPr>
        <w:t xml:space="preserve">. </w:t>
      </w:r>
      <w:r w:rsidRPr="00000F3B">
        <w:rPr>
          <w:rFonts w:asciiTheme="majorHAnsi" w:hAnsiTheme="majorHAnsi"/>
          <w:sz w:val="24"/>
          <w:szCs w:val="24"/>
        </w:rPr>
        <w:t>H</w:t>
      </w:r>
      <w:r w:rsidR="008A448D">
        <w:rPr>
          <w:rFonts w:asciiTheme="majorHAnsi" w:hAnsiTheme="majorHAnsi"/>
          <w:sz w:val="24"/>
          <w:szCs w:val="24"/>
        </w:rPr>
        <w:t>unt</w:t>
      </w:r>
      <w:r w:rsidRPr="00000F3B">
        <w:rPr>
          <w:rFonts w:asciiTheme="majorHAnsi" w:hAnsiTheme="majorHAnsi"/>
          <w:sz w:val="24"/>
          <w:szCs w:val="24"/>
        </w:rPr>
        <w:t xml:space="preserve"> also provided financial support. We are grateful to </w:t>
      </w:r>
      <w:proofErr w:type="spellStart"/>
      <w:r w:rsidRPr="00000F3B">
        <w:rPr>
          <w:rFonts w:asciiTheme="majorHAnsi" w:hAnsiTheme="majorHAnsi"/>
          <w:sz w:val="24"/>
          <w:szCs w:val="24"/>
        </w:rPr>
        <w:t>Edvinas</w:t>
      </w:r>
      <w:proofErr w:type="spellEnd"/>
      <w:r w:rsidRPr="00000F3B">
        <w:rPr>
          <w:rFonts w:asciiTheme="majorHAnsi" w:hAnsiTheme="majorHAnsi"/>
          <w:sz w:val="24"/>
          <w:szCs w:val="24"/>
        </w:rPr>
        <w:t xml:space="preserve"> </w:t>
      </w:r>
      <w:proofErr w:type="spellStart"/>
      <w:r w:rsidRPr="00000F3B">
        <w:rPr>
          <w:rFonts w:asciiTheme="majorHAnsi" w:hAnsiTheme="majorHAnsi"/>
          <w:sz w:val="24"/>
          <w:szCs w:val="24"/>
        </w:rPr>
        <w:t>Pilipavicius</w:t>
      </w:r>
      <w:proofErr w:type="spellEnd"/>
      <w:r w:rsidRPr="00000F3B">
        <w:rPr>
          <w:rFonts w:asciiTheme="majorHAnsi" w:hAnsiTheme="majorHAnsi"/>
          <w:sz w:val="24"/>
          <w:szCs w:val="24"/>
        </w:rPr>
        <w:t xml:space="preserve"> and </w:t>
      </w:r>
      <w:proofErr w:type="spellStart"/>
      <w:r w:rsidRPr="00000F3B">
        <w:rPr>
          <w:rFonts w:asciiTheme="majorHAnsi" w:hAnsiTheme="majorHAnsi"/>
          <w:sz w:val="24"/>
          <w:szCs w:val="24"/>
        </w:rPr>
        <w:t>Juraj</w:t>
      </w:r>
      <w:proofErr w:type="spellEnd"/>
      <w:r w:rsidRPr="00000F3B">
        <w:rPr>
          <w:rFonts w:asciiTheme="majorHAnsi" w:hAnsiTheme="majorHAnsi"/>
          <w:sz w:val="24"/>
          <w:szCs w:val="24"/>
        </w:rPr>
        <w:t xml:space="preserve"> </w:t>
      </w:r>
      <w:proofErr w:type="spellStart"/>
      <w:r w:rsidRPr="00000F3B">
        <w:rPr>
          <w:rFonts w:asciiTheme="majorHAnsi" w:hAnsiTheme="majorHAnsi"/>
          <w:sz w:val="24"/>
          <w:szCs w:val="24"/>
        </w:rPr>
        <w:t>Sikra</w:t>
      </w:r>
      <w:proofErr w:type="spellEnd"/>
      <w:r w:rsidRPr="00000F3B">
        <w:rPr>
          <w:rFonts w:asciiTheme="majorHAnsi" w:hAnsiTheme="majorHAnsi"/>
          <w:sz w:val="24"/>
          <w:szCs w:val="24"/>
        </w:rPr>
        <w:t xml:space="preserve"> for data collection. We also wish to thank W. Joseph </w:t>
      </w:r>
      <w:proofErr w:type="spellStart"/>
      <w:r w:rsidRPr="00000F3B">
        <w:rPr>
          <w:rFonts w:asciiTheme="majorHAnsi" w:hAnsiTheme="majorHAnsi"/>
          <w:sz w:val="24"/>
          <w:szCs w:val="24"/>
        </w:rPr>
        <w:t>MacInnes</w:t>
      </w:r>
      <w:proofErr w:type="spellEnd"/>
      <w:r w:rsidRPr="00000F3B">
        <w:rPr>
          <w:rFonts w:asciiTheme="majorHAnsi" w:hAnsiTheme="majorHAnsi"/>
          <w:sz w:val="24"/>
          <w:szCs w:val="24"/>
        </w:rPr>
        <w:t xml:space="preserve"> for help with programming the experiment and Paul Hibbard for help with filtering the faces.</w:t>
      </w:r>
    </w:p>
    <w:p w14:paraId="52A71396" w14:textId="77777777" w:rsidR="00327CEF" w:rsidRDefault="00327CEF" w:rsidP="000F4BCF">
      <w:pPr>
        <w:spacing w:line="480" w:lineRule="auto"/>
        <w:rPr>
          <w:rFonts w:asciiTheme="majorHAnsi" w:hAnsiTheme="majorHAnsi"/>
          <w:b/>
          <w:sz w:val="24"/>
          <w:szCs w:val="24"/>
        </w:rPr>
      </w:pPr>
    </w:p>
    <w:p w14:paraId="4CBAC42E" w14:textId="77777777" w:rsidR="006341D3" w:rsidRDefault="006341D3" w:rsidP="000F4BCF">
      <w:pPr>
        <w:spacing w:line="480" w:lineRule="auto"/>
        <w:rPr>
          <w:rFonts w:asciiTheme="majorHAnsi" w:hAnsiTheme="majorHAnsi"/>
          <w:b/>
          <w:sz w:val="24"/>
          <w:szCs w:val="24"/>
        </w:rPr>
      </w:pPr>
      <w:r w:rsidRPr="003515C0">
        <w:rPr>
          <w:rFonts w:asciiTheme="majorHAnsi" w:hAnsiTheme="majorHAnsi"/>
          <w:b/>
          <w:sz w:val="24"/>
          <w:szCs w:val="24"/>
        </w:rPr>
        <w:t>References</w:t>
      </w:r>
    </w:p>
    <w:p w14:paraId="07827B4B" w14:textId="507DA9AB" w:rsidR="003A48FA" w:rsidRPr="003A48FA" w:rsidRDefault="003A48FA" w:rsidP="000F4BCF">
      <w:pPr>
        <w:spacing w:line="480" w:lineRule="auto"/>
        <w:rPr>
          <w:rFonts w:asciiTheme="majorHAnsi" w:hAnsiTheme="majorHAnsi"/>
          <w:sz w:val="24"/>
          <w:szCs w:val="24"/>
        </w:rPr>
      </w:pPr>
      <w:proofErr w:type="spellStart"/>
      <w:r>
        <w:rPr>
          <w:rFonts w:asciiTheme="majorHAnsi" w:hAnsiTheme="majorHAnsi"/>
          <w:sz w:val="24"/>
          <w:szCs w:val="24"/>
        </w:rPr>
        <w:t>B</w:t>
      </w:r>
      <w:r w:rsidRPr="003A48FA">
        <w:rPr>
          <w:rFonts w:asciiTheme="majorHAnsi" w:hAnsiTheme="majorHAnsi"/>
          <w:sz w:val="24"/>
          <w:szCs w:val="24"/>
        </w:rPr>
        <w:t>ahnemann</w:t>
      </w:r>
      <w:proofErr w:type="spellEnd"/>
      <w:r>
        <w:rPr>
          <w:rFonts w:asciiTheme="majorHAnsi" w:hAnsiTheme="majorHAnsi"/>
          <w:sz w:val="24"/>
          <w:szCs w:val="24"/>
        </w:rPr>
        <w:t xml:space="preserve">, M., Hamel, J., De </w:t>
      </w:r>
      <w:proofErr w:type="spellStart"/>
      <w:r>
        <w:rPr>
          <w:rFonts w:asciiTheme="majorHAnsi" w:hAnsiTheme="majorHAnsi"/>
          <w:sz w:val="24"/>
          <w:szCs w:val="24"/>
        </w:rPr>
        <w:t>Beukelaer</w:t>
      </w:r>
      <w:proofErr w:type="spellEnd"/>
      <w:r>
        <w:rPr>
          <w:rFonts w:asciiTheme="majorHAnsi" w:hAnsiTheme="majorHAnsi"/>
          <w:sz w:val="24"/>
          <w:szCs w:val="24"/>
        </w:rPr>
        <w:t xml:space="preserve">, S., </w:t>
      </w:r>
      <w:proofErr w:type="spellStart"/>
      <w:r>
        <w:rPr>
          <w:rFonts w:asciiTheme="majorHAnsi" w:hAnsiTheme="majorHAnsi"/>
          <w:sz w:val="24"/>
          <w:szCs w:val="24"/>
        </w:rPr>
        <w:t>Ohl</w:t>
      </w:r>
      <w:proofErr w:type="spellEnd"/>
      <w:r>
        <w:rPr>
          <w:rFonts w:asciiTheme="majorHAnsi" w:hAnsiTheme="majorHAnsi"/>
          <w:sz w:val="24"/>
          <w:szCs w:val="24"/>
        </w:rPr>
        <w:t xml:space="preserve">, S., </w:t>
      </w:r>
      <w:proofErr w:type="spellStart"/>
      <w:r>
        <w:rPr>
          <w:rFonts w:asciiTheme="majorHAnsi" w:hAnsiTheme="majorHAnsi"/>
          <w:sz w:val="24"/>
          <w:szCs w:val="24"/>
        </w:rPr>
        <w:t>Kehrer</w:t>
      </w:r>
      <w:proofErr w:type="spellEnd"/>
      <w:r>
        <w:rPr>
          <w:rFonts w:asciiTheme="majorHAnsi" w:hAnsiTheme="majorHAnsi"/>
          <w:sz w:val="24"/>
          <w:szCs w:val="24"/>
        </w:rPr>
        <w:t>, S.</w:t>
      </w:r>
      <w:proofErr w:type="gramStart"/>
      <w:r>
        <w:rPr>
          <w:rFonts w:asciiTheme="majorHAnsi" w:hAnsiTheme="majorHAnsi"/>
          <w:sz w:val="24"/>
          <w:szCs w:val="24"/>
        </w:rPr>
        <w:t xml:space="preserve">,  </w:t>
      </w:r>
      <w:proofErr w:type="spellStart"/>
      <w:r>
        <w:rPr>
          <w:rFonts w:asciiTheme="majorHAnsi" w:hAnsiTheme="majorHAnsi"/>
          <w:sz w:val="24"/>
          <w:szCs w:val="24"/>
        </w:rPr>
        <w:t>Audebert</w:t>
      </w:r>
      <w:proofErr w:type="spellEnd"/>
      <w:proofErr w:type="gramEnd"/>
      <w:r>
        <w:rPr>
          <w:rFonts w:asciiTheme="majorHAnsi" w:hAnsiTheme="majorHAnsi"/>
          <w:sz w:val="24"/>
          <w:szCs w:val="24"/>
        </w:rPr>
        <w:t>, H., Kraft, A. &amp; Brandt, S.A. (2015)</w:t>
      </w:r>
      <w:r w:rsidR="00DE5896">
        <w:rPr>
          <w:rFonts w:asciiTheme="majorHAnsi" w:hAnsiTheme="majorHAnsi"/>
          <w:sz w:val="24"/>
          <w:szCs w:val="24"/>
        </w:rPr>
        <w:t>.</w:t>
      </w:r>
      <w:r>
        <w:rPr>
          <w:rFonts w:asciiTheme="majorHAnsi" w:hAnsiTheme="majorHAnsi"/>
          <w:sz w:val="24"/>
          <w:szCs w:val="24"/>
        </w:rPr>
        <w:t xml:space="preserve"> Compensatory eye and head movements of patients with homonymous hemianopia in the naturalistic setting of a driving simulation. </w:t>
      </w:r>
      <w:r w:rsidRPr="008A448D">
        <w:rPr>
          <w:rFonts w:asciiTheme="majorHAnsi" w:hAnsiTheme="majorHAnsi"/>
          <w:i/>
          <w:sz w:val="24"/>
          <w:szCs w:val="24"/>
        </w:rPr>
        <w:t>Journal of Neurology</w:t>
      </w:r>
      <w:r>
        <w:rPr>
          <w:rFonts w:asciiTheme="majorHAnsi" w:hAnsiTheme="majorHAnsi"/>
          <w:i/>
          <w:sz w:val="24"/>
          <w:szCs w:val="24"/>
        </w:rPr>
        <w:t xml:space="preserve">, </w:t>
      </w:r>
      <w:r>
        <w:rPr>
          <w:rFonts w:asciiTheme="majorHAnsi" w:hAnsiTheme="majorHAnsi"/>
          <w:sz w:val="24"/>
          <w:szCs w:val="24"/>
        </w:rPr>
        <w:t>262, 316-325</w:t>
      </w:r>
      <w:r w:rsidR="000C02D9">
        <w:rPr>
          <w:rFonts w:asciiTheme="majorHAnsi" w:hAnsiTheme="majorHAnsi"/>
          <w:sz w:val="24"/>
          <w:szCs w:val="24"/>
        </w:rPr>
        <w:t>.</w:t>
      </w:r>
    </w:p>
    <w:p w14:paraId="3404F70C" w14:textId="047B5FFF" w:rsidR="00E808B0" w:rsidRDefault="00E808B0" w:rsidP="00D1715C">
      <w:pPr>
        <w:spacing w:line="480" w:lineRule="auto"/>
        <w:jc w:val="both"/>
        <w:rPr>
          <w:rFonts w:asciiTheme="majorHAnsi" w:hAnsiTheme="majorHAnsi"/>
          <w:sz w:val="24"/>
          <w:szCs w:val="24"/>
        </w:rPr>
      </w:pPr>
      <w:proofErr w:type="gramStart"/>
      <w:r w:rsidRPr="00801EEF">
        <w:rPr>
          <w:rFonts w:asciiTheme="majorHAnsi" w:hAnsiTheme="majorHAnsi"/>
          <w:sz w:val="24"/>
          <w:szCs w:val="24"/>
        </w:rPr>
        <w:t>Bannerman, R.L., Hibbard, P.B., Chalmers, K.,</w:t>
      </w:r>
      <w:r>
        <w:rPr>
          <w:rFonts w:asciiTheme="majorHAnsi" w:hAnsiTheme="majorHAnsi"/>
          <w:sz w:val="24"/>
          <w:szCs w:val="24"/>
        </w:rPr>
        <w:t xml:space="preserve"> &amp;</w:t>
      </w:r>
      <w:r w:rsidRPr="00801EEF">
        <w:rPr>
          <w:rFonts w:asciiTheme="majorHAnsi" w:hAnsiTheme="majorHAnsi"/>
          <w:sz w:val="24"/>
          <w:szCs w:val="24"/>
        </w:rPr>
        <w:t xml:space="preserve"> Sahraie, A.</w:t>
      </w:r>
      <w:r w:rsidR="00851F2A">
        <w:rPr>
          <w:rFonts w:asciiTheme="majorHAnsi" w:hAnsiTheme="majorHAnsi"/>
          <w:sz w:val="24"/>
          <w:szCs w:val="24"/>
        </w:rPr>
        <w:t xml:space="preserve"> </w:t>
      </w:r>
      <w:r w:rsidRPr="00801EEF">
        <w:rPr>
          <w:rFonts w:asciiTheme="majorHAnsi" w:hAnsiTheme="majorHAnsi"/>
          <w:sz w:val="24"/>
          <w:szCs w:val="24"/>
        </w:rPr>
        <w:t>(2012)</w:t>
      </w:r>
      <w:r w:rsidR="00555DA6">
        <w:rPr>
          <w:rFonts w:asciiTheme="majorHAnsi" w:hAnsiTheme="majorHAnsi"/>
          <w:sz w:val="24"/>
          <w:szCs w:val="24"/>
        </w:rPr>
        <w:t>.</w:t>
      </w:r>
      <w:proofErr w:type="gramEnd"/>
      <w:r w:rsidRPr="00801EEF">
        <w:rPr>
          <w:rFonts w:asciiTheme="majorHAnsi" w:hAnsiTheme="majorHAnsi"/>
          <w:sz w:val="24"/>
          <w:szCs w:val="24"/>
        </w:rPr>
        <w:t xml:space="preserve"> Saccadic latency </w:t>
      </w:r>
      <w:proofErr w:type="gramStart"/>
      <w:r w:rsidRPr="00801EEF">
        <w:rPr>
          <w:rFonts w:asciiTheme="majorHAnsi" w:hAnsiTheme="majorHAnsi"/>
          <w:sz w:val="24"/>
          <w:szCs w:val="24"/>
        </w:rPr>
        <w:t>is modulated</w:t>
      </w:r>
      <w:proofErr w:type="gramEnd"/>
      <w:r w:rsidRPr="00801EEF">
        <w:rPr>
          <w:rFonts w:asciiTheme="majorHAnsi" w:hAnsiTheme="majorHAnsi"/>
          <w:sz w:val="24"/>
          <w:szCs w:val="24"/>
        </w:rPr>
        <w:t xml:space="preserve"> by emotional content of spatially filtered face stimuli. </w:t>
      </w:r>
      <w:r w:rsidRPr="00DC46C8">
        <w:rPr>
          <w:rFonts w:asciiTheme="majorHAnsi" w:hAnsiTheme="majorHAnsi"/>
          <w:i/>
          <w:sz w:val="24"/>
          <w:szCs w:val="24"/>
        </w:rPr>
        <w:t>Emotion</w:t>
      </w:r>
      <w:r w:rsidR="00851F2A">
        <w:rPr>
          <w:rFonts w:asciiTheme="majorHAnsi" w:hAnsiTheme="majorHAnsi"/>
          <w:sz w:val="24"/>
          <w:szCs w:val="24"/>
        </w:rPr>
        <w:t>,</w:t>
      </w:r>
      <w:r w:rsidRPr="00801EEF">
        <w:rPr>
          <w:rFonts w:asciiTheme="majorHAnsi" w:hAnsiTheme="majorHAnsi"/>
          <w:sz w:val="24"/>
          <w:szCs w:val="24"/>
        </w:rPr>
        <w:t xml:space="preserve"> 12</w:t>
      </w:r>
      <w:r w:rsidR="00851F2A">
        <w:rPr>
          <w:rFonts w:asciiTheme="majorHAnsi" w:hAnsiTheme="majorHAnsi"/>
          <w:sz w:val="24"/>
          <w:szCs w:val="24"/>
        </w:rPr>
        <w:t>(6)</w:t>
      </w:r>
      <w:r w:rsidRPr="00801EEF">
        <w:rPr>
          <w:rFonts w:asciiTheme="majorHAnsi" w:hAnsiTheme="majorHAnsi"/>
          <w:sz w:val="24"/>
          <w:szCs w:val="24"/>
        </w:rPr>
        <w:t>, 1384-1392</w:t>
      </w:r>
      <w:proofErr w:type="gramStart"/>
      <w:r w:rsidR="00851F2A">
        <w:rPr>
          <w:rFonts w:asciiTheme="majorHAnsi" w:hAnsiTheme="majorHAnsi"/>
          <w:sz w:val="24"/>
          <w:szCs w:val="24"/>
        </w:rPr>
        <w:t xml:space="preserve">, </w:t>
      </w:r>
      <w:r w:rsidR="00851F2A" w:rsidRPr="00851F2A">
        <w:t xml:space="preserve"> </w:t>
      </w:r>
      <w:r w:rsidR="00851F2A" w:rsidRPr="00851F2A">
        <w:rPr>
          <w:rFonts w:asciiTheme="majorHAnsi" w:hAnsiTheme="majorHAnsi"/>
          <w:sz w:val="24"/>
          <w:szCs w:val="24"/>
        </w:rPr>
        <w:t>http</w:t>
      </w:r>
      <w:proofErr w:type="gramEnd"/>
      <w:r w:rsidR="00851F2A" w:rsidRPr="00851F2A">
        <w:rPr>
          <w:rFonts w:asciiTheme="majorHAnsi" w:hAnsiTheme="majorHAnsi"/>
          <w:sz w:val="24"/>
          <w:szCs w:val="24"/>
        </w:rPr>
        <w:t>://psycnet.apa.org/doi/10.1037/a0028677</w:t>
      </w:r>
      <w:r w:rsidR="00851F2A">
        <w:rPr>
          <w:rFonts w:asciiTheme="majorHAnsi" w:hAnsiTheme="majorHAnsi"/>
          <w:sz w:val="24"/>
          <w:szCs w:val="24"/>
        </w:rPr>
        <w:t>.</w:t>
      </w:r>
      <w:r w:rsidRPr="00801EEF">
        <w:rPr>
          <w:rFonts w:asciiTheme="majorHAnsi" w:hAnsiTheme="majorHAnsi"/>
          <w:sz w:val="24"/>
          <w:szCs w:val="24"/>
        </w:rPr>
        <w:t xml:space="preserve"> </w:t>
      </w:r>
    </w:p>
    <w:p w14:paraId="3D865523" w14:textId="0C1E7356" w:rsidR="00E808B0" w:rsidRDefault="00E808B0" w:rsidP="00D1715C">
      <w:pPr>
        <w:spacing w:line="480" w:lineRule="auto"/>
        <w:jc w:val="both"/>
        <w:rPr>
          <w:rFonts w:asciiTheme="majorHAnsi" w:hAnsiTheme="majorHAnsi"/>
          <w:sz w:val="24"/>
          <w:szCs w:val="24"/>
        </w:rPr>
      </w:pPr>
      <w:proofErr w:type="spellStart"/>
      <w:proofErr w:type="gramStart"/>
      <w:r w:rsidRPr="006765B6">
        <w:rPr>
          <w:rFonts w:asciiTheme="majorHAnsi" w:hAnsiTheme="majorHAnsi"/>
          <w:sz w:val="24"/>
          <w:szCs w:val="24"/>
        </w:rPr>
        <w:lastRenderedPageBreak/>
        <w:t>Barbur</w:t>
      </w:r>
      <w:proofErr w:type="spellEnd"/>
      <w:r w:rsidRPr="006765B6">
        <w:rPr>
          <w:rFonts w:asciiTheme="majorHAnsi" w:hAnsiTheme="majorHAnsi"/>
          <w:sz w:val="24"/>
          <w:szCs w:val="24"/>
        </w:rPr>
        <w:t>, J.L., Harlow, A.J., &amp; Weiskrantz, L.</w:t>
      </w:r>
      <w:r w:rsidR="00851F2A">
        <w:rPr>
          <w:rFonts w:asciiTheme="majorHAnsi" w:hAnsiTheme="majorHAnsi"/>
          <w:sz w:val="24"/>
          <w:szCs w:val="24"/>
        </w:rPr>
        <w:t xml:space="preserve"> </w:t>
      </w:r>
      <w:r w:rsidRPr="006765B6">
        <w:rPr>
          <w:rFonts w:asciiTheme="majorHAnsi" w:hAnsiTheme="majorHAnsi"/>
          <w:sz w:val="24"/>
          <w:szCs w:val="24"/>
        </w:rPr>
        <w:t>(1994)</w:t>
      </w:r>
      <w:r w:rsidR="00555DA6">
        <w:rPr>
          <w:rFonts w:asciiTheme="majorHAnsi" w:hAnsiTheme="majorHAnsi"/>
          <w:sz w:val="24"/>
          <w:szCs w:val="24"/>
        </w:rPr>
        <w:t>.</w:t>
      </w:r>
      <w:proofErr w:type="gramEnd"/>
      <w:r w:rsidRPr="006765B6">
        <w:rPr>
          <w:rFonts w:asciiTheme="majorHAnsi" w:hAnsiTheme="majorHAnsi"/>
          <w:sz w:val="24"/>
          <w:szCs w:val="24"/>
        </w:rPr>
        <w:t xml:space="preserve"> </w:t>
      </w:r>
      <w:proofErr w:type="gramStart"/>
      <w:r w:rsidRPr="006765B6">
        <w:rPr>
          <w:rFonts w:asciiTheme="majorHAnsi" w:hAnsiTheme="majorHAnsi"/>
          <w:sz w:val="24"/>
          <w:szCs w:val="24"/>
        </w:rPr>
        <w:t>Spatial and temporal response properties of residual vision in case of hemianopia.</w:t>
      </w:r>
      <w:proofErr w:type="gramEnd"/>
      <w:r w:rsidRPr="006765B6">
        <w:rPr>
          <w:rFonts w:asciiTheme="majorHAnsi" w:hAnsiTheme="majorHAnsi"/>
          <w:sz w:val="24"/>
          <w:szCs w:val="24"/>
        </w:rPr>
        <w:t xml:space="preserve"> </w:t>
      </w:r>
      <w:r w:rsidRPr="00D1715C">
        <w:rPr>
          <w:rFonts w:asciiTheme="majorHAnsi" w:hAnsiTheme="majorHAnsi"/>
          <w:i/>
          <w:sz w:val="24"/>
          <w:szCs w:val="24"/>
        </w:rPr>
        <w:t>Philosophical</w:t>
      </w:r>
      <w:r w:rsidRPr="006765B6">
        <w:rPr>
          <w:rFonts w:asciiTheme="majorHAnsi" w:hAnsiTheme="majorHAnsi"/>
          <w:sz w:val="24"/>
          <w:szCs w:val="24"/>
        </w:rPr>
        <w:t xml:space="preserve"> </w:t>
      </w:r>
      <w:r w:rsidRPr="006765B6">
        <w:rPr>
          <w:rFonts w:asciiTheme="majorHAnsi" w:hAnsiTheme="majorHAnsi"/>
          <w:i/>
          <w:sz w:val="24"/>
          <w:szCs w:val="24"/>
        </w:rPr>
        <w:t>Transactions of the Royal Society of London: Biological Sciences</w:t>
      </w:r>
      <w:r w:rsidR="00851F2A">
        <w:rPr>
          <w:rFonts w:asciiTheme="majorHAnsi" w:hAnsiTheme="majorHAnsi"/>
          <w:sz w:val="24"/>
          <w:szCs w:val="24"/>
        </w:rPr>
        <w:t>,</w:t>
      </w:r>
      <w:r w:rsidRPr="006765B6">
        <w:rPr>
          <w:rFonts w:asciiTheme="majorHAnsi" w:hAnsiTheme="majorHAnsi"/>
          <w:sz w:val="24"/>
          <w:szCs w:val="24"/>
        </w:rPr>
        <w:t xml:space="preserve"> 343, 157-166</w:t>
      </w:r>
      <w:r w:rsidR="00851F2A">
        <w:rPr>
          <w:rFonts w:asciiTheme="majorHAnsi" w:hAnsiTheme="majorHAnsi"/>
          <w:sz w:val="24"/>
          <w:szCs w:val="24"/>
        </w:rPr>
        <w:t>.</w:t>
      </w:r>
    </w:p>
    <w:p w14:paraId="1E7FD47E" w14:textId="285E8BFB" w:rsidR="00EA63E9" w:rsidRDefault="00EA63E9" w:rsidP="00D1715C">
      <w:pPr>
        <w:spacing w:line="480" w:lineRule="auto"/>
        <w:jc w:val="both"/>
        <w:rPr>
          <w:rFonts w:asciiTheme="majorHAnsi" w:hAnsiTheme="majorHAnsi"/>
          <w:sz w:val="24"/>
          <w:szCs w:val="24"/>
        </w:rPr>
      </w:pPr>
      <w:proofErr w:type="gramStart"/>
      <w:r>
        <w:rPr>
          <w:rFonts w:asciiTheme="majorHAnsi" w:hAnsiTheme="majorHAnsi"/>
          <w:sz w:val="24"/>
          <w:szCs w:val="24"/>
        </w:rPr>
        <w:t>Barton, J.J.</w:t>
      </w:r>
      <w:r w:rsidR="00654F17">
        <w:rPr>
          <w:rFonts w:asciiTheme="majorHAnsi" w:hAnsiTheme="majorHAnsi"/>
          <w:sz w:val="24"/>
          <w:szCs w:val="24"/>
        </w:rPr>
        <w:t>,</w:t>
      </w:r>
      <w:r>
        <w:rPr>
          <w:rFonts w:asciiTheme="majorHAnsi" w:hAnsiTheme="majorHAnsi"/>
          <w:sz w:val="24"/>
          <w:szCs w:val="24"/>
        </w:rPr>
        <w:t xml:space="preserve"> &amp; Black, S.E.</w:t>
      </w:r>
      <w:r w:rsidR="00654F17">
        <w:rPr>
          <w:rFonts w:asciiTheme="majorHAnsi" w:hAnsiTheme="majorHAnsi"/>
          <w:sz w:val="24"/>
          <w:szCs w:val="24"/>
        </w:rPr>
        <w:t xml:space="preserve"> </w:t>
      </w:r>
      <w:r>
        <w:rPr>
          <w:rFonts w:asciiTheme="majorHAnsi" w:hAnsiTheme="majorHAnsi"/>
          <w:sz w:val="24"/>
          <w:szCs w:val="24"/>
        </w:rPr>
        <w:t>(1998).</w:t>
      </w:r>
      <w:proofErr w:type="gramEnd"/>
      <w:r>
        <w:rPr>
          <w:rFonts w:asciiTheme="majorHAnsi" w:hAnsiTheme="majorHAnsi"/>
          <w:sz w:val="24"/>
          <w:szCs w:val="24"/>
        </w:rPr>
        <w:t xml:space="preserve"> </w:t>
      </w:r>
      <w:proofErr w:type="gramStart"/>
      <w:r>
        <w:rPr>
          <w:rFonts w:asciiTheme="majorHAnsi" w:hAnsiTheme="majorHAnsi"/>
          <w:sz w:val="24"/>
          <w:szCs w:val="24"/>
        </w:rPr>
        <w:t>Line bisection in hemianopia.</w:t>
      </w:r>
      <w:proofErr w:type="gramEnd"/>
      <w:r>
        <w:rPr>
          <w:rFonts w:asciiTheme="majorHAnsi" w:hAnsiTheme="majorHAnsi"/>
          <w:sz w:val="24"/>
          <w:szCs w:val="24"/>
        </w:rPr>
        <w:t xml:space="preserve"> </w:t>
      </w:r>
      <w:r w:rsidRPr="008A448D">
        <w:rPr>
          <w:rFonts w:asciiTheme="majorHAnsi" w:hAnsiTheme="majorHAnsi"/>
          <w:i/>
          <w:sz w:val="24"/>
          <w:szCs w:val="24"/>
        </w:rPr>
        <w:t>Journal of Neurology, Neurosurgery and Psychiatry</w:t>
      </w:r>
      <w:r>
        <w:rPr>
          <w:rFonts w:asciiTheme="majorHAnsi" w:hAnsiTheme="majorHAnsi"/>
          <w:sz w:val="24"/>
          <w:szCs w:val="24"/>
        </w:rPr>
        <w:t>, 64(5), 660-662.</w:t>
      </w:r>
    </w:p>
    <w:p w14:paraId="114556D6" w14:textId="7C501C07" w:rsidR="00654F17" w:rsidRDefault="00654F17" w:rsidP="00D1715C">
      <w:pPr>
        <w:spacing w:line="480" w:lineRule="auto"/>
        <w:jc w:val="both"/>
        <w:rPr>
          <w:rFonts w:asciiTheme="majorHAnsi" w:hAnsiTheme="majorHAnsi"/>
          <w:sz w:val="24"/>
          <w:szCs w:val="24"/>
        </w:rPr>
      </w:pPr>
      <w:proofErr w:type="spellStart"/>
      <w:proofErr w:type="gramStart"/>
      <w:r>
        <w:rPr>
          <w:rFonts w:asciiTheme="majorHAnsi" w:hAnsiTheme="majorHAnsi"/>
          <w:sz w:val="24"/>
          <w:szCs w:val="24"/>
        </w:rPr>
        <w:t>Bolognini</w:t>
      </w:r>
      <w:proofErr w:type="spellEnd"/>
      <w:r>
        <w:rPr>
          <w:rFonts w:asciiTheme="majorHAnsi" w:hAnsiTheme="majorHAnsi"/>
          <w:sz w:val="24"/>
          <w:szCs w:val="24"/>
        </w:rPr>
        <w:t xml:space="preserve">, N., </w:t>
      </w:r>
      <w:proofErr w:type="spellStart"/>
      <w:r>
        <w:rPr>
          <w:rFonts w:asciiTheme="majorHAnsi" w:hAnsiTheme="majorHAnsi"/>
          <w:sz w:val="24"/>
          <w:szCs w:val="24"/>
        </w:rPr>
        <w:t>Rasi</w:t>
      </w:r>
      <w:proofErr w:type="spellEnd"/>
      <w:r>
        <w:rPr>
          <w:rFonts w:asciiTheme="majorHAnsi" w:hAnsiTheme="majorHAnsi"/>
          <w:sz w:val="24"/>
          <w:szCs w:val="24"/>
        </w:rPr>
        <w:t xml:space="preserve">, F., </w:t>
      </w:r>
      <w:proofErr w:type="spellStart"/>
      <w:r>
        <w:rPr>
          <w:rFonts w:asciiTheme="majorHAnsi" w:hAnsiTheme="majorHAnsi"/>
          <w:sz w:val="24"/>
          <w:szCs w:val="24"/>
        </w:rPr>
        <w:t>Coccia</w:t>
      </w:r>
      <w:proofErr w:type="spellEnd"/>
      <w:r>
        <w:rPr>
          <w:rFonts w:asciiTheme="majorHAnsi" w:hAnsiTheme="majorHAnsi"/>
          <w:sz w:val="24"/>
          <w:szCs w:val="24"/>
        </w:rPr>
        <w:t xml:space="preserve">, M., &amp; </w:t>
      </w:r>
      <w:proofErr w:type="spellStart"/>
      <w:r>
        <w:rPr>
          <w:rFonts w:asciiTheme="majorHAnsi" w:hAnsiTheme="majorHAnsi"/>
          <w:sz w:val="24"/>
          <w:szCs w:val="24"/>
        </w:rPr>
        <w:t>Ladavas</w:t>
      </w:r>
      <w:proofErr w:type="spellEnd"/>
      <w:r>
        <w:rPr>
          <w:rFonts w:asciiTheme="majorHAnsi" w:hAnsiTheme="majorHAnsi"/>
          <w:sz w:val="24"/>
          <w:szCs w:val="24"/>
        </w:rPr>
        <w:t>, E. (2005).</w:t>
      </w:r>
      <w:proofErr w:type="gramEnd"/>
      <w:r>
        <w:rPr>
          <w:rFonts w:asciiTheme="majorHAnsi" w:hAnsiTheme="majorHAnsi"/>
          <w:sz w:val="24"/>
          <w:szCs w:val="24"/>
        </w:rPr>
        <w:t xml:space="preserve"> </w:t>
      </w:r>
      <w:proofErr w:type="gramStart"/>
      <w:r>
        <w:rPr>
          <w:rFonts w:asciiTheme="majorHAnsi" w:hAnsiTheme="majorHAnsi"/>
          <w:sz w:val="24"/>
          <w:szCs w:val="24"/>
        </w:rPr>
        <w:t>Visual search improvement in hemianopic patients after audio-visual stimulation.</w:t>
      </w:r>
      <w:proofErr w:type="gramEnd"/>
      <w:r>
        <w:rPr>
          <w:rFonts w:asciiTheme="majorHAnsi" w:hAnsiTheme="majorHAnsi"/>
          <w:sz w:val="24"/>
          <w:szCs w:val="24"/>
        </w:rPr>
        <w:t xml:space="preserve"> </w:t>
      </w:r>
      <w:r w:rsidRPr="00654F17">
        <w:rPr>
          <w:rFonts w:asciiTheme="majorHAnsi" w:hAnsiTheme="majorHAnsi"/>
          <w:i/>
          <w:sz w:val="24"/>
          <w:szCs w:val="24"/>
        </w:rPr>
        <w:t>Brain,</w:t>
      </w:r>
      <w:r>
        <w:rPr>
          <w:rFonts w:asciiTheme="majorHAnsi" w:hAnsiTheme="majorHAnsi"/>
          <w:sz w:val="24"/>
          <w:szCs w:val="24"/>
        </w:rPr>
        <w:t xml:space="preserve"> 128, 2830-2842.</w:t>
      </w:r>
    </w:p>
    <w:p w14:paraId="657CE805" w14:textId="073B587A" w:rsidR="00E808B0" w:rsidRDefault="00E808B0" w:rsidP="00D1715C">
      <w:pPr>
        <w:spacing w:line="480" w:lineRule="auto"/>
        <w:jc w:val="both"/>
        <w:rPr>
          <w:rFonts w:asciiTheme="majorHAnsi" w:hAnsiTheme="majorHAnsi"/>
          <w:sz w:val="24"/>
          <w:szCs w:val="24"/>
        </w:rPr>
      </w:pPr>
      <w:proofErr w:type="spellStart"/>
      <w:r>
        <w:rPr>
          <w:rFonts w:asciiTheme="majorHAnsi" w:hAnsiTheme="majorHAnsi"/>
          <w:sz w:val="24"/>
          <w:szCs w:val="24"/>
        </w:rPr>
        <w:t>Brainard</w:t>
      </w:r>
      <w:proofErr w:type="spellEnd"/>
      <w:r>
        <w:rPr>
          <w:rFonts w:asciiTheme="majorHAnsi" w:hAnsiTheme="majorHAnsi"/>
          <w:sz w:val="24"/>
          <w:szCs w:val="24"/>
        </w:rPr>
        <w:t>, D.H.</w:t>
      </w:r>
      <w:r w:rsidR="00851F2A">
        <w:rPr>
          <w:rFonts w:asciiTheme="majorHAnsi" w:hAnsiTheme="majorHAnsi"/>
          <w:sz w:val="24"/>
          <w:szCs w:val="24"/>
        </w:rPr>
        <w:t xml:space="preserve"> </w:t>
      </w:r>
      <w:r>
        <w:rPr>
          <w:rFonts w:asciiTheme="majorHAnsi" w:hAnsiTheme="majorHAnsi"/>
          <w:sz w:val="24"/>
          <w:szCs w:val="24"/>
        </w:rPr>
        <w:t>(1997)</w:t>
      </w:r>
      <w:r w:rsidR="00555DA6">
        <w:rPr>
          <w:rFonts w:asciiTheme="majorHAnsi" w:hAnsiTheme="majorHAnsi"/>
          <w:sz w:val="24"/>
          <w:szCs w:val="24"/>
        </w:rPr>
        <w:t>.</w:t>
      </w:r>
      <w:r>
        <w:rPr>
          <w:rFonts w:asciiTheme="majorHAnsi" w:hAnsiTheme="majorHAnsi"/>
          <w:sz w:val="24"/>
          <w:szCs w:val="24"/>
        </w:rPr>
        <w:t xml:space="preserve"> </w:t>
      </w:r>
      <w:proofErr w:type="gramStart"/>
      <w:r>
        <w:rPr>
          <w:rFonts w:asciiTheme="majorHAnsi" w:hAnsiTheme="majorHAnsi"/>
          <w:sz w:val="24"/>
          <w:szCs w:val="24"/>
        </w:rPr>
        <w:t>The psychophysics toolbox.</w:t>
      </w:r>
      <w:proofErr w:type="gramEnd"/>
      <w:r>
        <w:rPr>
          <w:rFonts w:asciiTheme="majorHAnsi" w:hAnsiTheme="majorHAnsi"/>
          <w:sz w:val="24"/>
          <w:szCs w:val="24"/>
        </w:rPr>
        <w:t xml:space="preserve"> </w:t>
      </w:r>
      <w:r w:rsidRPr="003B7C23">
        <w:rPr>
          <w:rFonts w:asciiTheme="majorHAnsi" w:hAnsiTheme="majorHAnsi"/>
          <w:i/>
          <w:sz w:val="24"/>
          <w:szCs w:val="24"/>
        </w:rPr>
        <w:t>Spatial Vision</w:t>
      </w:r>
      <w:proofErr w:type="gramStart"/>
      <w:r w:rsidR="00851F2A">
        <w:rPr>
          <w:rFonts w:asciiTheme="majorHAnsi" w:hAnsiTheme="majorHAnsi"/>
          <w:sz w:val="24"/>
          <w:szCs w:val="24"/>
        </w:rPr>
        <w:t>,</w:t>
      </w:r>
      <w:r>
        <w:rPr>
          <w:rFonts w:asciiTheme="majorHAnsi" w:hAnsiTheme="majorHAnsi"/>
          <w:sz w:val="24"/>
          <w:szCs w:val="24"/>
        </w:rPr>
        <w:t>10</w:t>
      </w:r>
      <w:proofErr w:type="gramEnd"/>
      <w:r>
        <w:rPr>
          <w:rFonts w:asciiTheme="majorHAnsi" w:hAnsiTheme="majorHAnsi"/>
          <w:sz w:val="24"/>
          <w:szCs w:val="24"/>
        </w:rPr>
        <w:t>, 433-436.</w:t>
      </w:r>
    </w:p>
    <w:p w14:paraId="03DDEC86" w14:textId="0ABDF692" w:rsidR="00E808B0" w:rsidRPr="00381C1B" w:rsidRDefault="00E808B0" w:rsidP="00D1715C">
      <w:pPr>
        <w:spacing w:line="480" w:lineRule="auto"/>
        <w:rPr>
          <w:rFonts w:asciiTheme="majorHAnsi" w:hAnsiTheme="majorHAnsi"/>
          <w:sz w:val="24"/>
          <w:szCs w:val="24"/>
        </w:rPr>
      </w:pPr>
      <w:proofErr w:type="gramStart"/>
      <w:r w:rsidRPr="00381C1B">
        <w:rPr>
          <w:rFonts w:asciiTheme="majorHAnsi" w:hAnsiTheme="majorHAnsi"/>
          <w:sz w:val="24"/>
          <w:szCs w:val="24"/>
        </w:rPr>
        <w:t xml:space="preserve">Chen, X., &amp; </w:t>
      </w:r>
      <w:proofErr w:type="spellStart"/>
      <w:r w:rsidRPr="00381C1B">
        <w:rPr>
          <w:rFonts w:asciiTheme="majorHAnsi" w:hAnsiTheme="majorHAnsi"/>
          <w:sz w:val="24"/>
          <w:szCs w:val="24"/>
        </w:rPr>
        <w:t>Zelinsky</w:t>
      </w:r>
      <w:proofErr w:type="spellEnd"/>
      <w:r w:rsidRPr="00381C1B">
        <w:rPr>
          <w:rFonts w:asciiTheme="majorHAnsi" w:hAnsiTheme="majorHAnsi"/>
          <w:sz w:val="24"/>
          <w:szCs w:val="24"/>
        </w:rPr>
        <w:t>, G.J.</w:t>
      </w:r>
      <w:r w:rsidR="00851F2A" w:rsidRPr="00381C1B">
        <w:rPr>
          <w:rFonts w:asciiTheme="majorHAnsi" w:hAnsiTheme="majorHAnsi"/>
          <w:sz w:val="24"/>
          <w:szCs w:val="24"/>
        </w:rPr>
        <w:t xml:space="preserve"> </w:t>
      </w:r>
      <w:r w:rsidRPr="00381C1B">
        <w:rPr>
          <w:rFonts w:asciiTheme="majorHAnsi" w:hAnsiTheme="majorHAnsi"/>
          <w:sz w:val="24"/>
          <w:szCs w:val="24"/>
        </w:rPr>
        <w:t>(2006)</w:t>
      </w:r>
      <w:r w:rsidR="00555DA6" w:rsidRPr="00381C1B">
        <w:rPr>
          <w:rFonts w:asciiTheme="majorHAnsi" w:hAnsiTheme="majorHAnsi"/>
          <w:sz w:val="24"/>
          <w:szCs w:val="24"/>
        </w:rPr>
        <w:t>.</w:t>
      </w:r>
      <w:proofErr w:type="gramEnd"/>
      <w:r w:rsidRPr="00381C1B">
        <w:rPr>
          <w:rFonts w:asciiTheme="majorHAnsi" w:hAnsiTheme="majorHAnsi"/>
          <w:sz w:val="24"/>
          <w:szCs w:val="24"/>
        </w:rPr>
        <w:t xml:space="preserve"> Real-world visual search </w:t>
      </w:r>
      <w:proofErr w:type="gramStart"/>
      <w:r w:rsidRPr="00381C1B">
        <w:rPr>
          <w:rFonts w:asciiTheme="majorHAnsi" w:hAnsiTheme="majorHAnsi"/>
          <w:sz w:val="24"/>
          <w:szCs w:val="24"/>
        </w:rPr>
        <w:t>is dominated</w:t>
      </w:r>
      <w:proofErr w:type="gramEnd"/>
      <w:r w:rsidRPr="00381C1B">
        <w:rPr>
          <w:rFonts w:asciiTheme="majorHAnsi" w:hAnsiTheme="majorHAnsi"/>
          <w:sz w:val="24"/>
          <w:szCs w:val="24"/>
        </w:rPr>
        <w:t xml:space="preserve"> by top-down guidance. </w:t>
      </w:r>
      <w:r w:rsidRPr="00381C1B">
        <w:rPr>
          <w:rFonts w:asciiTheme="majorHAnsi" w:hAnsiTheme="majorHAnsi"/>
          <w:i/>
          <w:sz w:val="24"/>
          <w:szCs w:val="24"/>
        </w:rPr>
        <w:t>Vision Research</w:t>
      </w:r>
      <w:r w:rsidRPr="00381C1B">
        <w:rPr>
          <w:rFonts w:asciiTheme="majorHAnsi" w:hAnsiTheme="majorHAnsi"/>
          <w:sz w:val="24"/>
          <w:szCs w:val="24"/>
        </w:rPr>
        <w:t>, 46, 4118-4133.</w:t>
      </w:r>
    </w:p>
    <w:p w14:paraId="18B1D9CC" w14:textId="0600639A" w:rsidR="00A821F2" w:rsidRPr="000C02D9" w:rsidRDefault="00381C1B" w:rsidP="00D1715C">
      <w:pPr>
        <w:spacing w:line="480" w:lineRule="auto"/>
        <w:rPr>
          <w:rStyle w:val="slug-doi"/>
          <w:rFonts w:asciiTheme="majorHAnsi" w:hAnsiTheme="majorHAnsi" w:cs="Arial"/>
          <w:bCs/>
          <w:color w:val="F79646" w:themeColor="accent6"/>
          <w:sz w:val="24"/>
          <w:szCs w:val="24"/>
          <w:lang w:val="en"/>
        </w:rPr>
      </w:pPr>
      <w:proofErr w:type="gramStart"/>
      <w:r w:rsidRPr="000C02D9">
        <w:rPr>
          <w:rFonts w:asciiTheme="majorHAnsi" w:hAnsiTheme="majorHAnsi"/>
          <w:color w:val="F79646" w:themeColor="accent6"/>
          <w:sz w:val="24"/>
          <w:szCs w:val="24"/>
        </w:rPr>
        <w:t>Clarke, A.D.F. &amp; Hunt, A.R. (201</w:t>
      </w:r>
      <w:r w:rsidR="00B27D8C" w:rsidRPr="000C02D9">
        <w:rPr>
          <w:rFonts w:asciiTheme="majorHAnsi" w:hAnsiTheme="majorHAnsi"/>
          <w:color w:val="F79646" w:themeColor="accent6"/>
          <w:sz w:val="24"/>
          <w:szCs w:val="24"/>
        </w:rPr>
        <w:t>6</w:t>
      </w:r>
      <w:r w:rsidRPr="000C02D9">
        <w:rPr>
          <w:rFonts w:asciiTheme="majorHAnsi" w:hAnsiTheme="majorHAnsi"/>
          <w:color w:val="F79646" w:themeColor="accent6"/>
          <w:sz w:val="24"/>
          <w:szCs w:val="24"/>
        </w:rPr>
        <w:t>).</w:t>
      </w:r>
      <w:proofErr w:type="gramEnd"/>
      <w:r w:rsidRPr="000C02D9">
        <w:rPr>
          <w:rFonts w:asciiTheme="majorHAnsi" w:hAnsiTheme="majorHAnsi"/>
          <w:color w:val="F79646" w:themeColor="accent6"/>
          <w:sz w:val="24"/>
          <w:szCs w:val="24"/>
        </w:rPr>
        <w:t xml:space="preserve"> </w:t>
      </w:r>
      <w:proofErr w:type="gramStart"/>
      <w:r w:rsidRPr="000C02D9">
        <w:rPr>
          <w:rFonts w:asciiTheme="majorHAnsi" w:hAnsiTheme="majorHAnsi"/>
          <w:color w:val="F79646" w:themeColor="accent6"/>
          <w:sz w:val="24"/>
          <w:szCs w:val="24"/>
        </w:rPr>
        <w:t>Failure of intuition when choosing whether to invest in a single goal or split resources between two goals.</w:t>
      </w:r>
      <w:proofErr w:type="gramEnd"/>
      <w:r w:rsidRPr="000C02D9">
        <w:rPr>
          <w:rFonts w:asciiTheme="majorHAnsi" w:hAnsiTheme="majorHAnsi"/>
          <w:color w:val="F79646" w:themeColor="accent6"/>
          <w:sz w:val="24"/>
          <w:szCs w:val="24"/>
        </w:rPr>
        <w:t xml:space="preserve"> </w:t>
      </w:r>
      <w:r w:rsidRPr="000C02D9">
        <w:rPr>
          <w:rStyle w:val="slug-metadata-note3"/>
          <w:rFonts w:asciiTheme="majorHAnsi" w:hAnsiTheme="majorHAnsi" w:cs="Arial"/>
          <w:bCs/>
          <w:i/>
          <w:color w:val="F79646" w:themeColor="accent6"/>
          <w:sz w:val="24"/>
          <w:szCs w:val="24"/>
          <w:lang w:val="en"/>
          <w:specVanish w:val="0"/>
        </w:rPr>
        <w:t>Psychological Science,</w:t>
      </w:r>
      <w:r w:rsidRPr="000C02D9">
        <w:rPr>
          <w:rStyle w:val="slug-metadata-note3"/>
          <w:rFonts w:asciiTheme="majorHAnsi" w:hAnsiTheme="majorHAnsi" w:cs="Arial"/>
          <w:bCs/>
          <w:color w:val="F79646" w:themeColor="accent6"/>
          <w:sz w:val="24"/>
          <w:szCs w:val="24"/>
          <w:lang w:val="en"/>
          <w:specVanish w:val="0"/>
        </w:rPr>
        <w:t xml:space="preserve"> </w:t>
      </w:r>
      <w:r w:rsidR="00B27D8C" w:rsidRPr="000C02D9">
        <w:rPr>
          <w:rStyle w:val="slug-metadata-note3"/>
          <w:rFonts w:asciiTheme="majorHAnsi" w:hAnsiTheme="majorHAnsi" w:cs="Arial"/>
          <w:bCs/>
          <w:color w:val="F79646" w:themeColor="accent6"/>
          <w:sz w:val="24"/>
          <w:szCs w:val="24"/>
          <w:lang w:val="en"/>
          <w:specVanish w:val="0"/>
        </w:rPr>
        <w:t>27</w:t>
      </w:r>
      <w:r w:rsidRPr="000C02D9">
        <w:rPr>
          <w:rStyle w:val="slug-metadata-note3"/>
          <w:rFonts w:asciiTheme="majorHAnsi" w:hAnsiTheme="majorHAnsi" w:cs="Arial"/>
          <w:bCs/>
          <w:color w:val="F79646" w:themeColor="accent6"/>
          <w:sz w:val="24"/>
          <w:szCs w:val="24"/>
          <w:lang w:val="en"/>
          <w:specVanish w:val="0"/>
        </w:rPr>
        <w:t xml:space="preserve">, </w:t>
      </w:r>
      <w:r w:rsidR="00B27D8C" w:rsidRPr="000C02D9">
        <w:rPr>
          <w:rStyle w:val="slug-metadata-note3"/>
          <w:rFonts w:asciiTheme="majorHAnsi" w:hAnsiTheme="majorHAnsi" w:cs="Arial"/>
          <w:bCs/>
          <w:color w:val="F79646" w:themeColor="accent6"/>
          <w:sz w:val="24"/>
          <w:szCs w:val="24"/>
          <w:lang w:val="en"/>
          <w:specVanish w:val="0"/>
        </w:rPr>
        <w:t>64-74.</w:t>
      </w:r>
    </w:p>
    <w:p w14:paraId="0210A4FE" w14:textId="22980C15" w:rsidR="00381C1B" w:rsidRPr="000C02D9" w:rsidRDefault="00381C1B" w:rsidP="00D1715C">
      <w:pPr>
        <w:spacing w:line="480" w:lineRule="auto"/>
        <w:rPr>
          <w:rFonts w:asciiTheme="majorHAnsi" w:hAnsiTheme="majorHAnsi"/>
          <w:color w:val="F79646" w:themeColor="accent6"/>
          <w:sz w:val="24"/>
          <w:szCs w:val="24"/>
        </w:rPr>
      </w:pPr>
      <w:r w:rsidRPr="000C02D9">
        <w:rPr>
          <w:rStyle w:val="slug-doi"/>
          <w:rFonts w:asciiTheme="majorHAnsi" w:hAnsiTheme="majorHAnsi" w:cs="Arial"/>
          <w:bCs/>
          <w:color w:val="F79646" w:themeColor="accent6"/>
          <w:sz w:val="24"/>
          <w:szCs w:val="24"/>
          <w:lang w:val="en"/>
        </w:rPr>
        <w:t xml:space="preserve">Clarke, A.D.F., Green, P.R., </w:t>
      </w:r>
      <w:proofErr w:type="spellStart"/>
      <w:r w:rsidRPr="000C02D9">
        <w:rPr>
          <w:rStyle w:val="slug-doi"/>
          <w:rFonts w:asciiTheme="majorHAnsi" w:hAnsiTheme="majorHAnsi" w:cs="Arial"/>
          <w:bCs/>
          <w:color w:val="F79646" w:themeColor="accent6"/>
          <w:sz w:val="24"/>
          <w:szCs w:val="24"/>
          <w:lang w:val="en"/>
        </w:rPr>
        <w:t>Chantler</w:t>
      </w:r>
      <w:proofErr w:type="spellEnd"/>
      <w:r w:rsidRPr="000C02D9">
        <w:rPr>
          <w:rStyle w:val="slug-doi"/>
          <w:rFonts w:asciiTheme="majorHAnsi" w:hAnsiTheme="majorHAnsi" w:cs="Arial"/>
          <w:bCs/>
          <w:color w:val="F79646" w:themeColor="accent6"/>
          <w:sz w:val="24"/>
          <w:szCs w:val="24"/>
          <w:lang w:val="en"/>
        </w:rPr>
        <w:t>, M.J., &amp; Hunt, A.R.</w:t>
      </w:r>
      <w:r w:rsidR="007F14F7" w:rsidRPr="000C02D9">
        <w:rPr>
          <w:rStyle w:val="slug-doi"/>
          <w:rFonts w:asciiTheme="majorHAnsi" w:hAnsiTheme="majorHAnsi" w:cs="Arial"/>
          <w:bCs/>
          <w:color w:val="F79646" w:themeColor="accent6"/>
          <w:sz w:val="24"/>
          <w:szCs w:val="24"/>
          <w:lang w:val="en"/>
        </w:rPr>
        <w:t xml:space="preserve"> (</w:t>
      </w:r>
      <w:r w:rsidR="00B27D8C" w:rsidRPr="000C02D9">
        <w:rPr>
          <w:rStyle w:val="slug-doi"/>
          <w:rFonts w:asciiTheme="majorHAnsi" w:hAnsiTheme="majorHAnsi" w:cs="Arial"/>
          <w:bCs/>
          <w:color w:val="F79646" w:themeColor="accent6"/>
          <w:sz w:val="24"/>
          <w:szCs w:val="24"/>
          <w:lang w:val="en"/>
        </w:rPr>
        <w:t>submitted</w:t>
      </w:r>
      <w:r w:rsidR="007F14F7" w:rsidRPr="000C02D9">
        <w:rPr>
          <w:rStyle w:val="slug-doi"/>
          <w:rFonts w:asciiTheme="majorHAnsi" w:hAnsiTheme="majorHAnsi" w:cs="Arial"/>
          <w:bCs/>
          <w:color w:val="F79646" w:themeColor="accent6"/>
          <w:sz w:val="24"/>
          <w:szCs w:val="24"/>
          <w:lang w:val="en"/>
        </w:rPr>
        <w:t>).</w:t>
      </w:r>
      <w:r w:rsidRPr="000C02D9">
        <w:rPr>
          <w:rStyle w:val="slug-doi"/>
          <w:rFonts w:asciiTheme="majorHAnsi" w:hAnsiTheme="majorHAnsi" w:cs="Arial"/>
          <w:bCs/>
          <w:color w:val="F79646" w:themeColor="accent6"/>
          <w:sz w:val="24"/>
          <w:szCs w:val="24"/>
          <w:lang w:val="en"/>
        </w:rPr>
        <w:t xml:space="preserve"> </w:t>
      </w:r>
      <w:proofErr w:type="gramStart"/>
      <w:r w:rsidRPr="000C02D9">
        <w:rPr>
          <w:rStyle w:val="slug-doi"/>
          <w:rFonts w:asciiTheme="majorHAnsi" w:hAnsiTheme="majorHAnsi" w:cs="Arial"/>
          <w:bCs/>
          <w:color w:val="F79646" w:themeColor="accent6"/>
          <w:sz w:val="24"/>
          <w:szCs w:val="24"/>
          <w:lang w:val="en"/>
        </w:rPr>
        <w:t>Stochastic search for a target on a textured background.</w:t>
      </w:r>
      <w:proofErr w:type="gramEnd"/>
      <w:r w:rsidRPr="000C02D9">
        <w:rPr>
          <w:rStyle w:val="slug-doi"/>
          <w:rFonts w:asciiTheme="majorHAnsi" w:hAnsiTheme="majorHAnsi" w:cs="Arial"/>
          <w:bCs/>
          <w:color w:val="F79646" w:themeColor="accent6"/>
          <w:sz w:val="24"/>
          <w:szCs w:val="24"/>
          <w:lang w:val="en"/>
        </w:rPr>
        <w:t xml:space="preserve"> </w:t>
      </w:r>
    </w:p>
    <w:p w14:paraId="276033F5" w14:textId="4F4476D9" w:rsidR="00EA63E9" w:rsidRDefault="00EA63E9" w:rsidP="00D1715C">
      <w:pPr>
        <w:spacing w:line="480" w:lineRule="auto"/>
        <w:rPr>
          <w:rFonts w:asciiTheme="majorHAnsi" w:hAnsiTheme="majorHAnsi"/>
          <w:sz w:val="24"/>
          <w:szCs w:val="24"/>
        </w:rPr>
      </w:pPr>
      <w:proofErr w:type="spellStart"/>
      <w:proofErr w:type="gramStart"/>
      <w:r>
        <w:rPr>
          <w:rFonts w:asciiTheme="majorHAnsi" w:hAnsiTheme="majorHAnsi"/>
          <w:sz w:val="24"/>
          <w:szCs w:val="24"/>
        </w:rPr>
        <w:t>Dundon</w:t>
      </w:r>
      <w:proofErr w:type="spellEnd"/>
      <w:r>
        <w:rPr>
          <w:rFonts w:asciiTheme="majorHAnsi" w:hAnsiTheme="majorHAnsi"/>
          <w:sz w:val="24"/>
          <w:szCs w:val="24"/>
        </w:rPr>
        <w:t xml:space="preserve">, N.M., </w:t>
      </w:r>
      <w:proofErr w:type="spellStart"/>
      <w:r>
        <w:rPr>
          <w:rFonts w:asciiTheme="majorHAnsi" w:hAnsiTheme="majorHAnsi"/>
          <w:sz w:val="24"/>
          <w:szCs w:val="24"/>
        </w:rPr>
        <w:t>Bertini</w:t>
      </w:r>
      <w:proofErr w:type="spellEnd"/>
      <w:r>
        <w:rPr>
          <w:rFonts w:asciiTheme="majorHAnsi" w:hAnsiTheme="majorHAnsi"/>
          <w:sz w:val="24"/>
          <w:szCs w:val="24"/>
        </w:rPr>
        <w:t>, C.,</w:t>
      </w:r>
      <w:r w:rsidR="008A448D">
        <w:rPr>
          <w:rFonts w:asciiTheme="majorHAnsi" w:hAnsiTheme="majorHAnsi"/>
          <w:sz w:val="24"/>
          <w:szCs w:val="24"/>
        </w:rPr>
        <w:t xml:space="preserve"> </w:t>
      </w:r>
      <w:proofErr w:type="spellStart"/>
      <w:r w:rsidR="008A448D">
        <w:rPr>
          <w:rFonts w:asciiTheme="majorHAnsi" w:hAnsiTheme="majorHAnsi"/>
          <w:sz w:val="24"/>
          <w:szCs w:val="24"/>
        </w:rPr>
        <w:t>L</w:t>
      </w:r>
      <w:r>
        <w:rPr>
          <w:rFonts w:asciiTheme="majorHAnsi" w:hAnsiTheme="majorHAnsi"/>
          <w:sz w:val="24"/>
          <w:szCs w:val="24"/>
        </w:rPr>
        <w:t>adavas</w:t>
      </w:r>
      <w:proofErr w:type="spellEnd"/>
      <w:r>
        <w:rPr>
          <w:rFonts w:asciiTheme="majorHAnsi" w:hAnsiTheme="majorHAnsi"/>
          <w:sz w:val="24"/>
          <w:szCs w:val="24"/>
        </w:rPr>
        <w:t xml:space="preserve">, E., </w:t>
      </w:r>
      <w:proofErr w:type="spellStart"/>
      <w:r w:rsidR="00CE4029">
        <w:rPr>
          <w:rFonts w:asciiTheme="majorHAnsi" w:hAnsiTheme="majorHAnsi"/>
          <w:sz w:val="24"/>
          <w:szCs w:val="24"/>
        </w:rPr>
        <w:t>Sabel</w:t>
      </w:r>
      <w:proofErr w:type="spellEnd"/>
      <w:r>
        <w:rPr>
          <w:rFonts w:asciiTheme="majorHAnsi" w:hAnsiTheme="majorHAnsi"/>
          <w:sz w:val="24"/>
          <w:szCs w:val="24"/>
        </w:rPr>
        <w:t>,</w:t>
      </w:r>
      <w:r w:rsidR="00CE4029">
        <w:rPr>
          <w:rFonts w:asciiTheme="majorHAnsi" w:hAnsiTheme="majorHAnsi"/>
          <w:sz w:val="24"/>
          <w:szCs w:val="24"/>
        </w:rPr>
        <w:t xml:space="preserve"> B.A. &amp; G</w:t>
      </w:r>
      <w:r>
        <w:rPr>
          <w:rFonts w:asciiTheme="majorHAnsi" w:hAnsiTheme="majorHAnsi"/>
          <w:sz w:val="24"/>
          <w:szCs w:val="24"/>
        </w:rPr>
        <w:t>all, C.</w:t>
      </w:r>
      <w:r w:rsidR="00CE4029">
        <w:rPr>
          <w:rFonts w:asciiTheme="majorHAnsi" w:hAnsiTheme="majorHAnsi"/>
          <w:sz w:val="24"/>
          <w:szCs w:val="24"/>
        </w:rPr>
        <w:t xml:space="preserve"> </w:t>
      </w:r>
      <w:r>
        <w:rPr>
          <w:rFonts w:asciiTheme="majorHAnsi" w:hAnsiTheme="majorHAnsi"/>
          <w:sz w:val="24"/>
          <w:szCs w:val="24"/>
        </w:rPr>
        <w:t>(2015)</w:t>
      </w:r>
      <w:r w:rsidR="00CE4029">
        <w:rPr>
          <w:rFonts w:asciiTheme="majorHAnsi" w:hAnsiTheme="majorHAnsi"/>
          <w:sz w:val="24"/>
          <w:szCs w:val="24"/>
        </w:rPr>
        <w:t>.</w:t>
      </w:r>
      <w:proofErr w:type="gramEnd"/>
      <w:r>
        <w:rPr>
          <w:rFonts w:asciiTheme="majorHAnsi" w:hAnsiTheme="majorHAnsi"/>
          <w:sz w:val="24"/>
          <w:szCs w:val="24"/>
        </w:rPr>
        <w:t xml:space="preserve"> </w:t>
      </w:r>
      <w:proofErr w:type="gramStart"/>
      <w:r>
        <w:rPr>
          <w:rFonts w:asciiTheme="majorHAnsi" w:hAnsiTheme="majorHAnsi"/>
          <w:sz w:val="24"/>
          <w:szCs w:val="24"/>
        </w:rPr>
        <w:t>Visual rehabilitation: visual scanning, multisensory stimulation and vision restoration trainings.</w:t>
      </w:r>
      <w:proofErr w:type="gramEnd"/>
      <w:r>
        <w:rPr>
          <w:rFonts w:asciiTheme="majorHAnsi" w:hAnsiTheme="majorHAnsi"/>
          <w:sz w:val="24"/>
          <w:szCs w:val="24"/>
        </w:rPr>
        <w:t xml:space="preserve"> </w:t>
      </w:r>
      <w:r w:rsidR="00CE4029" w:rsidRPr="008A448D">
        <w:rPr>
          <w:rFonts w:asciiTheme="majorHAnsi" w:hAnsiTheme="majorHAnsi"/>
          <w:i/>
          <w:sz w:val="24"/>
          <w:szCs w:val="24"/>
        </w:rPr>
        <w:t xml:space="preserve">Frontiers in </w:t>
      </w:r>
      <w:proofErr w:type="spellStart"/>
      <w:proofErr w:type="gramStart"/>
      <w:r w:rsidR="00CE4029" w:rsidRPr="008A448D">
        <w:rPr>
          <w:rFonts w:asciiTheme="majorHAnsi" w:hAnsiTheme="majorHAnsi"/>
          <w:i/>
          <w:sz w:val="24"/>
          <w:szCs w:val="24"/>
        </w:rPr>
        <w:t>Behavioral</w:t>
      </w:r>
      <w:proofErr w:type="spellEnd"/>
      <w:r w:rsidR="00CE4029" w:rsidRPr="008A448D">
        <w:rPr>
          <w:rFonts w:asciiTheme="majorHAnsi" w:hAnsiTheme="majorHAnsi"/>
          <w:i/>
          <w:sz w:val="24"/>
          <w:szCs w:val="24"/>
        </w:rPr>
        <w:t xml:space="preserve"> </w:t>
      </w:r>
      <w:r w:rsidRPr="008A448D">
        <w:rPr>
          <w:rFonts w:asciiTheme="majorHAnsi" w:hAnsiTheme="majorHAnsi"/>
          <w:i/>
          <w:sz w:val="24"/>
          <w:szCs w:val="24"/>
        </w:rPr>
        <w:t xml:space="preserve"> </w:t>
      </w:r>
      <w:r w:rsidR="00CE4029" w:rsidRPr="008A448D">
        <w:rPr>
          <w:rFonts w:asciiTheme="majorHAnsi" w:hAnsiTheme="majorHAnsi"/>
          <w:i/>
          <w:sz w:val="24"/>
          <w:szCs w:val="24"/>
        </w:rPr>
        <w:t>Neuroscience</w:t>
      </w:r>
      <w:proofErr w:type="gramEnd"/>
      <w:r w:rsidR="00CE4029">
        <w:rPr>
          <w:rFonts w:asciiTheme="majorHAnsi" w:hAnsiTheme="majorHAnsi"/>
          <w:sz w:val="24"/>
          <w:szCs w:val="24"/>
        </w:rPr>
        <w:t>, 9, 1-14.</w:t>
      </w:r>
    </w:p>
    <w:p w14:paraId="5662799A" w14:textId="34A905FF" w:rsidR="00E9048D" w:rsidRDefault="00E9048D" w:rsidP="00E9048D">
      <w:pPr>
        <w:autoSpaceDE w:val="0"/>
        <w:autoSpaceDN w:val="0"/>
        <w:adjustRightInd w:val="0"/>
        <w:spacing w:after="0" w:line="360" w:lineRule="auto"/>
        <w:rPr>
          <w:rFonts w:asciiTheme="majorHAnsi" w:hAnsiTheme="majorHAnsi" w:cs="Times-Roman"/>
          <w:sz w:val="24"/>
          <w:szCs w:val="24"/>
        </w:rPr>
      </w:pPr>
      <w:proofErr w:type="spellStart"/>
      <w:r w:rsidRPr="00C24372">
        <w:rPr>
          <w:rFonts w:asciiTheme="majorHAnsi" w:hAnsiTheme="majorHAnsi" w:cs="Times-Roman"/>
          <w:sz w:val="24"/>
          <w:szCs w:val="24"/>
        </w:rPr>
        <w:t>Hallet</w:t>
      </w:r>
      <w:proofErr w:type="spellEnd"/>
      <w:r w:rsidRPr="00C24372">
        <w:rPr>
          <w:rFonts w:asciiTheme="majorHAnsi" w:hAnsiTheme="majorHAnsi" w:cs="Times-Roman"/>
          <w:sz w:val="24"/>
          <w:szCs w:val="24"/>
        </w:rPr>
        <w:t>, P. E. (1978). Primary and seconda</w:t>
      </w:r>
      <w:r w:rsidRPr="00D20319">
        <w:rPr>
          <w:rFonts w:asciiTheme="majorHAnsi" w:hAnsiTheme="majorHAnsi" w:cs="Times-Roman"/>
          <w:sz w:val="24"/>
          <w:szCs w:val="24"/>
        </w:rPr>
        <w:t>ry saccades to goals defined by</w:t>
      </w:r>
      <w:r>
        <w:rPr>
          <w:rFonts w:asciiTheme="majorHAnsi" w:hAnsiTheme="majorHAnsi" w:cs="Times-Roman"/>
          <w:sz w:val="24"/>
          <w:szCs w:val="24"/>
        </w:rPr>
        <w:t xml:space="preserve"> </w:t>
      </w:r>
      <w:r w:rsidRPr="00C24372">
        <w:rPr>
          <w:rFonts w:asciiTheme="majorHAnsi" w:hAnsiTheme="majorHAnsi" w:cs="Times-Roman"/>
          <w:sz w:val="24"/>
          <w:szCs w:val="24"/>
        </w:rPr>
        <w:t xml:space="preserve">instructions. </w:t>
      </w:r>
      <w:r w:rsidRPr="00C24372">
        <w:rPr>
          <w:rFonts w:asciiTheme="majorHAnsi" w:hAnsiTheme="majorHAnsi" w:cs="Times-Italic"/>
          <w:i/>
          <w:iCs/>
          <w:sz w:val="24"/>
          <w:szCs w:val="24"/>
        </w:rPr>
        <w:t xml:space="preserve">Vision Research, </w:t>
      </w:r>
      <w:r w:rsidRPr="00770B15">
        <w:rPr>
          <w:rFonts w:asciiTheme="majorHAnsi" w:hAnsiTheme="majorHAnsi" w:cs="Times-Italic"/>
          <w:iCs/>
          <w:sz w:val="24"/>
          <w:szCs w:val="24"/>
        </w:rPr>
        <w:t>18</w:t>
      </w:r>
      <w:r w:rsidRPr="00C24372">
        <w:rPr>
          <w:rFonts w:asciiTheme="majorHAnsi" w:hAnsiTheme="majorHAnsi" w:cs="Times-Italic"/>
          <w:i/>
          <w:iCs/>
          <w:sz w:val="24"/>
          <w:szCs w:val="24"/>
        </w:rPr>
        <w:t xml:space="preserve">, </w:t>
      </w:r>
      <w:r w:rsidRPr="00C24372">
        <w:rPr>
          <w:rFonts w:asciiTheme="majorHAnsi" w:hAnsiTheme="majorHAnsi" w:cs="Times-Roman"/>
          <w:sz w:val="24"/>
          <w:szCs w:val="24"/>
        </w:rPr>
        <w:t>1279–1296.</w:t>
      </w:r>
    </w:p>
    <w:p w14:paraId="1ADFFF69" w14:textId="77777777" w:rsidR="00E9048D" w:rsidRPr="00C24372" w:rsidRDefault="00E9048D" w:rsidP="00E9048D">
      <w:pPr>
        <w:autoSpaceDE w:val="0"/>
        <w:autoSpaceDN w:val="0"/>
        <w:adjustRightInd w:val="0"/>
        <w:spacing w:after="0" w:line="360" w:lineRule="auto"/>
        <w:rPr>
          <w:rFonts w:asciiTheme="majorHAnsi" w:hAnsiTheme="majorHAnsi" w:cs="Times-Roman"/>
          <w:sz w:val="24"/>
          <w:szCs w:val="24"/>
        </w:rPr>
      </w:pPr>
    </w:p>
    <w:p w14:paraId="48B156F9" w14:textId="18D5E844" w:rsidR="00E9048D" w:rsidRDefault="00E9048D" w:rsidP="007F14F7">
      <w:pPr>
        <w:autoSpaceDE w:val="0"/>
        <w:autoSpaceDN w:val="0"/>
        <w:adjustRightInd w:val="0"/>
        <w:spacing w:after="0" w:line="360" w:lineRule="auto"/>
        <w:rPr>
          <w:rFonts w:asciiTheme="majorHAnsi" w:hAnsiTheme="majorHAnsi" w:cs="Times-Roman"/>
          <w:sz w:val="24"/>
          <w:szCs w:val="24"/>
        </w:rPr>
      </w:pPr>
      <w:proofErr w:type="spellStart"/>
      <w:proofErr w:type="gramStart"/>
      <w:r w:rsidRPr="00C24372">
        <w:rPr>
          <w:rFonts w:asciiTheme="majorHAnsi" w:hAnsiTheme="majorHAnsi" w:cs="Times-Roman"/>
          <w:sz w:val="24"/>
          <w:szCs w:val="24"/>
        </w:rPr>
        <w:t>Hallet</w:t>
      </w:r>
      <w:proofErr w:type="spellEnd"/>
      <w:r w:rsidRPr="00C24372">
        <w:rPr>
          <w:rFonts w:asciiTheme="majorHAnsi" w:hAnsiTheme="majorHAnsi" w:cs="Times-Roman"/>
          <w:sz w:val="24"/>
          <w:szCs w:val="24"/>
        </w:rPr>
        <w:t>, P. E., &amp; Adams, B. D. (1980).</w:t>
      </w:r>
      <w:proofErr w:type="gramEnd"/>
      <w:r w:rsidRPr="00C24372">
        <w:rPr>
          <w:rFonts w:asciiTheme="majorHAnsi" w:hAnsiTheme="majorHAnsi" w:cs="Times-Roman"/>
          <w:sz w:val="24"/>
          <w:szCs w:val="24"/>
        </w:rPr>
        <w:t xml:space="preserve"> </w:t>
      </w:r>
      <w:proofErr w:type="gramStart"/>
      <w:r w:rsidRPr="00C24372">
        <w:rPr>
          <w:rFonts w:asciiTheme="majorHAnsi" w:hAnsiTheme="majorHAnsi" w:cs="Times-Roman"/>
          <w:sz w:val="24"/>
          <w:szCs w:val="24"/>
        </w:rPr>
        <w:t>The pre</w:t>
      </w:r>
      <w:r w:rsidRPr="00D20319">
        <w:rPr>
          <w:rFonts w:asciiTheme="majorHAnsi" w:hAnsiTheme="majorHAnsi" w:cs="Times-Roman"/>
          <w:sz w:val="24"/>
          <w:szCs w:val="24"/>
        </w:rPr>
        <w:t>dictability of saccadic latency</w:t>
      </w:r>
      <w:r>
        <w:rPr>
          <w:rFonts w:asciiTheme="majorHAnsi" w:hAnsiTheme="majorHAnsi" w:cs="Times-Roman"/>
          <w:sz w:val="24"/>
          <w:szCs w:val="24"/>
        </w:rPr>
        <w:t xml:space="preserve"> </w:t>
      </w:r>
      <w:r w:rsidRPr="00C24372">
        <w:rPr>
          <w:rFonts w:asciiTheme="majorHAnsi" w:hAnsiTheme="majorHAnsi" w:cs="Times-Roman"/>
          <w:sz w:val="24"/>
          <w:szCs w:val="24"/>
        </w:rPr>
        <w:t>in a novel voluntary oculomotor task.</w:t>
      </w:r>
      <w:proofErr w:type="gramEnd"/>
      <w:r w:rsidRPr="00C24372">
        <w:rPr>
          <w:rFonts w:asciiTheme="majorHAnsi" w:hAnsiTheme="majorHAnsi" w:cs="Times-Roman"/>
          <w:sz w:val="24"/>
          <w:szCs w:val="24"/>
        </w:rPr>
        <w:t xml:space="preserve"> </w:t>
      </w:r>
      <w:r w:rsidRPr="00C24372">
        <w:rPr>
          <w:rFonts w:asciiTheme="majorHAnsi" w:hAnsiTheme="majorHAnsi" w:cs="Times-Italic"/>
          <w:i/>
          <w:iCs/>
          <w:sz w:val="24"/>
          <w:szCs w:val="24"/>
        </w:rPr>
        <w:t xml:space="preserve">Vision Research, </w:t>
      </w:r>
      <w:r w:rsidRPr="00770B15">
        <w:rPr>
          <w:rFonts w:asciiTheme="majorHAnsi" w:hAnsiTheme="majorHAnsi" w:cs="Times-Italic"/>
          <w:iCs/>
          <w:sz w:val="24"/>
          <w:szCs w:val="24"/>
        </w:rPr>
        <w:t>20</w:t>
      </w:r>
      <w:r w:rsidRPr="00C24372">
        <w:rPr>
          <w:rFonts w:asciiTheme="majorHAnsi" w:hAnsiTheme="majorHAnsi" w:cs="Times-Italic"/>
          <w:i/>
          <w:iCs/>
          <w:sz w:val="24"/>
          <w:szCs w:val="24"/>
        </w:rPr>
        <w:t xml:space="preserve">, </w:t>
      </w:r>
      <w:r w:rsidRPr="00C24372">
        <w:rPr>
          <w:rFonts w:asciiTheme="majorHAnsi" w:hAnsiTheme="majorHAnsi" w:cs="Times-Roman"/>
          <w:sz w:val="24"/>
          <w:szCs w:val="24"/>
        </w:rPr>
        <w:t>329–339.</w:t>
      </w:r>
    </w:p>
    <w:p w14:paraId="613C2D14" w14:textId="77777777" w:rsidR="007F14F7" w:rsidRDefault="007F14F7" w:rsidP="007F14F7">
      <w:pPr>
        <w:autoSpaceDE w:val="0"/>
        <w:autoSpaceDN w:val="0"/>
        <w:adjustRightInd w:val="0"/>
        <w:spacing w:after="0" w:line="360" w:lineRule="auto"/>
        <w:rPr>
          <w:rFonts w:asciiTheme="majorHAnsi" w:hAnsiTheme="majorHAnsi"/>
          <w:sz w:val="24"/>
          <w:szCs w:val="24"/>
        </w:rPr>
      </w:pPr>
    </w:p>
    <w:p w14:paraId="067C1473" w14:textId="5357E200" w:rsidR="008B4E56" w:rsidRDefault="008B4E56" w:rsidP="00D1715C">
      <w:pPr>
        <w:spacing w:line="480" w:lineRule="auto"/>
        <w:rPr>
          <w:rFonts w:asciiTheme="majorHAnsi" w:hAnsiTheme="majorHAnsi" w:cs="Arial"/>
          <w:color w:val="1C1C1C"/>
          <w:sz w:val="24"/>
          <w:szCs w:val="24"/>
          <w:lang w:val="en"/>
        </w:rPr>
      </w:pPr>
      <w:proofErr w:type="gramStart"/>
      <w:r w:rsidRPr="008B4E56">
        <w:rPr>
          <w:rFonts w:asciiTheme="majorHAnsi" w:hAnsiTheme="majorHAnsi" w:cs="Arial"/>
          <w:color w:val="1C1C1C"/>
          <w:sz w:val="24"/>
          <w:szCs w:val="24"/>
          <w:lang w:val="en"/>
        </w:rPr>
        <w:lastRenderedPageBreak/>
        <w:t>Itti</w:t>
      </w:r>
      <w:r>
        <w:rPr>
          <w:rFonts w:asciiTheme="majorHAnsi" w:hAnsiTheme="majorHAnsi" w:cs="Arial"/>
          <w:color w:val="1C1C1C"/>
          <w:sz w:val="24"/>
          <w:szCs w:val="24"/>
          <w:lang w:val="en"/>
        </w:rPr>
        <w:t>,</w:t>
      </w:r>
      <w:r w:rsidRPr="008B4E56">
        <w:rPr>
          <w:rFonts w:asciiTheme="majorHAnsi" w:hAnsiTheme="majorHAnsi" w:cs="Arial"/>
          <w:color w:val="1C1C1C"/>
          <w:sz w:val="24"/>
          <w:szCs w:val="24"/>
          <w:lang w:val="en"/>
        </w:rPr>
        <w:t xml:space="preserve"> L.</w:t>
      </w:r>
      <w:r>
        <w:rPr>
          <w:rFonts w:asciiTheme="majorHAnsi" w:hAnsiTheme="majorHAnsi" w:cs="Arial"/>
          <w:color w:val="1C1C1C"/>
          <w:sz w:val="24"/>
          <w:szCs w:val="24"/>
          <w:lang w:val="en"/>
        </w:rPr>
        <w:t>,</w:t>
      </w:r>
      <w:r w:rsidR="00851F2A">
        <w:rPr>
          <w:rFonts w:asciiTheme="majorHAnsi" w:hAnsiTheme="majorHAnsi" w:cs="Arial"/>
          <w:color w:val="1C1C1C"/>
          <w:sz w:val="24"/>
          <w:szCs w:val="24"/>
          <w:lang w:val="en"/>
        </w:rPr>
        <w:t xml:space="preserve"> &amp;</w:t>
      </w:r>
      <w:r w:rsidRPr="008B4E56">
        <w:rPr>
          <w:rFonts w:asciiTheme="majorHAnsi" w:hAnsiTheme="majorHAnsi" w:cs="Arial"/>
          <w:color w:val="1C1C1C"/>
          <w:sz w:val="24"/>
          <w:szCs w:val="24"/>
          <w:lang w:val="en"/>
        </w:rPr>
        <w:t xml:space="preserve"> Koch</w:t>
      </w:r>
      <w:r>
        <w:rPr>
          <w:rFonts w:asciiTheme="majorHAnsi" w:hAnsiTheme="majorHAnsi" w:cs="Arial"/>
          <w:color w:val="1C1C1C"/>
          <w:sz w:val="24"/>
          <w:szCs w:val="24"/>
          <w:lang w:val="en"/>
        </w:rPr>
        <w:t>,</w:t>
      </w:r>
      <w:r w:rsidRPr="008B4E56">
        <w:rPr>
          <w:rFonts w:asciiTheme="majorHAnsi" w:hAnsiTheme="majorHAnsi" w:cs="Arial"/>
          <w:color w:val="1C1C1C"/>
          <w:sz w:val="24"/>
          <w:szCs w:val="24"/>
          <w:lang w:val="en"/>
        </w:rPr>
        <w:t xml:space="preserve"> C. (2000).</w:t>
      </w:r>
      <w:proofErr w:type="gramEnd"/>
      <w:r w:rsidRPr="008B4E56">
        <w:rPr>
          <w:rFonts w:asciiTheme="majorHAnsi" w:hAnsiTheme="majorHAnsi" w:cs="Arial"/>
          <w:color w:val="1C1C1C"/>
          <w:sz w:val="24"/>
          <w:szCs w:val="24"/>
          <w:lang w:val="en"/>
        </w:rPr>
        <w:t xml:space="preserve"> </w:t>
      </w:r>
      <w:proofErr w:type="gramStart"/>
      <w:r w:rsidRPr="008B4E56">
        <w:rPr>
          <w:rFonts w:asciiTheme="majorHAnsi" w:hAnsiTheme="majorHAnsi" w:cs="Arial"/>
          <w:color w:val="1C1C1C"/>
          <w:sz w:val="24"/>
          <w:szCs w:val="24"/>
          <w:lang w:val="en"/>
        </w:rPr>
        <w:t>A saliency-based search mechanism for overt and covert shifts of visual attention.</w:t>
      </w:r>
      <w:proofErr w:type="gramEnd"/>
      <w:r w:rsidRPr="008B4E56">
        <w:rPr>
          <w:rFonts w:asciiTheme="majorHAnsi" w:hAnsiTheme="majorHAnsi" w:cs="Arial"/>
          <w:color w:val="1C1C1C"/>
          <w:sz w:val="24"/>
          <w:szCs w:val="24"/>
          <w:lang w:val="en"/>
        </w:rPr>
        <w:t xml:space="preserve"> </w:t>
      </w:r>
      <w:r w:rsidRPr="008B4E56">
        <w:rPr>
          <w:rStyle w:val="Emphasis"/>
          <w:rFonts w:asciiTheme="majorHAnsi" w:hAnsiTheme="majorHAnsi" w:cs="Arial"/>
          <w:color w:val="1C1C1C"/>
          <w:sz w:val="24"/>
          <w:szCs w:val="24"/>
          <w:lang w:val="en"/>
        </w:rPr>
        <w:t>Vision Research</w:t>
      </w:r>
      <w:r w:rsidRPr="008B4E56">
        <w:rPr>
          <w:rFonts w:asciiTheme="majorHAnsi" w:hAnsiTheme="majorHAnsi" w:cs="Arial"/>
          <w:color w:val="1C1C1C"/>
          <w:sz w:val="24"/>
          <w:szCs w:val="24"/>
          <w:lang w:val="en"/>
        </w:rPr>
        <w:t>, 40, 1489–1506.</w:t>
      </w:r>
    </w:p>
    <w:p w14:paraId="66FBC00A" w14:textId="116C0FDE" w:rsidR="00B2024B" w:rsidRPr="009A5CF8" w:rsidRDefault="00B2024B" w:rsidP="00D1715C">
      <w:pPr>
        <w:spacing w:line="480" w:lineRule="auto"/>
        <w:rPr>
          <w:rFonts w:asciiTheme="majorHAnsi" w:hAnsiTheme="majorHAnsi"/>
          <w:sz w:val="24"/>
          <w:szCs w:val="24"/>
        </w:rPr>
      </w:pPr>
      <w:proofErr w:type="spellStart"/>
      <w:proofErr w:type="gramStart"/>
      <w:r>
        <w:rPr>
          <w:rFonts w:asciiTheme="majorHAnsi" w:hAnsiTheme="majorHAnsi" w:cs="Arial"/>
          <w:color w:val="1C1C1C"/>
          <w:sz w:val="24"/>
          <w:szCs w:val="24"/>
          <w:lang w:val="en"/>
        </w:rPr>
        <w:t>Ishiai</w:t>
      </w:r>
      <w:proofErr w:type="spellEnd"/>
      <w:r>
        <w:rPr>
          <w:rFonts w:asciiTheme="majorHAnsi" w:hAnsiTheme="majorHAnsi" w:cs="Arial"/>
          <w:color w:val="1C1C1C"/>
          <w:sz w:val="24"/>
          <w:szCs w:val="24"/>
          <w:lang w:val="en"/>
        </w:rPr>
        <w:t>, S., Furukawa, T.,</w:t>
      </w:r>
      <w:r w:rsidR="009A5CF8">
        <w:rPr>
          <w:rFonts w:asciiTheme="majorHAnsi" w:hAnsiTheme="majorHAnsi" w:cs="Arial"/>
          <w:color w:val="1C1C1C"/>
          <w:sz w:val="24"/>
          <w:szCs w:val="24"/>
          <w:lang w:val="en"/>
        </w:rPr>
        <w:t xml:space="preserve"> &amp;</w:t>
      </w:r>
      <w:r>
        <w:rPr>
          <w:rFonts w:asciiTheme="majorHAnsi" w:hAnsiTheme="majorHAnsi" w:cs="Arial"/>
          <w:color w:val="1C1C1C"/>
          <w:sz w:val="24"/>
          <w:szCs w:val="24"/>
          <w:lang w:val="en"/>
        </w:rPr>
        <w:t xml:space="preserve"> </w:t>
      </w:r>
      <w:proofErr w:type="spellStart"/>
      <w:r>
        <w:rPr>
          <w:rFonts w:asciiTheme="majorHAnsi" w:hAnsiTheme="majorHAnsi" w:cs="Arial"/>
          <w:color w:val="1C1C1C"/>
          <w:sz w:val="24"/>
          <w:szCs w:val="24"/>
          <w:lang w:val="en"/>
        </w:rPr>
        <w:t>Tsukagoshi</w:t>
      </w:r>
      <w:proofErr w:type="spellEnd"/>
      <w:r>
        <w:rPr>
          <w:rFonts w:asciiTheme="majorHAnsi" w:hAnsiTheme="majorHAnsi" w:cs="Arial"/>
          <w:color w:val="1C1C1C"/>
          <w:sz w:val="24"/>
          <w:szCs w:val="24"/>
          <w:lang w:val="en"/>
        </w:rPr>
        <w:t>, H. (1987).</w:t>
      </w:r>
      <w:proofErr w:type="gramEnd"/>
      <w:r>
        <w:rPr>
          <w:rFonts w:asciiTheme="majorHAnsi" w:hAnsiTheme="majorHAnsi" w:cs="Arial"/>
          <w:color w:val="1C1C1C"/>
          <w:sz w:val="24"/>
          <w:szCs w:val="24"/>
          <w:lang w:val="en"/>
        </w:rPr>
        <w:t xml:space="preserve"> Eye-fixation patterns in homonymous hemianopia and unilateral spatial neglect. </w:t>
      </w:r>
      <w:proofErr w:type="spellStart"/>
      <w:r w:rsidRPr="00B2024B">
        <w:rPr>
          <w:rFonts w:asciiTheme="majorHAnsi" w:hAnsiTheme="majorHAnsi" w:cs="Arial"/>
          <w:i/>
          <w:color w:val="1C1C1C"/>
          <w:sz w:val="24"/>
          <w:szCs w:val="24"/>
          <w:lang w:val="en"/>
        </w:rPr>
        <w:t>Neuropsychologia</w:t>
      </w:r>
      <w:proofErr w:type="spellEnd"/>
      <w:r>
        <w:rPr>
          <w:rFonts w:asciiTheme="majorHAnsi" w:hAnsiTheme="majorHAnsi" w:cs="Arial"/>
          <w:i/>
          <w:color w:val="1C1C1C"/>
          <w:sz w:val="24"/>
          <w:szCs w:val="24"/>
          <w:lang w:val="en"/>
        </w:rPr>
        <w:t xml:space="preserve">, </w:t>
      </w:r>
      <w:r w:rsidR="009A5CF8" w:rsidRPr="008A448D">
        <w:rPr>
          <w:rFonts w:asciiTheme="majorHAnsi" w:hAnsiTheme="majorHAnsi" w:cs="Arial"/>
          <w:color w:val="1C1C1C"/>
          <w:sz w:val="24"/>
          <w:szCs w:val="24"/>
          <w:lang w:val="en"/>
        </w:rPr>
        <w:t>25(4),</w:t>
      </w:r>
      <w:r w:rsidR="009A5CF8">
        <w:rPr>
          <w:rFonts w:asciiTheme="majorHAnsi" w:hAnsiTheme="majorHAnsi" w:cs="Arial"/>
          <w:i/>
          <w:color w:val="1C1C1C"/>
          <w:sz w:val="24"/>
          <w:szCs w:val="24"/>
          <w:lang w:val="en"/>
        </w:rPr>
        <w:t xml:space="preserve"> </w:t>
      </w:r>
      <w:r w:rsidR="009A5CF8">
        <w:rPr>
          <w:rFonts w:asciiTheme="majorHAnsi" w:hAnsiTheme="majorHAnsi" w:cs="Arial"/>
          <w:color w:val="1C1C1C"/>
          <w:sz w:val="24"/>
          <w:szCs w:val="24"/>
          <w:lang w:val="en"/>
        </w:rPr>
        <w:t>675-679.</w:t>
      </w:r>
    </w:p>
    <w:p w14:paraId="73C788F3" w14:textId="0B086CA6" w:rsidR="00170ACA" w:rsidRDefault="00170ACA" w:rsidP="00D1715C">
      <w:pPr>
        <w:spacing w:line="480" w:lineRule="auto"/>
        <w:rPr>
          <w:rFonts w:asciiTheme="majorHAnsi" w:hAnsiTheme="majorHAnsi"/>
          <w:sz w:val="24"/>
          <w:szCs w:val="24"/>
        </w:rPr>
      </w:pPr>
      <w:proofErr w:type="gramStart"/>
      <w:r>
        <w:rPr>
          <w:rFonts w:asciiTheme="majorHAnsi" w:hAnsiTheme="majorHAnsi"/>
          <w:sz w:val="24"/>
          <w:szCs w:val="24"/>
        </w:rPr>
        <w:t>Janssen, C.P.</w:t>
      </w:r>
      <w:r w:rsidR="00555DA6">
        <w:rPr>
          <w:rFonts w:asciiTheme="majorHAnsi" w:hAnsiTheme="majorHAnsi"/>
          <w:sz w:val="24"/>
          <w:szCs w:val="24"/>
        </w:rPr>
        <w:t xml:space="preserve">, </w:t>
      </w:r>
      <w:r>
        <w:rPr>
          <w:rFonts w:asciiTheme="majorHAnsi" w:hAnsiTheme="majorHAnsi"/>
          <w:sz w:val="24"/>
          <w:szCs w:val="24"/>
        </w:rPr>
        <w:t>&amp; Verghese, P.</w:t>
      </w:r>
      <w:r w:rsidR="00851F2A">
        <w:rPr>
          <w:rFonts w:asciiTheme="majorHAnsi" w:hAnsiTheme="majorHAnsi"/>
          <w:sz w:val="24"/>
          <w:szCs w:val="24"/>
        </w:rPr>
        <w:t xml:space="preserve"> </w:t>
      </w:r>
      <w:r>
        <w:rPr>
          <w:rFonts w:asciiTheme="majorHAnsi" w:hAnsiTheme="majorHAnsi"/>
          <w:sz w:val="24"/>
          <w:szCs w:val="24"/>
        </w:rPr>
        <w:t>(2015)</w:t>
      </w:r>
      <w:r w:rsidR="00555DA6">
        <w:rPr>
          <w:rFonts w:asciiTheme="majorHAnsi" w:hAnsiTheme="majorHAnsi"/>
          <w:sz w:val="24"/>
          <w:szCs w:val="24"/>
        </w:rPr>
        <w:t>.</w:t>
      </w:r>
      <w:proofErr w:type="gramEnd"/>
      <w:r>
        <w:rPr>
          <w:rFonts w:asciiTheme="majorHAnsi" w:hAnsiTheme="majorHAnsi"/>
          <w:sz w:val="24"/>
          <w:szCs w:val="24"/>
        </w:rPr>
        <w:t xml:space="preserve"> Stop before you saccade: Looking into an artificial peripheral scotoma. </w:t>
      </w:r>
      <w:proofErr w:type="gramStart"/>
      <w:r w:rsidRPr="00170ACA">
        <w:rPr>
          <w:rFonts w:asciiTheme="majorHAnsi" w:hAnsiTheme="majorHAnsi"/>
          <w:i/>
          <w:sz w:val="24"/>
          <w:szCs w:val="24"/>
        </w:rPr>
        <w:t>Journal of Vision</w:t>
      </w:r>
      <w:r w:rsidR="008A448D">
        <w:rPr>
          <w:rFonts w:asciiTheme="majorHAnsi" w:hAnsiTheme="majorHAnsi"/>
          <w:sz w:val="24"/>
          <w:szCs w:val="24"/>
        </w:rPr>
        <w:t>,</w:t>
      </w:r>
      <w:r>
        <w:rPr>
          <w:rFonts w:asciiTheme="majorHAnsi" w:hAnsiTheme="majorHAnsi"/>
          <w:sz w:val="24"/>
          <w:szCs w:val="24"/>
        </w:rPr>
        <w:t xml:space="preserve"> 15(5), 1-19</w:t>
      </w:r>
      <w:r w:rsidR="005B7B80">
        <w:t xml:space="preserve">, </w:t>
      </w:r>
      <w:r w:rsidR="000E2F53">
        <w:rPr>
          <w:rFonts w:asciiTheme="majorHAnsi" w:hAnsiTheme="majorHAnsi"/>
          <w:sz w:val="24"/>
          <w:szCs w:val="24"/>
        </w:rPr>
        <w:t>http://dx.doi.org/10.1167/</w:t>
      </w:r>
      <w:r w:rsidR="005B7B80" w:rsidRPr="005B7B80">
        <w:rPr>
          <w:rFonts w:asciiTheme="majorHAnsi" w:hAnsiTheme="majorHAnsi"/>
          <w:sz w:val="24"/>
          <w:szCs w:val="24"/>
        </w:rPr>
        <w:t>15.5.7</w:t>
      </w:r>
      <w:r w:rsidR="000E2F53">
        <w:rPr>
          <w:rFonts w:asciiTheme="majorHAnsi" w:hAnsiTheme="majorHAnsi"/>
          <w:sz w:val="24"/>
          <w:szCs w:val="24"/>
        </w:rPr>
        <w:t>.</w:t>
      </w:r>
      <w:proofErr w:type="gramEnd"/>
    </w:p>
    <w:p w14:paraId="1226C89A" w14:textId="5D3CE01D" w:rsidR="00FC6395" w:rsidRDefault="00FC6395" w:rsidP="00D1715C">
      <w:pPr>
        <w:spacing w:line="480" w:lineRule="auto"/>
        <w:rPr>
          <w:rFonts w:asciiTheme="majorHAnsi" w:hAnsiTheme="majorHAnsi"/>
          <w:sz w:val="24"/>
          <w:szCs w:val="24"/>
        </w:rPr>
      </w:pPr>
      <w:proofErr w:type="spellStart"/>
      <w:proofErr w:type="gramStart"/>
      <w:r>
        <w:rPr>
          <w:rFonts w:asciiTheme="majorHAnsi" w:hAnsiTheme="majorHAnsi"/>
          <w:sz w:val="24"/>
          <w:szCs w:val="24"/>
        </w:rPr>
        <w:t>Kasneci</w:t>
      </w:r>
      <w:proofErr w:type="spellEnd"/>
      <w:r>
        <w:rPr>
          <w:rFonts w:asciiTheme="majorHAnsi" w:hAnsiTheme="majorHAnsi"/>
          <w:sz w:val="24"/>
          <w:szCs w:val="24"/>
        </w:rPr>
        <w:t xml:space="preserve">, E., </w:t>
      </w:r>
      <w:proofErr w:type="spellStart"/>
      <w:r>
        <w:rPr>
          <w:rFonts w:asciiTheme="majorHAnsi" w:hAnsiTheme="majorHAnsi"/>
          <w:sz w:val="24"/>
          <w:szCs w:val="24"/>
        </w:rPr>
        <w:t>Sippel</w:t>
      </w:r>
      <w:proofErr w:type="spellEnd"/>
      <w:r>
        <w:rPr>
          <w:rFonts w:asciiTheme="majorHAnsi" w:hAnsiTheme="majorHAnsi"/>
          <w:sz w:val="24"/>
          <w:szCs w:val="24"/>
        </w:rPr>
        <w:t xml:space="preserve">, K., Heister, M., </w:t>
      </w:r>
      <w:proofErr w:type="spellStart"/>
      <w:r>
        <w:rPr>
          <w:rFonts w:asciiTheme="majorHAnsi" w:hAnsiTheme="majorHAnsi"/>
          <w:sz w:val="24"/>
          <w:szCs w:val="24"/>
        </w:rPr>
        <w:t>Aehling</w:t>
      </w:r>
      <w:proofErr w:type="spellEnd"/>
      <w:r>
        <w:rPr>
          <w:rFonts w:asciiTheme="majorHAnsi" w:hAnsiTheme="majorHAnsi"/>
          <w:sz w:val="24"/>
          <w:szCs w:val="24"/>
        </w:rPr>
        <w:t xml:space="preserve">, K., </w:t>
      </w:r>
      <w:proofErr w:type="spellStart"/>
      <w:r>
        <w:rPr>
          <w:rFonts w:asciiTheme="majorHAnsi" w:hAnsiTheme="majorHAnsi"/>
          <w:sz w:val="24"/>
          <w:szCs w:val="24"/>
        </w:rPr>
        <w:t>Rosenstiel</w:t>
      </w:r>
      <w:proofErr w:type="spellEnd"/>
      <w:r>
        <w:rPr>
          <w:rFonts w:asciiTheme="majorHAnsi" w:hAnsiTheme="majorHAnsi"/>
          <w:sz w:val="24"/>
          <w:szCs w:val="24"/>
        </w:rPr>
        <w:t xml:space="preserve">, W., </w:t>
      </w:r>
      <w:proofErr w:type="spellStart"/>
      <w:r>
        <w:rPr>
          <w:rFonts w:asciiTheme="majorHAnsi" w:hAnsiTheme="majorHAnsi"/>
          <w:sz w:val="24"/>
          <w:szCs w:val="24"/>
        </w:rPr>
        <w:t>Schiefer</w:t>
      </w:r>
      <w:proofErr w:type="spellEnd"/>
      <w:r>
        <w:rPr>
          <w:rFonts w:asciiTheme="majorHAnsi" w:hAnsiTheme="majorHAnsi"/>
          <w:sz w:val="24"/>
          <w:szCs w:val="24"/>
        </w:rPr>
        <w:t>, U.,</w:t>
      </w:r>
      <w:r w:rsidR="008E208E">
        <w:rPr>
          <w:rFonts w:asciiTheme="majorHAnsi" w:hAnsiTheme="majorHAnsi"/>
          <w:sz w:val="24"/>
          <w:szCs w:val="24"/>
        </w:rPr>
        <w:t xml:space="preserve"> &amp;</w:t>
      </w:r>
      <w:r>
        <w:rPr>
          <w:rFonts w:asciiTheme="majorHAnsi" w:hAnsiTheme="majorHAnsi"/>
          <w:sz w:val="24"/>
          <w:szCs w:val="24"/>
        </w:rPr>
        <w:t xml:space="preserve"> </w:t>
      </w:r>
      <w:proofErr w:type="spellStart"/>
      <w:r>
        <w:rPr>
          <w:rFonts w:asciiTheme="majorHAnsi" w:hAnsiTheme="majorHAnsi"/>
          <w:sz w:val="24"/>
          <w:szCs w:val="24"/>
        </w:rPr>
        <w:t>Papageorgiou</w:t>
      </w:r>
      <w:proofErr w:type="spellEnd"/>
      <w:r>
        <w:rPr>
          <w:rFonts w:asciiTheme="majorHAnsi" w:hAnsiTheme="majorHAnsi"/>
          <w:sz w:val="24"/>
          <w:szCs w:val="24"/>
        </w:rPr>
        <w:t>, E. (2014)</w:t>
      </w:r>
      <w:r w:rsidR="008E208E">
        <w:rPr>
          <w:rFonts w:asciiTheme="majorHAnsi" w:hAnsiTheme="majorHAnsi"/>
          <w:sz w:val="24"/>
          <w:szCs w:val="24"/>
        </w:rPr>
        <w:t>.</w:t>
      </w:r>
      <w:proofErr w:type="gramEnd"/>
      <w:r>
        <w:rPr>
          <w:rFonts w:asciiTheme="majorHAnsi" w:hAnsiTheme="majorHAnsi"/>
          <w:sz w:val="24"/>
          <w:szCs w:val="24"/>
        </w:rPr>
        <w:t xml:space="preserve"> </w:t>
      </w:r>
      <w:proofErr w:type="gramStart"/>
      <w:r>
        <w:rPr>
          <w:rFonts w:asciiTheme="majorHAnsi" w:hAnsiTheme="majorHAnsi"/>
          <w:sz w:val="24"/>
          <w:szCs w:val="24"/>
        </w:rPr>
        <w:t>Homonymous visual field loss and its impact on visual exploration: A supermarket study.</w:t>
      </w:r>
      <w:proofErr w:type="gramEnd"/>
      <w:r>
        <w:rPr>
          <w:rFonts w:asciiTheme="majorHAnsi" w:hAnsiTheme="majorHAnsi"/>
          <w:sz w:val="24"/>
          <w:szCs w:val="24"/>
        </w:rPr>
        <w:t xml:space="preserve"> </w:t>
      </w:r>
      <w:proofErr w:type="gramStart"/>
      <w:r w:rsidRPr="008A448D">
        <w:rPr>
          <w:rFonts w:asciiTheme="majorHAnsi" w:hAnsiTheme="majorHAnsi"/>
          <w:i/>
          <w:sz w:val="24"/>
          <w:szCs w:val="24"/>
        </w:rPr>
        <w:t>Transactional Vision Science and Technology</w:t>
      </w:r>
      <w:r>
        <w:rPr>
          <w:rFonts w:asciiTheme="majorHAnsi" w:hAnsiTheme="majorHAnsi"/>
          <w:sz w:val="24"/>
          <w:szCs w:val="24"/>
        </w:rPr>
        <w:t>, 3(6),</w:t>
      </w:r>
      <w:r w:rsidRPr="00FC6395">
        <w:t xml:space="preserve"> </w:t>
      </w:r>
      <w:r>
        <w:rPr>
          <w:rFonts w:asciiTheme="majorHAnsi" w:hAnsiTheme="majorHAnsi"/>
          <w:sz w:val="24"/>
          <w:szCs w:val="24"/>
        </w:rPr>
        <w:t>http://dx.doi.org/10.1167/</w:t>
      </w:r>
      <w:r w:rsidRPr="00FC6395">
        <w:rPr>
          <w:rFonts w:asciiTheme="majorHAnsi" w:hAnsiTheme="majorHAnsi"/>
          <w:sz w:val="24"/>
          <w:szCs w:val="24"/>
        </w:rPr>
        <w:t>tvst.3.6.2</w:t>
      </w:r>
      <w:r w:rsidR="000E2F53">
        <w:rPr>
          <w:rFonts w:asciiTheme="majorHAnsi" w:hAnsiTheme="majorHAnsi"/>
          <w:sz w:val="24"/>
          <w:szCs w:val="24"/>
        </w:rPr>
        <w:t>.</w:t>
      </w:r>
      <w:proofErr w:type="gramEnd"/>
      <w:r>
        <w:rPr>
          <w:rFonts w:asciiTheme="majorHAnsi" w:hAnsiTheme="majorHAnsi"/>
          <w:sz w:val="24"/>
          <w:szCs w:val="24"/>
        </w:rPr>
        <w:t xml:space="preserve"> </w:t>
      </w:r>
    </w:p>
    <w:p w14:paraId="7E1B6420" w14:textId="036EA124" w:rsidR="00ED56B2" w:rsidRPr="00ED56B2" w:rsidRDefault="00ED56B2" w:rsidP="00D1715C">
      <w:pPr>
        <w:spacing w:line="480" w:lineRule="auto"/>
        <w:rPr>
          <w:rFonts w:asciiTheme="majorHAnsi" w:hAnsiTheme="majorHAnsi"/>
          <w:sz w:val="24"/>
          <w:szCs w:val="24"/>
        </w:rPr>
      </w:pPr>
      <w:proofErr w:type="spellStart"/>
      <w:proofErr w:type="gramStart"/>
      <w:r>
        <w:rPr>
          <w:rFonts w:asciiTheme="majorHAnsi" w:hAnsiTheme="majorHAnsi"/>
          <w:sz w:val="24"/>
          <w:szCs w:val="24"/>
        </w:rPr>
        <w:t>Kerkhoff</w:t>
      </w:r>
      <w:proofErr w:type="spellEnd"/>
      <w:r>
        <w:rPr>
          <w:rFonts w:asciiTheme="majorHAnsi" w:hAnsiTheme="majorHAnsi"/>
          <w:sz w:val="24"/>
          <w:szCs w:val="24"/>
        </w:rPr>
        <w:t xml:space="preserve">, G., </w:t>
      </w:r>
      <w:proofErr w:type="spellStart"/>
      <w:r>
        <w:rPr>
          <w:rFonts w:asciiTheme="majorHAnsi" w:hAnsiTheme="majorHAnsi"/>
          <w:sz w:val="24"/>
          <w:szCs w:val="24"/>
        </w:rPr>
        <w:t>Munssinger</w:t>
      </w:r>
      <w:proofErr w:type="spellEnd"/>
      <w:r>
        <w:rPr>
          <w:rFonts w:asciiTheme="majorHAnsi" w:hAnsiTheme="majorHAnsi"/>
          <w:sz w:val="24"/>
          <w:szCs w:val="24"/>
        </w:rPr>
        <w:t>, U., &amp; Meier, E.K. (1994).</w:t>
      </w:r>
      <w:proofErr w:type="gramEnd"/>
      <w:r>
        <w:rPr>
          <w:rFonts w:asciiTheme="majorHAnsi" w:hAnsiTheme="majorHAnsi"/>
          <w:sz w:val="24"/>
          <w:szCs w:val="24"/>
        </w:rPr>
        <w:t xml:space="preserve"> </w:t>
      </w:r>
      <w:proofErr w:type="spellStart"/>
      <w:proofErr w:type="gramStart"/>
      <w:r>
        <w:rPr>
          <w:rFonts w:asciiTheme="majorHAnsi" w:hAnsiTheme="majorHAnsi"/>
          <w:sz w:val="24"/>
          <w:szCs w:val="24"/>
        </w:rPr>
        <w:t>Neurovisual</w:t>
      </w:r>
      <w:proofErr w:type="spellEnd"/>
      <w:r>
        <w:rPr>
          <w:rFonts w:asciiTheme="majorHAnsi" w:hAnsiTheme="majorHAnsi"/>
          <w:sz w:val="24"/>
          <w:szCs w:val="24"/>
        </w:rPr>
        <w:t xml:space="preserve"> rehabilitation in cerebral blindness.</w:t>
      </w:r>
      <w:proofErr w:type="gramEnd"/>
      <w:r>
        <w:rPr>
          <w:rFonts w:asciiTheme="majorHAnsi" w:hAnsiTheme="majorHAnsi"/>
          <w:sz w:val="24"/>
          <w:szCs w:val="24"/>
        </w:rPr>
        <w:t xml:space="preserve"> </w:t>
      </w:r>
      <w:r w:rsidRPr="008A448D">
        <w:rPr>
          <w:rFonts w:asciiTheme="majorHAnsi" w:hAnsiTheme="majorHAnsi"/>
          <w:i/>
          <w:sz w:val="24"/>
          <w:szCs w:val="24"/>
        </w:rPr>
        <w:t>Archives of Neurology</w:t>
      </w:r>
      <w:r w:rsidRPr="00770B15">
        <w:rPr>
          <w:rFonts w:asciiTheme="majorHAnsi" w:hAnsiTheme="majorHAnsi"/>
          <w:sz w:val="24"/>
          <w:szCs w:val="24"/>
        </w:rPr>
        <w:t>, 51,</w:t>
      </w:r>
      <w:r>
        <w:rPr>
          <w:rFonts w:asciiTheme="majorHAnsi" w:hAnsiTheme="majorHAnsi"/>
          <w:i/>
          <w:sz w:val="24"/>
          <w:szCs w:val="24"/>
        </w:rPr>
        <w:t xml:space="preserve"> 474-481</w:t>
      </w:r>
      <w:r w:rsidR="000E2F53">
        <w:rPr>
          <w:rFonts w:asciiTheme="majorHAnsi" w:hAnsiTheme="majorHAnsi"/>
          <w:i/>
          <w:sz w:val="24"/>
          <w:szCs w:val="24"/>
        </w:rPr>
        <w:t>.</w:t>
      </w:r>
    </w:p>
    <w:p w14:paraId="48DDBBED" w14:textId="71F62578" w:rsidR="008C76C7" w:rsidRDefault="008C76C7" w:rsidP="00D1715C">
      <w:pPr>
        <w:spacing w:line="480" w:lineRule="auto"/>
        <w:rPr>
          <w:rFonts w:asciiTheme="majorHAnsi" w:hAnsiTheme="majorHAnsi"/>
          <w:sz w:val="24"/>
          <w:szCs w:val="24"/>
        </w:rPr>
      </w:pPr>
      <w:proofErr w:type="gramStart"/>
      <w:r>
        <w:rPr>
          <w:rFonts w:asciiTheme="majorHAnsi" w:hAnsiTheme="majorHAnsi"/>
          <w:sz w:val="24"/>
          <w:szCs w:val="24"/>
        </w:rPr>
        <w:t>Lundqvist, D., Flykt, A., &amp; Ohman, A.</w:t>
      </w:r>
      <w:r w:rsidR="005B7B80">
        <w:rPr>
          <w:rFonts w:asciiTheme="majorHAnsi" w:hAnsiTheme="majorHAnsi"/>
          <w:sz w:val="24"/>
          <w:szCs w:val="24"/>
        </w:rPr>
        <w:t xml:space="preserve"> </w:t>
      </w:r>
      <w:r>
        <w:rPr>
          <w:rFonts w:asciiTheme="majorHAnsi" w:hAnsiTheme="majorHAnsi"/>
          <w:sz w:val="24"/>
          <w:szCs w:val="24"/>
        </w:rPr>
        <w:t>(1998)</w:t>
      </w:r>
      <w:r w:rsidR="00555DA6">
        <w:rPr>
          <w:rFonts w:asciiTheme="majorHAnsi" w:hAnsiTheme="majorHAnsi"/>
          <w:sz w:val="24"/>
          <w:szCs w:val="24"/>
        </w:rPr>
        <w:t>.</w:t>
      </w:r>
      <w:proofErr w:type="gramEnd"/>
      <w:r w:rsidR="005B7B80">
        <w:rPr>
          <w:rFonts w:asciiTheme="majorHAnsi" w:hAnsiTheme="majorHAnsi"/>
          <w:sz w:val="24"/>
          <w:szCs w:val="24"/>
        </w:rPr>
        <w:t xml:space="preserve"> The</w:t>
      </w:r>
      <w:r>
        <w:rPr>
          <w:rFonts w:asciiTheme="majorHAnsi" w:hAnsiTheme="majorHAnsi"/>
          <w:sz w:val="24"/>
          <w:szCs w:val="24"/>
        </w:rPr>
        <w:t xml:space="preserve"> </w:t>
      </w:r>
      <w:r w:rsidRPr="00DB7866">
        <w:rPr>
          <w:rFonts w:asciiTheme="majorHAnsi" w:hAnsiTheme="majorHAnsi"/>
          <w:i/>
          <w:sz w:val="24"/>
          <w:szCs w:val="24"/>
        </w:rPr>
        <w:t>K</w:t>
      </w:r>
      <w:r w:rsidR="005B7B80">
        <w:rPr>
          <w:rFonts w:asciiTheme="majorHAnsi" w:hAnsiTheme="majorHAnsi"/>
          <w:i/>
          <w:sz w:val="24"/>
          <w:szCs w:val="24"/>
        </w:rPr>
        <w:t xml:space="preserve">arolinska directed emotional </w:t>
      </w:r>
      <w:proofErr w:type="gramStart"/>
      <w:r w:rsidR="005B7B80">
        <w:rPr>
          <w:rFonts w:asciiTheme="majorHAnsi" w:hAnsiTheme="majorHAnsi"/>
          <w:i/>
          <w:sz w:val="24"/>
          <w:szCs w:val="24"/>
        </w:rPr>
        <w:t>faces(</w:t>
      </w:r>
      <w:proofErr w:type="gramEnd"/>
      <w:r w:rsidR="005B7B80">
        <w:rPr>
          <w:rFonts w:asciiTheme="majorHAnsi" w:hAnsiTheme="majorHAnsi"/>
          <w:i/>
          <w:sz w:val="24"/>
          <w:szCs w:val="24"/>
        </w:rPr>
        <w:t>KDEF)</w:t>
      </w:r>
      <w:r>
        <w:rPr>
          <w:rFonts w:asciiTheme="majorHAnsi" w:hAnsiTheme="majorHAnsi"/>
          <w:sz w:val="24"/>
          <w:szCs w:val="24"/>
        </w:rPr>
        <w:t xml:space="preserve">. </w:t>
      </w:r>
      <w:proofErr w:type="gramStart"/>
      <w:r>
        <w:rPr>
          <w:rFonts w:asciiTheme="majorHAnsi" w:hAnsiTheme="majorHAnsi"/>
          <w:sz w:val="24"/>
          <w:szCs w:val="24"/>
        </w:rPr>
        <w:t>Stockholm: Karolinska Hospital</w:t>
      </w:r>
      <w:r w:rsidR="005B7B80">
        <w:rPr>
          <w:rFonts w:asciiTheme="majorHAnsi" w:hAnsiTheme="majorHAnsi"/>
          <w:sz w:val="24"/>
          <w:szCs w:val="24"/>
        </w:rPr>
        <w:t>.</w:t>
      </w:r>
      <w:proofErr w:type="gramEnd"/>
    </w:p>
    <w:p w14:paraId="7D7F516E" w14:textId="46288512" w:rsidR="008C76C7" w:rsidRPr="006765B6" w:rsidRDefault="008C76C7" w:rsidP="00D1715C">
      <w:pPr>
        <w:autoSpaceDE w:val="0"/>
        <w:autoSpaceDN w:val="0"/>
        <w:adjustRightInd w:val="0"/>
        <w:spacing w:after="0" w:line="480" w:lineRule="auto"/>
        <w:rPr>
          <w:rFonts w:asciiTheme="majorHAnsi" w:hAnsiTheme="majorHAnsi" w:cs="Myriad-Roman"/>
          <w:color w:val="231F20"/>
          <w:sz w:val="24"/>
          <w:szCs w:val="24"/>
        </w:rPr>
      </w:pPr>
      <w:proofErr w:type="spellStart"/>
      <w:proofErr w:type="gramStart"/>
      <w:r w:rsidRPr="006765B6">
        <w:rPr>
          <w:rFonts w:asciiTheme="majorHAnsi" w:hAnsiTheme="majorHAnsi" w:cs="Myriad-Roman"/>
          <w:color w:val="231F20"/>
          <w:sz w:val="24"/>
          <w:szCs w:val="24"/>
        </w:rPr>
        <w:t>Mannan</w:t>
      </w:r>
      <w:proofErr w:type="spellEnd"/>
      <w:r w:rsidRPr="006765B6">
        <w:rPr>
          <w:rFonts w:asciiTheme="majorHAnsi" w:hAnsiTheme="majorHAnsi" w:cs="Myriad-Roman"/>
          <w:color w:val="231F20"/>
          <w:sz w:val="24"/>
          <w:szCs w:val="24"/>
        </w:rPr>
        <w:t xml:space="preserve">, S.K., </w:t>
      </w:r>
      <w:proofErr w:type="spellStart"/>
      <w:r w:rsidRPr="006765B6">
        <w:rPr>
          <w:rFonts w:asciiTheme="majorHAnsi" w:hAnsiTheme="majorHAnsi" w:cs="Myriad-Roman"/>
          <w:color w:val="231F20"/>
          <w:sz w:val="24"/>
          <w:szCs w:val="24"/>
        </w:rPr>
        <w:t>Pambakian</w:t>
      </w:r>
      <w:proofErr w:type="spellEnd"/>
      <w:r w:rsidRPr="006765B6">
        <w:rPr>
          <w:rFonts w:asciiTheme="majorHAnsi" w:hAnsiTheme="majorHAnsi" w:cs="Myriad-Roman"/>
          <w:color w:val="231F20"/>
          <w:sz w:val="24"/>
          <w:szCs w:val="24"/>
        </w:rPr>
        <w:t>, A.L.M., &amp; Kennard, C.</w:t>
      </w:r>
      <w:r w:rsidR="005B7B80">
        <w:rPr>
          <w:rFonts w:asciiTheme="majorHAnsi" w:hAnsiTheme="majorHAnsi" w:cs="Myriad-Roman"/>
          <w:color w:val="231F20"/>
          <w:sz w:val="24"/>
          <w:szCs w:val="24"/>
        </w:rPr>
        <w:t xml:space="preserve"> </w:t>
      </w:r>
      <w:r w:rsidRPr="006765B6">
        <w:rPr>
          <w:rFonts w:asciiTheme="majorHAnsi" w:hAnsiTheme="majorHAnsi" w:cs="Myriad-Roman"/>
          <w:color w:val="231F20"/>
          <w:sz w:val="24"/>
          <w:szCs w:val="24"/>
        </w:rPr>
        <w:t>(2010)</w:t>
      </w:r>
      <w:r w:rsidR="00555DA6">
        <w:rPr>
          <w:rFonts w:asciiTheme="majorHAnsi" w:hAnsiTheme="majorHAnsi" w:cs="Myriad-Roman"/>
          <w:color w:val="231F20"/>
          <w:sz w:val="24"/>
          <w:szCs w:val="24"/>
        </w:rPr>
        <w:t>.</w:t>
      </w:r>
      <w:proofErr w:type="gramEnd"/>
      <w:r w:rsidRPr="006765B6">
        <w:rPr>
          <w:rFonts w:asciiTheme="majorHAnsi" w:hAnsiTheme="majorHAnsi" w:cs="Myriad-Roman"/>
          <w:color w:val="231F20"/>
          <w:sz w:val="24"/>
          <w:szCs w:val="24"/>
        </w:rPr>
        <w:t xml:space="preserve"> Compensatory strategies following visual search training in patients with homonymous hemianopia: and eye movement study. </w:t>
      </w:r>
      <w:r w:rsidRPr="006765B6">
        <w:rPr>
          <w:rFonts w:asciiTheme="majorHAnsi" w:hAnsiTheme="majorHAnsi" w:cs="Myriad-Roman"/>
          <w:i/>
          <w:color w:val="231F20"/>
          <w:sz w:val="24"/>
          <w:szCs w:val="24"/>
        </w:rPr>
        <w:t>Journal of Neurology</w:t>
      </w:r>
      <w:r w:rsidR="005B7B80">
        <w:rPr>
          <w:rFonts w:asciiTheme="majorHAnsi" w:hAnsiTheme="majorHAnsi" w:cs="Myriad-Roman"/>
          <w:color w:val="231F20"/>
          <w:sz w:val="24"/>
          <w:szCs w:val="24"/>
        </w:rPr>
        <w:t>,</w:t>
      </w:r>
      <w:r w:rsidRPr="006765B6">
        <w:rPr>
          <w:rFonts w:asciiTheme="majorHAnsi" w:hAnsiTheme="majorHAnsi" w:cs="Myriad-Roman"/>
          <w:color w:val="231F20"/>
          <w:sz w:val="24"/>
          <w:szCs w:val="24"/>
        </w:rPr>
        <w:t xml:space="preserve"> 257, 1812-1821.</w:t>
      </w:r>
    </w:p>
    <w:p w14:paraId="1863DD1A" w14:textId="271A9025" w:rsidR="008C76C7" w:rsidRDefault="008C76C7" w:rsidP="00D1715C">
      <w:pPr>
        <w:spacing w:line="480" w:lineRule="auto"/>
        <w:jc w:val="both"/>
        <w:rPr>
          <w:rFonts w:asciiTheme="majorHAnsi" w:hAnsiTheme="majorHAnsi"/>
          <w:sz w:val="24"/>
          <w:szCs w:val="24"/>
        </w:rPr>
      </w:pPr>
      <w:proofErr w:type="spellStart"/>
      <w:proofErr w:type="gramStart"/>
      <w:r w:rsidRPr="006765B6">
        <w:rPr>
          <w:rFonts w:asciiTheme="majorHAnsi" w:hAnsiTheme="majorHAnsi"/>
          <w:sz w:val="24"/>
          <w:szCs w:val="24"/>
        </w:rPr>
        <w:t>Meienberg</w:t>
      </w:r>
      <w:proofErr w:type="spellEnd"/>
      <w:r w:rsidRPr="006765B6">
        <w:rPr>
          <w:rFonts w:asciiTheme="majorHAnsi" w:hAnsiTheme="majorHAnsi"/>
          <w:sz w:val="24"/>
          <w:szCs w:val="24"/>
        </w:rPr>
        <w:t xml:space="preserve">, O., </w:t>
      </w:r>
      <w:proofErr w:type="spellStart"/>
      <w:r w:rsidRPr="006765B6">
        <w:rPr>
          <w:rFonts w:asciiTheme="majorHAnsi" w:hAnsiTheme="majorHAnsi"/>
          <w:sz w:val="24"/>
          <w:szCs w:val="24"/>
        </w:rPr>
        <w:t>Zangemeister</w:t>
      </w:r>
      <w:proofErr w:type="spellEnd"/>
      <w:r w:rsidRPr="006765B6">
        <w:rPr>
          <w:rFonts w:asciiTheme="majorHAnsi" w:hAnsiTheme="majorHAnsi"/>
          <w:sz w:val="24"/>
          <w:szCs w:val="24"/>
        </w:rPr>
        <w:t xml:space="preserve">, W.H., Rosenberg, M., Hoyt, W.F., </w:t>
      </w:r>
      <w:r w:rsidR="00555DA6">
        <w:rPr>
          <w:rFonts w:asciiTheme="majorHAnsi" w:hAnsiTheme="majorHAnsi"/>
          <w:sz w:val="24"/>
          <w:szCs w:val="24"/>
        </w:rPr>
        <w:t xml:space="preserve">&amp; </w:t>
      </w:r>
      <w:r w:rsidRPr="006765B6">
        <w:rPr>
          <w:rFonts w:asciiTheme="majorHAnsi" w:hAnsiTheme="majorHAnsi"/>
          <w:sz w:val="24"/>
          <w:szCs w:val="24"/>
        </w:rPr>
        <w:t>Stark, L.</w:t>
      </w:r>
      <w:r w:rsidR="005B7B80">
        <w:rPr>
          <w:rFonts w:asciiTheme="majorHAnsi" w:hAnsiTheme="majorHAnsi"/>
          <w:sz w:val="24"/>
          <w:szCs w:val="24"/>
        </w:rPr>
        <w:t xml:space="preserve"> </w:t>
      </w:r>
      <w:r w:rsidRPr="006765B6">
        <w:rPr>
          <w:rFonts w:asciiTheme="majorHAnsi" w:hAnsiTheme="majorHAnsi"/>
          <w:sz w:val="24"/>
          <w:szCs w:val="24"/>
        </w:rPr>
        <w:t>(1981)</w:t>
      </w:r>
      <w:r w:rsidR="00555DA6">
        <w:rPr>
          <w:rFonts w:asciiTheme="majorHAnsi" w:hAnsiTheme="majorHAnsi"/>
          <w:sz w:val="24"/>
          <w:szCs w:val="24"/>
        </w:rPr>
        <w:t>.</w:t>
      </w:r>
      <w:proofErr w:type="gramEnd"/>
      <w:r w:rsidRPr="006765B6">
        <w:rPr>
          <w:rFonts w:asciiTheme="majorHAnsi" w:hAnsiTheme="majorHAnsi"/>
          <w:sz w:val="24"/>
          <w:szCs w:val="24"/>
        </w:rPr>
        <w:t xml:space="preserve"> </w:t>
      </w:r>
      <w:proofErr w:type="gramStart"/>
      <w:r w:rsidRPr="006765B6">
        <w:rPr>
          <w:rFonts w:asciiTheme="majorHAnsi" w:hAnsiTheme="majorHAnsi"/>
          <w:sz w:val="24"/>
          <w:szCs w:val="24"/>
        </w:rPr>
        <w:t xml:space="preserve">Saccadic eye movement </w:t>
      </w:r>
      <w:proofErr w:type="spellStart"/>
      <w:r w:rsidRPr="006765B6">
        <w:rPr>
          <w:rFonts w:asciiTheme="majorHAnsi" w:hAnsiTheme="majorHAnsi"/>
          <w:sz w:val="24"/>
          <w:szCs w:val="24"/>
        </w:rPr>
        <w:t>startegies</w:t>
      </w:r>
      <w:proofErr w:type="spellEnd"/>
      <w:r w:rsidRPr="006765B6">
        <w:rPr>
          <w:rFonts w:asciiTheme="majorHAnsi" w:hAnsiTheme="majorHAnsi"/>
          <w:sz w:val="24"/>
          <w:szCs w:val="24"/>
        </w:rPr>
        <w:t xml:space="preserve"> in patients with </w:t>
      </w:r>
      <w:proofErr w:type="spellStart"/>
      <w:r w:rsidRPr="006765B6">
        <w:rPr>
          <w:rFonts w:asciiTheme="majorHAnsi" w:hAnsiTheme="majorHAnsi"/>
          <w:sz w:val="24"/>
          <w:szCs w:val="24"/>
        </w:rPr>
        <w:t>homonymus</w:t>
      </w:r>
      <w:proofErr w:type="spellEnd"/>
      <w:r w:rsidRPr="006765B6">
        <w:rPr>
          <w:rFonts w:asciiTheme="majorHAnsi" w:hAnsiTheme="majorHAnsi"/>
          <w:sz w:val="24"/>
          <w:szCs w:val="24"/>
        </w:rPr>
        <w:t xml:space="preserve"> hemianopia.</w:t>
      </w:r>
      <w:proofErr w:type="gramEnd"/>
      <w:r w:rsidRPr="006765B6">
        <w:rPr>
          <w:rFonts w:asciiTheme="majorHAnsi" w:hAnsiTheme="majorHAnsi"/>
          <w:sz w:val="24"/>
          <w:szCs w:val="24"/>
        </w:rPr>
        <w:t xml:space="preserve"> </w:t>
      </w:r>
      <w:r w:rsidRPr="006765B6">
        <w:rPr>
          <w:rFonts w:asciiTheme="majorHAnsi" w:hAnsiTheme="majorHAnsi"/>
          <w:i/>
          <w:sz w:val="24"/>
          <w:szCs w:val="24"/>
        </w:rPr>
        <w:t>Annals of Neurology</w:t>
      </w:r>
      <w:r w:rsidR="005B7B80">
        <w:rPr>
          <w:rFonts w:asciiTheme="majorHAnsi" w:hAnsiTheme="majorHAnsi"/>
          <w:sz w:val="24"/>
          <w:szCs w:val="24"/>
        </w:rPr>
        <w:t xml:space="preserve">, </w:t>
      </w:r>
      <w:r w:rsidRPr="006765B6">
        <w:rPr>
          <w:rFonts w:asciiTheme="majorHAnsi" w:hAnsiTheme="majorHAnsi"/>
          <w:sz w:val="24"/>
          <w:szCs w:val="24"/>
        </w:rPr>
        <w:t>9, 537-544</w:t>
      </w:r>
      <w:r w:rsidR="000E2F53">
        <w:rPr>
          <w:rFonts w:asciiTheme="majorHAnsi" w:hAnsiTheme="majorHAnsi"/>
          <w:sz w:val="24"/>
          <w:szCs w:val="24"/>
        </w:rPr>
        <w:t>.</w:t>
      </w:r>
    </w:p>
    <w:p w14:paraId="5E005C44" w14:textId="788ACF6B" w:rsidR="00817F50" w:rsidRDefault="00817F50" w:rsidP="00D1715C">
      <w:pPr>
        <w:spacing w:line="480" w:lineRule="auto"/>
        <w:jc w:val="both"/>
        <w:rPr>
          <w:rFonts w:asciiTheme="majorHAnsi" w:hAnsiTheme="majorHAnsi" w:cs="Dutch801BT-Roman"/>
          <w:sz w:val="24"/>
          <w:szCs w:val="24"/>
        </w:rPr>
      </w:pPr>
      <w:proofErr w:type="spellStart"/>
      <w:r w:rsidRPr="00331897">
        <w:rPr>
          <w:rFonts w:asciiTheme="majorHAnsi" w:hAnsiTheme="majorHAnsi" w:cs="Dutch801BT-Roman"/>
          <w:sz w:val="24"/>
          <w:szCs w:val="24"/>
        </w:rPr>
        <w:t>Mohler</w:t>
      </w:r>
      <w:proofErr w:type="spellEnd"/>
      <w:r>
        <w:rPr>
          <w:rFonts w:asciiTheme="majorHAnsi" w:hAnsiTheme="majorHAnsi" w:cs="Dutch801BT-Roman"/>
          <w:sz w:val="24"/>
          <w:szCs w:val="24"/>
        </w:rPr>
        <w:t>,</w:t>
      </w:r>
      <w:r w:rsidRPr="00331897">
        <w:rPr>
          <w:rFonts w:asciiTheme="majorHAnsi" w:hAnsiTheme="majorHAnsi" w:cs="Dutch801BT-Roman"/>
          <w:sz w:val="24"/>
          <w:szCs w:val="24"/>
        </w:rPr>
        <w:t xml:space="preserve"> C</w:t>
      </w:r>
      <w:r w:rsidR="00C24372">
        <w:rPr>
          <w:rFonts w:asciiTheme="majorHAnsi" w:hAnsiTheme="majorHAnsi" w:cs="Dutch801BT-Roman"/>
          <w:sz w:val="24"/>
          <w:szCs w:val="24"/>
        </w:rPr>
        <w:t>.</w:t>
      </w:r>
      <w:r w:rsidRPr="00331897">
        <w:rPr>
          <w:rFonts w:asciiTheme="majorHAnsi" w:hAnsiTheme="majorHAnsi" w:cs="Dutch801BT-Roman"/>
          <w:sz w:val="24"/>
          <w:szCs w:val="24"/>
        </w:rPr>
        <w:t>W</w:t>
      </w:r>
      <w:r w:rsidR="00C24372">
        <w:rPr>
          <w:rFonts w:asciiTheme="majorHAnsi" w:hAnsiTheme="majorHAnsi" w:cs="Dutch801BT-Roman"/>
          <w:sz w:val="24"/>
          <w:szCs w:val="24"/>
        </w:rPr>
        <w:t>.</w:t>
      </w:r>
      <w:r w:rsidRPr="00331897">
        <w:rPr>
          <w:rFonts w:asciiTheme="majorHAnsi" w:hAnsiTheme="majorHAnsi" w:cs="Dutch801BT-Roman"/>
          <w:sz w:val="24"/>
          <w:szCs w:val="24"/>
        </w:rPr>
        <w:t>,</w:t>
      </w:r>
      <w:r w:rsidR="00C24372">
        <w:rPr>
          <w:rFonts w:asciiTheme="majorHAnsi" w:hAnsiTheme="majorHAnsi" w:cs="Dutch801BT-Roman"/>
          <w:sz w:val="24"/>
          <w:szCs w:val="24"/>
        </w:rPr>
        <w:t xml:space="preserve"> &amp;</w:t>
      </w:r>
      <w:r w:rsidRPr="00331897">
        <w:rPr>
          <w:rFonts w:asciiTheme="majorHAnsi" w:hAnsiTheme="majorHAnsi" w:cs="Dutch801BT-Roman"/>
          <w:sz w:val="24"/>
          <w:szCs w:val="24"/>
        </w:rPr>
        <w:t xml:space="preserve"> </w:t>
      </w:r>
      <w:proofErr w:type="spellStart"/>
      <w:r w:rsidRPr="00331897">
        <w:rPr>
          <w:rFonts w:asciiTheme="majorHAnsi" w:hAnsiTheme="majorHAnsi" w:cs="Dutch801BT-Roman"/>
          <w:sz w:val="24"/>
          <w:szCs w:val="24"/>
        </w:rPr>
        <w:t>Wurtz</w:t>
      </w:r>
      <w:proofErr w:type="spellEnd"/>
      <w:r w:rsidR="00C24372">
        <w:rPr>
          <w:rFonts w:asciiTheme="majorHAnsi" w:hAnsiTheme="majorHAnsi" w:cs="Dutch801BT-Roman"/>
          <w:sz w:val="24"/>
          <w:szCs w:val="24"/>
        </w:rPr>
        <w:t>,</w:t>
      </w:r>
      <w:r w:rsidRPr="00331897">
        <w:rPr>
          <w:rFonts w:asciiTheme="majorHAnsi" w:hAnsiTheme="majorHAnsi" w:cs="Dutch801BT-Roman"/>
          <w:sz w:val="24"/>
          <w:szCs w:val="24"/>
        </w:rPr>
        <w:t xml:space="preserve"> R</w:t>
      </w:r>
      <w:r w:rsidR="00C24372">
        <w:rPr>
          <w:rFonts w:asciiTheme="majorHAnsi" w:hAnsiTheme="majorHAnsi" w:cs="Dutch801BT-Roman"/>
          <w:sz w:val="24"/>
          <w:szCs w:val="24"/>
        </w:rPr>
        <w:t>.</w:t>
      </w:r>
      <w:r w:rsidRPr="00331897">
        <w:rPr>
          <w:rFonts w:asciiTheme="majorHAnsi" w:hAnsiTheme="majorHAnsi" w:cs="Dutch801BT-Roman"/>
          <w:sz w:val="24"/>
          <w:szCs w:val="24"/>
        </w:rPr>
        <w:t>H</w:t>
      </w:r>
      <w:r w:rsidR="00C24372">
        <w:rPr>
          <w:rFonts w:asciiTheme="majorHAnsi" w:hAnsiTheme="majorHAnsi" w:cs="Dutch801BT-Roman"/>
          <w:sz w:val="24"/>
          <w:szCs w:val="24"/>
        </w:rPr>
        <w:t>.</w:t>
      </w:r>
      <w:r w:rsidRPr="00331897">
        <w:rPr>
          <w:rFonts w:asciiTheme="majorHAnsi" w:hAnsiTheme="majorHAnsi" w:cs="Dutch801BT-Roman"/>
          <w:sz w:val="24"/>
          <w:szCs w:val="24"/>
        </w:rPr>
        <w:t xml:space="preserve"> (1977)</w:t>
      </w:r>
      <w:r w:rsidR="00C24372">
        <w:rPr>
          <w:rFonts w:asciiTheme="majorHAnsi" w:hAnsiTheme="majorHAnsi" w:cs="Dutch801BT-Roman"/>
          <w:sz w:val="24"/>
          <w:szCs w:val="24"/>
        </w:rPr>
        <w:t xml:space="preserve"> Role of striate cortex and superior colliculus in visual guidance of saccadic eye movements in monkeys.</w:t>
      </w:r>
      <w:r w:rsidRPr="00331897">
        <w:rPr>
          <w:rFonts w:asciiTheme="majorHAnsi" w:hAnsiTheme="majorHAnsi" w:cs="Dutch801BT-Roman"/>
          <w:sz w:val="24"/>
          <w:szCs w:val="24"/>
        </w:rPr>
        <w:t xml:space="preserve"> </w:t>
      </w:r>
      <w:r w:rsidRPr="00331897">
        <w:rPr>
          <w:rFonts w:asciiTheme="majorHAnsi" w:hAnsiTheme="majorHAnsi" w:cs="Dutch801BT-Italic"/>
          <w:i/>
          <w:iCs/>
          <w:sz w:val="24"/>
          <w:szCs w:val="24"/>
        </w:rPr>
        <w:t>J</w:t>
      </w:r>
      <w:r w:rsidR="00C24372">
        <w:rPr>
          <w:rFonts w:asciiTheme="majorHAnsi" w:hAnsiTheme="majorHAnsi" w:cs="Dutch801BT-Italic"/>
          <w:i/>
          <w:iCs/>
          <w:sz w:val="24"/>
          <w:szCs w:val="24"/>
        </w:rPr>
        <w:t>ournal of</w:t>
      </w:r>
      <w:r w:rsidRPr="00331897">
        <w:rPr>
          <w:rFonts w:asciiTheme="majorHAnsi" w:hAnsiTheme="majorHAnsi" w:cs="Dutch801BT-Italic"/>
          <w:i/>
          <w:iCs/>
          <w:sz w:val="24"/>
          <w:szCs w:val="24"/>
        </w:rPr>
        <w:t xml:space="preserve"> Neurophysiol</w:t>
      </w:r>
      <w:r w:rsidR="00C24372">
        <w:rPr>
          <w:rFonts w:asciiTheme="majorHAnsi" w:hAnsiTheme="majorHAnsi" w:cs="Dutch801BT-Italic"/>
          <w:i/>
          <w:iCs/>
          <w:sz w:val="24"/>
          <w:szCs w:val="24"/>
        </w:rPr>
        <w:t>ogy</w:t>
      </w:r>
      <w:r w:rsidR="005B7B80">
        <w:rPr>
          <w:rFonts w:asciiTheme="majorHAnsi" w:hAnsiTheme="majorHAnsi" w:cs="Dutch801BT-Italic"/>
          <w:i/>
          <w:iCs/>
          <w:sz w:val="24"/>
          <w:szCs w:val="24"/>
        </w:rPr>
        <w:t>,</w:t>
      </w:r>
      <w:r w:rsidRPr="00331897">
        <w:rPr>
          <w:rFonts w:asciiTheme="majorHAnsi" w:hAnsiTheme="majorHAnsi" w:cs="Dutch801BT-Italic"/>
          <w:i/>
          <w:iCs/>
          <w:sz w:val="24"/>
          <w:szCs w:val="24"/>
        </w:rPr>
        <w:t xml:space="preserve"> </w:t>
      </w:r>
      <w:r w:rsidR="00C24372">
        <w:rPr>
          <w:rFonts w:asciiTheme="majorHAnsi" w:hAnsiTheme="majorHAnsi" w:cs="Dutch801BT-Roman"/>
          <w:sz w:val="24"/>
          <w:szCs w:val="24"/>
        </w:rPr>
        <w:t xml:space="preserve">40, </w:t>
      </w:r>
      <w:r w:rsidRPr="00331897">
        <w:rPr>
          <w:rFonts w:asciiTheme="majorHAnsi" w:hAnsiTheme="majorHAnsi" w:cs="Dutch801BT-Roman"/>
          <w:sz w:val="24"/>
          <w:szCs w:val="24"/>
        </w:rPr>
        <w:t>74–94.</w:t>
      </w:r>
    </w:p>
    <w:p w14:paraId="0662A5EC" w14:textId="615E489E" w:rsidR="00E576A3" w:rsidRDefault="00E576A3" w:rsidP="00CB0AB4">
      <w:pPr>
        <w:spacing w:line="480" w:lineRule="auto"/>
        <w:rPr>
          <w:rFonts w:asciiTheme="majorHAnsi" w:hAnsiTheme="majorHAnsi"/>
          <w:sz w:val="24"/>
          <w:szCs w:val="24"/>
        </w:rPr>
      </w:pPr>
      <w:proofErr w:type="gramStart"/>
      <w:r>
        <w:rPr>
          <w:rFonts w:asciiTheme="majorHAnsi" w:hAnsiTheme="majorHAnsi"/>
          <w:sz w:val="24"/>
          <w:szCs w:val="24"/>
        </w:rPr>
        <w:lastRenderedPageBreak/>
        <w:t xml:space="preserve">Moore, T., Rodman, H.R., </w:t>
      </w:r>
      <w:proofErr w:type="spellStart"/>
      <w:r>
        <w:rPr>
          <w:rFonts w:asciiTheme="majorHAnsi" w:hAnsiTheme="majorHAnsi"/>
          <w:sz w:val="24"/>
          <w:szCs w:val="24"/>
        </w:rPr>
        <w:t>Repp</w:t>
      </w:r>
      <w:proofErr w:type="spellEnd"/>
      <w:r>
        <w:rPr>
          <w:rFonts w:asciiTheme="majorHAnsi" w:hAnsiTheme="majorHAnsi"/>
          <w:sz w:val="24"/>
          <w:szCs w:val="24"/>
        </w:rPr>
        <w:t>, A.B., &amp; Gross, C.G. (1995).</w:t>
      </w:r>
      <w:proofErr w:type="gramEnd"/>
      <w:r>
        <w:rPr>
          <w:rFonts w:asciiTheme="majorHAnsi" w:hAnsiTheme="majorHAnsi"/>
          <w:sz w:val="24"/>
          <w:szCs w:val="24"/>
        </w:rPr>
        <w:t xml:space="preserve"> </w:t>
      </w:r>
      <w:proofErr w:type="gramStart"/>
      <w:r>
        <w:rPr>
          <w:rFonts w:asciiTheme="majorHAnsi" w:hAnsiTheme="majorHAnsi"/>
          <w:sz w:val="24"/>
          <w:szCs w:val="24"/>
        </w:rPr>
        <w:t>Localization of visual stimuli after striate cortex damage in monkeys: Parallels with human blindsight.</w:t>
      </w:r>
      <w:proofErr w:type="gramEnd"/>
      <w:r>
        <w:rPr>
          <w:rFonts w:asciiTheme="majorHAnsi" w:hAnsiTheme="majorHAnsi"/>
          <w:sz w:val="24"/>
          <w:szCs w:val="24"/>
        </w:rPr>
        <w:t xml:space="preserve"> </w:t>
      </w:r>
      <w:r w:rsidRPr="008A448D">
        <w:rPr>
          <w:rFonts w:asciiTheme="majorHAnsi" w:hAnsiTheme="majorHAnsi"/>
          <w:i/>
          <w:sz w:val="24"/>
          <w:szCs w:val="24"/>
        </w:rPr>
        <w:t>Proceedings of the National Academy of Sciences of the U.S.A</w:t>
      </w:r>
      <w:r>
        <w:rPr>
          <w:rFonts w:asciiTheme="majorHAnsi" w:hAnsiTheme="majorHAnsi"/>
          <w:sz w:val="24"/>
          <w:szCs w:val="24"/>
        </w:rPr>
        <w:t>, 92, 8215-8218.</w:t>
      </w:r>
    </w:p>
    <w:p w14:paraId="6DF2CFBD" w14:textId="451E94F5" w:rsidR="00CB0AB4" w:rsidRPr="000C02D9" w:rsidRDefault="00CB0AB4" w:rsidP="0075571A">
      <w:pPr>
        <w:spacing w:line="480" w:lineRule="auto"/>
        <w:rPr>
          <w:rFonts w:asciiTheme="majorHAnsi" w:hAnsiTheme="majorHAnsi"/>
          <w:color w:val="F79646" w:themeColor="accent6"/>
          <w:sz w:val="24"/>
          <w:szCs w:val="24"/>
        </w:rPr>
      </w:pPr>
      <w:proofErr w:type="spellStart"/>
      <w:r w:rsidRPr="000C02D9">
        <w:rPr>
          <w:rFonts w:asciiTheme="majorHAnsi" w:hAnsiTheme="majorHAnsi"/>
          <w:color w:val="F79646" w:themeColor="accent6"/>
          <w:sz w:val="24"/>
          <w:szCs w:val="24"/>
        </w:rPr>
        <w:t>Morvan</w:t>
      </w:r>
      <w:proofErr w:type="gramStart"/>
      <w:r w:rsidRPr="000C02D9">
        <w:rPr>
          <w:rFonts w:asciiTheme="majorHAnsi" w:hAnsiTheme="majorHAnsi"/>
          <w:color w:val="F79646" w:themeColor="accent6"/>
          <w:sz w:val="24"/>
          <w:szCs w:val="24"/>
        </w:rPr>
        <w:t>,C</w:t>
      </w:r>
      <w:proofErr w:type="spellEnd"/>
      <w:proofErr w:type="gramEnd"/>
      <w:r w:rsidRPr="000C02D9">
        <w:rPr>
          <w:rFonts w:asciiTheme="majorHAnsi" w:hAnsiTheme="majorHAnsi"/>
          <w:color w:val="F79646" w:themeColor="accent6"/>
          <w:sz w:val="24"/>
          <w:szCs w:val="24"/>
        </w:rPr>
        <w:t xml:space="preserve">., &amp; Maloney, L.T. (2012). Human visual search does not maximize the post-saccadic probability of identifying targets. </w:t>
      </w:r>
      <w:proofErr w:type="spellStart"/>
      <w:r w:rsidRPr="000C02D9">
        <w:rPr>
          <w:rFonts w:asciiTheme="majorHAnsi" w:hAnsiTheme="majorHAnsi" w:cs="ACGAK N+ Minion"/>
          <w:i/>
          <w:iCs/>
          <w:color w:val="F79646" w:themeColor="accent6"/>
          <w:sz w:val="24"/>
          <w:szCs w:val="24"/>
        </w:rPr>
        <w:t>PLoS</w:t>
      </w:r>
      <w:proofErr w:type="spellEnd"/>
      <w:r w:rsidRPr="000C02D9">
        <w:rPr>
          <w:rFonts w:asciiTheme="majorHAnsi" w:hAnsiTheme="majorHAnsi" w:cs="ACGAK N+ Minion"/>
          <w:i/>
          <w:iCs/>
          <w:color w:val="F79646" w:themeColor="accent6"/>
          <w:sz w:val="24"/>
          <w:szCs w:val="24"/>
        </w:rPr>
        <w:t xml:space="preserve"> Computational Biology, </w:t>
      </w:r>
      <w:r w:rsidRPr="000C02D9">
        <w:rPr>
          <w:rFonts w:asciiTheme="majorHAnsi" w:hAnsiTheme="majorHAnsi"/>
          <w:color w:val="F79646" w:themeColor="accent6"/>
          <w:sz w:val="24"/>
          <w:szCs w:val="24"/>
        </w:rPr>
        <w:t>8,</w:t>
      </w:r>
      <w:r w:rsidRPr="000C02D9">
        <w:rPr>
          <w:rFonts w:ascii="inherit" w:hAnsi="inherit" w:cs="Arial"/>
          <w:color w:val="F79646" w:themeColor="accent6"/>
          <w:sz w:val="20"/>
          <w:szCs w:val="20"/>
          <w:lang w:val="en"/>
        </w:rPr>
        <w:t xml:space="preserve"> </w:t>
      </w:r>
      <w:r w:rsidRPr="000C02D9">
        <w:rPr>
          <w:rFonts w:asciiTheme="majorHAnsi" w:hAnsiTheme="majorHAnsi" w:cs="Arial"/>
          <w:color w:val="F79646" w:themeColor="accent6"/>
          <w:sz w:val="24"/>
          <w:szCs w:val="24"/>
          <w:lang w:val="en"/>
        </w:rPr>
        <w:t>DOI: 10.1371/</w:t>
      </w:r>
      <w:proofErr w:type="gramStart"/>
      <w:r w:rsidRPr="000C02D9">
        <w:rPr>
          <w:rFonts w:asciiTheme="majorHAnsi" w:hAnsiTheme="majorHAnsi" w:cs="Arial"/>
          <w:color w:val="F79646" w:themeColor="accent6"/>
          <w:sz w:val="24"/>
          <w:szCs w:val="24"/>
          <w:lang w:val="en"/>
        </w:rPr>
        <w:t>journal.pcbi.1002342</w:t>
      </w:r>
      <w:r w:rsidRPr="000C02D9">
        <w:rPr>
          <w:rFonts w:asciiTheme="majorHAnsi" w:hAnsiTheme="majorHAnsi"/>
          <w:color w:val="F79646" w:themeColor="accent6"/>
          <w:sz w:val="24"/>
          <w:szCs w:val="24"/>
        </w:rPr>
        <w:t xml:space="preserve"> .</w:t>
      </w:r>
      <w:proofErr w:type="gramEnd"/>
    </w:p>
    <w:p w14:paraId="4A25F6E7" w14:textId="41189237" w:rsidR="00E808B0" w:rsidRDefault="00E808B0" w:rsidP="00D1715C">
      <w:pPr>
        <w:spacing w:line="480" w:lineRule="auto"/>
        <w:rPr>
          <w:rFonts w:asciiTheme="majorHAnsi" w:hAnsiTheme="majorHAnsi"/>
          <w:sz w:val="24"/>
          <w:szCs w:val="24"/>
        </w:rPr>
      </w:pPr>
      <w:proofErr w:type="gramStart"/>
      <w:r w:rsidRPr="003515C0">
        <w:rPr>
          <w:rFonts w:asciiTheme="majorHAnsi" w:hAnsiTheme="majorHAnsi"/>
          <w:sz w:val="24"/>
          <w:szCs w:val="24"/>
        </w:rPr>
        <w:t>Najemnik, J.</w:t>
      </w:r>
      <w:r w:rsidR="00555DA6">
        <w:rPr>
          <w:rFonts w:asciiTheme="majorHAnsi" w:hAnsiTheme="majorHAnsi"/>
          <w:sz w:val="24"/>
          <w:szCs w:val="24"/>
        </w:rPr>
        <w:t>, &amp;</w:t>
      </w:r>
      <w:r w:rsidRPr="003515C0">
        <w:rPr>
          <w:rFonts w:asciiTheme="majorHAnsi" w:hAnsiTheme="majorHAnsi"/>
          <w:sz w:val="24"/>
          <w:szCs w:val="24"/>
        </w:rPr>
        <w:t xml:space="preserve"> Geisler, W.S.</w:t>
      </w:r>
      <w:r w:rsidR="005B7B80">
        <w:rPr>
          <w:rFonts w:asciiTheme="majorHAnsi" w:hAnsiTheme="majorHAnsi"/>
          <w:sz w:val="24"/>
          <w:szCs w:val="24"/>
        </w:rPr>
        <w:t xml:space="preserve"> </w:t>
      </w:r>
      <w:r w:rsidRPr="003515C0">
        <w:rPr>
          <w:rFonts w:asciiTheme="majorHAnsi" w:hAnsiTheme="majorHAnsi"/>
          <w:sz w:val="24"/>
          <w:szCs w:val="24"/>
        </w:rPr>
        <w:t>(2005)</w:t>
      </w:r>
      <w:r w:rsidR="00555DA6">
        <w:rPr>
          <w:rFonts w:asciiTheme="majorHAnsi" w:hAnsiTheme="majorHAnsi"/>
          <w:sz w:val="24"/>
          <w:szCs w:val="24"/>
        </w:rPr>
        <w:t>.</w:t>
      </w:r>
      <w:proofErr w:type="gramEnd"/>
      <w:r w:rsidRPr="003515C0">
        <w:rPr>
          <w:rFonts w:asciiTheme="majorHAnsi" w:hAnsiTheme="majorHAnsi"/>
          <w:sz w:val="24"/>
          <w:szCs w:val="24"/>
        </w:rPr>
        <w:t xml:space="preserve">  </w:t>
      </w:r>
      <w:proofErr w:type="gramStart"/>
      <w:r w:rsidRPr="003515C0">
        <w:rPr>
          <w:rFonts w:asciiTheme="majorHAnsi" w:hAnsiTheme="majorHAnsi"/>
          <w:sz w:val="24"/>
          <w:szCs w:val="24"/>
        </w:rPr>
        <w:t>Optimal eye movement strategies in visual search.</w:t>
      </w:r>
      <w:proofErr w:type="gramEnd"/>
      <w:r w:rsidRPr="003515C0">
        <w:rPr>
          <w:rFonts w:asciiTheme="majorHAnsi" w:hAnsiTheme="majorHAnsi"/>
          <w:sz w:val="24"/>
          <w:szCs w:val="24"/>
        </w:rPr>
        <w:t xml:space="preserve"> </w:t>
      </w:r>
      <w:r w:rsidRPr="003515C0">
        <w:rPr>
          <w:rFonts w:asciiTheme="majorHAnsi" w:hAnsiTheme="majorHAnsi"/>
          <w:i/>
          <w:sz w:val="24"/>
          <w:szCs w:val="24"/>
        </w:rPr>
        <w:t>Nature</w:t>
      </w:r>
      <w:r w:rsidRPr="003515C0">
        <w:rPr>
          <w:rFonts w:asciiTheme="majorHAnsi" w:hAnsiTheme="majorHAnsi"/>
          <w:sz w:val="24"/>
          <w:szCs w:val="24"/>
        </w:rPr>
        <w:t>, 434, 387-391.</w:t>
      </w:r>
    </w:p>
    <w:p w14:paraId="2D7DC832" w14:textId="66AE195A" w:rsidR="00E808B0" w:rsidRDefault="00E808B0" w:rsidP="00D1715C">
      <w:pPr>
        <w:spacing w:line="480" w:lineRule="auto"/>
        <w:rPr>
          <w:rFonts w:asciiTheme="majorHAnsi" w:hAnsiTheme="majorHAnsi"/>
          <w:sz w:val="24"/>
          <w:szCs w:val="24"/>
        </w:rPr>
      </w:pPr>
      <w:proofErr w:type="gramStart"/>
      <w:r w:rsidRPr="003515C0">
        <w:rPr>
          <w:rFonts w:asciiTheme="majorHAnsi" w:hAnsiTheme="majorHAnsi"/>
          <w:sz w:val="24"/>
          <w:szCs w:val="24"/>
        </w:rPr>
        <w:t>Najemnik, J.</w:t>
      </w:r>
      <w:r w:rsidR="00555DA6">
        <w:rPr>
          <w:rFonts w:asciiTheme="majorHAnsi" w:hAnsiTheme="majorHAnsi"/>
          <w:sz w:val="24"/>
          <w:szCs w:val="24"/>
        </w:rPr>
        <w:t>,</w:t>
      </w:r>
      <w:r w:rsidRPr="003515C0">
        <w:rPr>
          <w:rFonts w:asciiTheme="majorHAnsi" w:hAnsiTheme="majorHAnsi"/>
          <w:sz w:val="24"/>
          <w:szCs w:val="24"/>
        </w:rPr>
        <w:t xml:space="preserve"> &amp; Geisler, W.S.</w:t>
      </w:r>
      <w:r w:rsidR="005B7B80">
        <w:rPr>
          <w:rFonts w:asciiTheme="majorHAnsi" w:hAnsiTheme="majorHAnsi"/>
          <w:sz w:val="24"/>
          <w:szCs w:val="24"/>
        </w:rPr>
        <w:t xml:space="preserve"> </w:t>
      </w:r>
      <w:r w:rsidRPr="003515C0">
        <w:rPr>
          <w:rFonts w:asciiTheme="majorHAnsi" w:hAnsiTheme="majorHAnsi"/>
          <w:sz w:val="24"/>
          <w:szCs w:val="24"/>
        </w:rPr>
        <w:t>(2008)</w:t>
      </w:r>
      <w:r w:rsidR="00555DA6">
        <w:rPr>
          <w:rFonts w:asciiTheme="majorHAnsi" w:hAnsiTheme="majorHAnsi"/>
          <w:sz w:val="24"/>
          <w:szCs w:val="24"/>
        </w:rPr>
        <w:t>.</w:t>
      </w:r>
      <w:proofErr w:type="gramEnd"/>
      <w:r w:rsidRPr="003515C0">
        <w:rPr>
          <w:rFonts w:asciiTheme="majorHAnsi" w:hAnsiTheme="majorHAnsi"/>
          <w:sz w:val="24"/>
          <w:szCs w:val="24"/>
        </w:rPr>
        <w:t xml:space="preserve"> Eye movement statistics in humans are consistent with an optimal search strategy. </w:t>
      </w:r>
      <w:r w:rsidRPr="003515C0">
        <w:rPr>
          <w:rFonts w:asciiTheme="majorHAnsi" w:hAnsiTheme="majorHAnsi"/>
          <w:i/>
          <w:sz w:val="24"/>
          <w:szCs w:val="24"/>
        </w:rPr>
        <w:t xml:space="preserve">Journal </w:t>
      </w:r>
      <w:proofErr w:type="gramStart"/>
      <w:r w:rsidRPr="003515C0">
        <w:rPr>
          <w:rFonts w:asciiTheme="majorHAnsi" w:hAnsiTheme="majorHAnsi"/>
          <w:i/>
          <w:sz w:val="24"/>
          <w:szCs w:val="24"/>
        </w:rPr>
        <w:t>of  Vision</w:t>
      </w:r>
      <w:proofErr w:type="gramEnd"/>
      <w:r w:rsidR="00BF79B7">
        <w:rPr>
          <w:rFonts w:asciiTheme="majorHAnsi" w:hAnsiTheme="majorHAnsi"/>
          <w:sz w:val="24"/>
          <w:szCs w:val="24"/>
        </w:rPr>
        <w:t>,</w:t>
      </w:r>
      <w:r w:rsidRPr="003515C0">
        <w:rPr>
          <w:rFonts w:asciiTheme="majorHAnsi" w:hAnsiTheme="majorHAnsi"/>
          <w:sz w:val="24"/>
          <w:szCs w:val="24"/>
        </w:rPr>
        <w:t xml:space="preserve"> 8(3),</w:t>
      </w:r>
      <w:r w:rsidR="005B7B80">
        <w:rPr>
          <w:rFonts w:asciiTheme="majorHAnsi" w:hAnsiTheme="majorHAnsi"/>
          <w:sz w:val="24"/>
          <w:szCs w:val="24"/>
        </w:rPr>
        <w:t xml:space="preserve"> </w:t>
      </w:r>
      <w:r w:rsidRPr="003515C0">
        <w:rPr>
          <w:rFonts w:asciiTheme="majorHAnsi" w:hAnsiTheme="majorHAnsi"/>
          <w:sz w:val="24"/>
          <w:szCs w:val="24"/>
        </w:rPr>
        <w:t>1-14.</w:t>
      </w:r>
    </w:p>
    <w:p w14:paraId="4D75FC8E" w14:textId="4A260DFB" w:rsidR="00E808B0" w:rsidRDefault="00E808B0" w:rsidP="00D1715C">
      <w:pPr>
        <w:spacing w:line="480" w:lineRule="auto"/>
        <w:rPr>
          <w:rFonts w:asciiTheme="majorHAnsi" w:hAnsiTheme="majorHAnsi"/>
          <w:sz w:val="24"/>
          <w:szCs w:val="24"/>
        </w:rPr>
      </w:pPr>
      <w:proofErr w:type="spellStart"/>
      <w:proofErr w:type="gramStart"/>
      <w:r w:rsidRPr="003515C0">
        <w:rPr>
          <w:rFonts w:asciiTheme="majorHAnsi" w:hAnsiTheme="majorHAnsi"/>
          <w:sz w:val="24"/>
          <w:szCs w:val="24"/>
        </w:rPr>
        <w:t>Neider</w:t>
      </w:r>
      <w:proofErr w:type="spellEnd"/>
      <w:r w:rsidRPr="003515C0">
        <w:rPr>
          <w:rFonts w:asciiTheme="majorHAnsi" w:hAnsiTheme="majorHAnsi"/>
          <w:sz w:val="24"/>
          <w:szCs w:val="24"/>
        </w:rPr>
        <w:t>, M.B.</w:t>
      </w:r>
      <w:r w:rsidR="00555DA6">
        <w:rPr>
          <w:rFonts w:asciiTheme="majorHAnsi" w:hAnsiTheme="majorHAnsi"/>
          <w:sz w:val="24"/>
          <w:szCs w:val="24"/>
        </w:rPr>
        <w:t>,</w:t>
      </w:r>
      <w:r w:rsidRPr="003515C0">
        <w:rPr>
          <w:rFonts w:asciiTheme="majorHAnsi" w:hAnsiTheme="majorHAnsi"/>
          <w:sz w:val="24"/>
          <w:szCs w:val="24"/>
        </w:rPr>
        <w:t xml:space="preserve"> &amp; </w:t>
      </w:r>
      <w:proofErr w:type="spellStart"/>
      <w:r w:rsidRPr="003515C0">
        <w:rPr>
          <w:rFonts w:asciiTheme="majorHAnsi" w:hAnsiTheme="majorHAnsi"/>
          <w:sz w:val="24"/>
          <w:szCs w:val="24"/>
        </w:rPr>
        <w:t>Zelinsky</w:t>
      </w:r>
      <w:proofErr w:type="spellEnd"/>
      <w:r w:rsidRPr="003515C0">
        <w:rPr>
          <w:rFonts w:asciiTheme="majorHAnsi" w:hAnsiTheme="majorHAnsi"/>
          <w:sz w:val="24"/>
          <w:szCs w:val="24"/>
        </w:rPr>
        <w:t>, G.J.</w:t>
      </w:r>
      <w:r w:rsidR="005B7B80">
        <w:rPr>
          <w:rFonts w:asciiTheme="majorHAnsi" w:hAnsiTheme="majorHAnsi"/>
          <w:sz w:val="24"/>
          <w:szCs w:val="24"/>
        </w:rPr>
        <w:t xml:space="preserve"> </w:t>
      </w:r>
      <w:r w:rsidRPr="003515C0">
        <w:rPr>
          <w:rFonts w:asciiTheme="majorHAnsi" w:hAnsiTheme="majorHAnsi"/>
          <w:sz w:val="24"/>
          <w:szCs w:val="24"/>
        </w:rPr>
        <w:t>(2006)</w:t>
      </w:r>
      <w:r w:rsidR="00555DA6">
        <w:rPr>
          <w:rFonts w:asciiTheme="majorHAnsi" w:hAnsiTheme="majorHAnsi"/>
          <w:sz w:val="24"/>
          <w:szCs w:val="24"/>
        </w:rPr>
        <w:t>.</w:t>
      </w:r>
      <w:proofErr w:type="gramEnd"/>
      <w:r w:rsidRPr="003515C0">
        <w:rPr>
          <w:rFonts w:asciiTheme="majorHAnsi" w:hAnsiTheme="majorHAnsi"/>
          <w:sz w:val="24"/>
          <w:szCs w:val="24"/>
        </w:rPr>
        <w:t xml:space="preserve"> Scene context guides eye movements during visual search. </w:t>
      </w:r>
      <w:r w:rsidRPr="003515C0">
        <w:rPr>
          <w:rFonts w:asciiTheme="majorHAnsi" w:hAnsiTheme="majorHAnsi"/>
          <w:i/>
          <w:sz w:val="24"/>
          <w:szCs w:val="24"/>
        </w:rPr>
        <w:t>Vision Research</w:t>
      </w:r>
      <w:r w:rsidRPr="003515C0">
        <w:rPr>
          <w:rFonts w:asciiTheme="majorHAnsi" w:hAnsiTheme="majorHAnsi"/>
          <w:sz w:val="24"/>
          <w:szCs w:val="24"/>
        </w:rPr>
        <w:t>, 46, 614-621.</w:t>
      </w:r>
    </w:p>
    <w:p w14:paraId="7A9343AF" w14:textId="2934F605" w:rsidR="008C76C7" w:rsidRPr="003515C0" w:rsidRDefault="008C76C7" w:rsidP="00D1715C">
      <w:pPr>
        <w:spacing w:line="480" w:lineRule="auto"/>
        <w:jc w:val="both"/>
        <w:rPr>
          <w:rFonts w:asciiTheme="majorHAnsi" w:hAnsiTheme="majorHAnsi"/>
          <w:sz w:val="24"/>
          <w:szCs w:val="24"/>
        </w:rPr>
      </w:pPr>
      <w:proofErr w:type="spellStart"/>
      <w:proofErr w:type="gramStart"/>
      <w:r w:rsidRPr="006765B6">
        <w:rPr>
          <w:rFonts w:asciiTheme="majorHAnsi" w:hAnsiTheme="majorHAnsi"/>
          <w:sz w:val="24"/>
          <w:szCs w:val="24"/>
        </w:rPr>
        <w:t>Pambakian</w:t>
      </w:r>
      <w:proofErr w:type="spellEnd"/>
      <w:r w:rsidRPr="006765B6">
        <w:rPr>
          <w:rFonts w:asciiTheme="majorHAnsi" w:hAnsiTheme="majorHAnsi"/>
          <w:sz w:val="24"/>
          <w:szCs w:val="24"/>
        </w:rPr>
        <w:t xml:space="preserve">, A.L., Wooding, D.S., </w:t>
      </w:r>
      <w:proofErr w:type="spellStart"/>
      <w:r w:rsidRPr="006765B6">
        <w:rPr>
          <w:rFonts w:asciiTheme="majorHAnsi" w:hAnsiTheme="majorHAnsi"/>
          <w:sz w:val="24"/>
          <w:szCs w:val="24"/>
        </w:rPr>
        <w:t>Morland</w:t>
      </w:r>
      <w:proofErr w:type="spellEnd"/>
      <w:r w:rsidRPr="006765B6">
        <w:rPr>
          <w:rFonts w:asciiTheme="majorHAnsi" w:hAnsiTheme="majorHAnsi"/>
          <w:sz w:val="24"/>
          <w:szCs w:val="24"/>
        </w:rPr>
        <w:t>, A.B., Kennard, C.</w:t>
      </w:r>
      <w:r w:rsidR="00555DA6">
        <w:rPr>
          <w:rFonts w:asciiTheme="majorHAnsi" w:hAnsiTheme="majorHAnsi"/>
          <w:sz w:val="24"/>
          <w:szCs w:val="24"/>
        </w:rPr>
        <w:t>, &amp;</w:t>
      </w:r>
      <w:r w:rsidRPr="006765B6">
        <w:rPr>
          <w:rFonts w:asciiTheme="majorHAnsi" w:hAnsiTheme="majorHAnsi"/>
          <w:sz w:val="24"/>
          <w:szCs w:val="24"/>
        </w:rPr>
        <w:t xml:space="preserve"> </w:t>
      </w:r>
      <w:proofErr w:type="spellStart"/>
      <w:r w:rsidRPr="006765B6">
        <w:rPr>
          <w:rFonts w:asciiTheme="majorHAnsi" w:hAnsiTheme="majorHAnsi"/>
          <w:sz w:val="24"/>
          <w:szCs w:val="24"/>
        </w:rPr>
        <w:t>Mannan</w:t>
      </w:r>
      <w:proofErr w:type="spellEnd"/>
      <w:r w:rsidRPr="006765B6">
        <w:rPr>
          <w:rFonts w:asciiTheme="majorHAnsi" w:hAnsiTheme="majorHAnsi"/>
          <w:sz w:val="24"/>
          <w:szCs w:val="24"/>
        </w:rPr>
        <w:t>, S.K.</w:t>
      </w:r>
      <w:r w:rsidR="005B7B80">
        <w:rPr>
          <w:rFonts w:asciiTheme="majorHAnsi" w:hAnsiTheme="majorHAnsi"/>
          <w:sz w:val="24"/>
          <w:szCs w:val="24"/>
        </w:rPr>
        <w:t xml:space="preserve"> </w:t>
      </w:r>
      <w:r w:rsidRPr="006765B6">
        <w:rPr>
          <w:rFonts w:asciiTheme="majorHAnsi" w:hAnsiTheme="majorHAnsi"/>
          <w:sz w:val="24"/>
          <w:szCs w:val="24"/>
        </w:rPr>
        <w:t>(2000).</w:t>
      </w:r>
      <w:proofErr w:type="gramEnd"/>
      <w:r w:rsidRPr="006765B6">
        <w:rPr>
          <w:rFonts w:asciiTheme="majorHAnsi" w:hAnsiTheme="majorHAnsi"/>
          <w:sz w:val="24"/>
          <w:szCs w:val="24"/>
        </w:rPr>
        <w:t xml:space="preserve"> </w:t>
      </w:r>
      <w:proofErr w:type="gramStart"/>
      <w:r w:rsidRPr="006765B6">
        <w:rPr>
          <w:rFonts w:asciiTheme="majorHAnsi" w:hAnsiTheme="majorHAnsi"/>
          <w:sz w:val="24"/>
          <w:szCs w:val="24"/>
        </w:rPr>
        <w:t>Scanning the visual world: a study of patients with homonymous hemianopia.</w:t>
      </w:r>
      <w:proofErr w:type="gramEnd"/>
      <w:r w:rsidRPr="006765B6">
        <w:rPr>
          <w:rFonts w:asciiTheme="majorHAnsi" w:hAnsiTheme="majorHAnsi"/>
          <w:sz w:val="24"/>
          <w:szCs w:val="24"/>
        </w:rPr>
        <w:t xml:space="preserve"> </w:t>
      </w:r>
      <w:r w:rsidRPr="006765B6">
        <w:rPr>
          <w:rFonts w:asciiTheme="majorHAnsi" w:hAnsiTheme="majorHAnsi"/>
          <w:i/>
          <w:sz w:val="24"/>
          <w:szCs w:val="24"/>
        </w:rPr>
        <w:t>Journal of Neurology, Neurosurgery and Psychiatry</w:t>
      </w:r>
      <w:proofErr w:type="gramStart"/>
      <w:r w:rsidR="005B7B80">
        <w:rPr>
          <w:rFonts w:asciiTheme="majorHAnsi" w:hAnsiTheme="majorHAnsi"/>
          <w:i/>
          <w:sz w:val="24"/>
          <w:szCs w:val="24"/>
        </w:rPr>
        <w:t xml:space="preserve">, </w:t>
      </w:r>
      <w:r w:rsidRPr="006765B6">
        <w:rPr>
          <w:rFonts w:asciiTheme="majorHAnsi" w:hAnsiTheme="majorHAnsi"/>
          <w:sz w:val="24"/>
          <w:szCs w:val="24"/>
        </w:rPr>
        <w:t xml:space="preserve"> 69</w:t>
      </w:r>
      <w:proofErr w:type="gramEnd"/>
      <w:r w:rsidRPr="006765B6">
        <w:rPr>
          <w:rFonts w:asciiTheme="majorHAnsi" w:hAnsiTheme="majorHAnsi"/>
          <w:sz w:val="24"/>
          <w:szCs w:val="24"/>
        </w:rPr>
        <w:t>, 751-759.</w:t>
      </w:r>
    </w:p>
    <w:p w14:paraId="7E989A4A" w14:textId="6FCEDBC8" w:rsidR="00E808B0" w:rsidRDefault="00E808B0" w:rsidP="00D1715C">
      <w:pPr>
        <w:spacing w:line="480" w:lineRule="auto"/>
        <w:jc w:val="both"/>
        <w:rPr>
          <w:rFonts w:asciiTheme="majorHAnsi" w:hAnsiTheme="majorHAnsi"/>
          <w:sz w:val="24"/>
          <w:szCs w:val="24"/>
        </w:rPr>
      </w:pPr>
      <w:proofErr w:type="spellStart"/>
      <w:r w:rsidRPr="006765B6">
        <w:rPr>
          <w:rFonts w:asciiTheme="majorHAnsi" w:hAnsiTheme="majorHAnsi"/>
          <w:sz w:val="24"/>
          <w:szCs w:val="24"/>
        </w:rPr>
        <w:t>Pambakian</w:t>
      </w:r>
      <w:proofErr w:type="spellEnd"/>
      <w:r w:rsidRPr="006765B6">
        <w:rPr>
          <w:rFonts w:asciiTheme="majorHAnsi" w:hAnsiTheme="majorHAnsi"/>
          <w:sz w:val="24"/>
          <w:szCs w:val="24"/>
        </w:rPr>
        <w:t>, A.L.M.</w:t>
      </w:r>
      <w:proofErr w:type="gramStart"/>
      <w:r w:rsidRPr="006765B6">
        <w:rPr>
          <w:rFonts w:asciiTheme="majorHAnsi" w:hAnsiTheme="majorHAnsi"/>
          <w:sz w:val="24"/>
          <w:szCs w:val="24"/>
        </w:rPr>
        <w:t xml:space="preserve">,  </w:t>
      </w:r>
      <w:proofErr w:type="spellStart"/>
      <w:r w:rsidRPr="006765B6">
        <w:rPr>
          <w:rFonts w:asciiTheme="majorHAnsi" w:hAnsiTheme="majorHAnsi"/>
          <w:sz w:val="24"/>
          <w:szCs w:val="24"/>
        </w:rPr>
        <w:t>Mannan</w:t>
      </w:r>
      <w:proofErr w:type="spellEnd"/>
      <w:proofErr w:type="gramEnd"/>
      <w:r w:rsidRPr="006765B6">
        <w:rPr>
          <w:rFonts w:asciiTheme="majorHAnsi" w:hAnsiTheme="majorHAnsi"/>
          <w:sz w:val="24"/>
          <w:szCs w:val="24"/>
        </w:rPr>
        <w:t xml:space="preserve">, S.K., </w:t>
      </w:r>
      <w:proofErr w:type="spellStart"/>
      <w:r w:rsidRPr="006765B6">
        <w:rPr>
          <w:rFonts w:asciiTheme="majorHAnsi" w:hAnsiTheme="majorHAnsi"/>
          <w:sz w:val="24"/>
          <w:szCs w:val="24"/>
        </w:rPr>
        <w:t>Hodgson,T.L</w:t>
      </w:r>
      <w:proofErr w:type="spellEnd"/>
      <w:r w:rsidRPr="006765B6">
        <w:rPr>
          <w:rFonts w:asciiTheme="majorHAnsi" w:hAnsiTheme="majorHAnsi"/>
          <w:sz w:val="24"/>
          <w:szCs w:val="24"/>
        </w:rPr>
        <w:t xml:space="preserve">., &amp; </w:t>
      </w:r>
      <w:proofErr w:type="spellStart"/>
      <w:r w:rsidRPr="006765B6">
        <w:rPr>
          <w:rFonts w:asciiTheme="majorHAnsi" w:hAnsiTheme="majorHAnsi"/>
          <w:sz w:val="24"/>
          <w:szCs w:val="24"/>
        </w:rPr>
        <w:t>Kennard,C</w:t>
      </w:r>
      <w:proofErr w:type="spellEnd"/>
      <w:r w:rsidRPr="006765B6">
        <w:rPr>
          <w:rFonts w:asciiTheme="majorHAnsi" w:hAnsiTheme="majorHAnsi"/>
          <w:sz w:val="24"/>
          <w:szCs w:val="24"/>
        </w:rPr>
        <w:t xml:space="preserve">.( 2004). </w:t>
      </w:r>
      <w:proofErr w:type="gramStart"/>
      <w:r w:rsidRPr="006765B6">
        <w:rPr>
          <w:rFonts w:asciiTheme="majorHAnsi" w:hAnsiTheme="majorHAnsi"/>
          <w:sz w:val="24"/>
          <w:szCs w:val="24"/>
        </w:rPr>
        <w:t>Saccadic visual search training: a treatment for patients with homonymous hemianopia.</w:t>
      </w:r>
      <w:proofErr w:type="gramEnd"/>
      <w:r w:rsidRPr="006765B6">
        <w:rPr>
          <w:rFonts w:asciiTheme="majorHAnsi" w:hAnsiTheme="majorHAnsi"/>
          <w:sz w:val="24"/>
          <w:szCs w:val="24"/>
        </w:rPr>
        <w:t xml:space="preserve"> </w:t>
      </w:r>
      <w:r w:rsidRPr="006765B6">
        <w:rPr>
          <w:rFonts w:asciiTheme="majorHAnsi" w:hAnsiTheme="majorHAnsi"/>
          <w:i/>
          <w:sz w:val="24"/>
          <w:szCs w:val="24"/>
        </w:rPr>
        <w:t>Journal of Neurology, Neurosurgery, and Psychiatry</w:t>
      </w:r>
      <w:r w:rsidR="005B7B80">
        <w:rPr>
          <w:rFonts w:asciiTheme="majorHAnsi" w:hAnsiTheme="majorHAnsi"/>
          <w:i/>
          <w:sz w:val="24"/>
          <w:szCs w:val="24"/>
        </w:rPr>
        <w:t>,</w:t>
      </w:r>
      <w:r w:rsidRPr="006765B6">
        <w:rPr>
          <w:rFonts w:asciiTheme="majorHAnsi" w:hAnsiTheme="majorHAnsi"/>
          <w:i/>
          <w:sz w:val="24"/>
          <w:szCs w:val="24"/>
        </w:rPr>
        <w:t xml:space="preserve"> 75</w:t>
      </w:r>
      <w:r w:rsidRPr="006765B6">
        <w:rPr>
          <w:rFonts w:asciiTheme="majorHAnsi" w:hAnsiTheme="majorHAnsi"/>
          <w:sz w:val="24"/>
          <w:szCs w:val="24"/>
        </w:rPr>
        <w:t>, 1443-1448.</w:t>
      </w:r>
    </w:p>
    <w:p w14:paraId="3F6403B1" w14:textId="6DD269CF" w:rsidR="008C76C7" w:rsidRDefault="008C76C7" w:rsidP="00D1715C">
      <w:pPr>
        <w:spacing w:line="480" w:lineRule="auto"/>
        <w:jc w:val="both"/>
        <w:rPr>
          <w:rFonts w:asciiTheme="majorHAnsi" w:hAnsiTheme="majorHAnsi"/>
          <w:sz w:val="24"/>
          <w:szCs w:val="24"/>
        </w:rPr>
      </w:pPr>
      <w:proofErr w:type="spellStart"/>
      <w:proofErr w:type="gramStart"/>
      <w:r w:rsidRPr="006765B6">
        <w:rPr>
          <w:rFonts w:asciiTheme="majorHAnsi" w:hAnsiTheme="majorHAnsi"/>
          <w:sz w:val="24"/>
          <w:szCs w:val="24"/>
        </w:rPr>
        <w:t>Pambakian</w:t>
      </w:r>
      <w:proofErr w:type="spellEnd"/>
      <w:r w:rsidRPr="006765B6">
        <w:rPr>
          <w:rFonts w:asciiTheme="majorHAnsi" w:hAnsiTheme="majorHAnsi"/>
          <w:sz w:val="24"/>
          <w:szCs w:val="24"/>
        </w:rPr>
        <w:t>, A.L.M., Currie, J., &amp; Kennard, C.</w:t>
      </w:r>
      <w:r w:rsidR="005B7B80">
        <w:rPr>
          <w:rFonts w:asciiTheme="majorHAnsi" w:hAnsiTheme="majorHAnsi"/>
          <w:sz w:val="24"/>
          <w:szCs w:val="24"/>
        </w:rPr>
        <w:t xml:space="preserve"> </w:t>
      </w:r>
      <w:r w:rsidRPr="006765B6">
        <w:rPr>
          <w:rFonts w:asciiTheme="majorHAnsi" w:hAnsiTheme="majorHAnsi"/>
          <w:sz w:val="24"/>
          <w:szCs w:val="24"/>
        </w:rPr>
        <w:t>(2005).</w:t>
      </w:r>
      <w:proofErr w:type="gramEnd"/>
      <w:r w:rsidRPr="006765B6">
        <w:rPr>
          <w:rFonts w:asciiTheme="majorHAnsi" w:hAnsiTheme="majorHAnsi"/>
          <w:sz w:val="24"/>
          <w:szCs w:val="24"/>
        </w:rPr>
        <w:t xml:space="preserve"> </w:t>
      </w:r>
      <w:proofErr w:type="gramStart"/>
      <w:r w:rsidRPr="006765B6">
        <w:rPr>
          <w:rFonts w:asciiTheme="majorHAnsi" w:hAnsiTheme="majorHAnsi"/>
          <w:sz w:val="24"/>
          <w:szCs w:val="24"/>
        </w:rPr>
        <w:t>Rehabilitation strategies for patients with homonymous visual field defects.</w:t>
      </w:r>
      <w:proofErr w:type="gramEnd"/>
      <w:r w:rsidRPr="006765B6">
        <w:rPr>
          <w:rFonts w:asciiTheme="majorHAnsi" w:hAnsiTheme="majorHAnsi"/>
          <w:sz w:val="24"/>
          <w:szCs w:val="24"/>
        </w:rPr>
        <w:t xml:space="preserve"> </w:t>
      </w:r>
      <w:r w:rsidRPr="006765B6">
        <w:rPr>
          <w:rFonts w:asciiTheme="majorHAnsi" w:hAnsiTheme="majorHAnsi"/>
          <w:i/>
          <w:sz w:val="24"/>
          <w:szCs w:val="24"/>
        </w:rPr>
        <w:t>Journal of Neuro-</w:t>
      </w:r>
      <w:proofErr w:type="spellStart"/>
      <w:r w:rsidRPr="006765B6">
        <w:rPr>
          <w:rFonts w:asciiTheme="majorHAnsi" w:hAnsiTheme="majorHAnsi"/>
          <w:i/>
          <w:sz w:val="24"/>
          <w:szCs w:val="24"/>
        </w:rPr>
        <w:t>Opthalmology</w:t>
      </w:r>
      <w:proofErr w:type="spellEnd"/>
      <w:r w:rsidR="005B7B80">
        <w:rPr>
          <w:rFonts w:asciiTheme="majorHAnsi" w:hAnsiTheme="majorHAnsi"/>
          <w:i/>
          <w:sz w:val="24"/>
          <w:szCs w:val="24"/>
        </w:rPr>
        <w:t>,</w:t>
      </w:r>
      <w:r w:rsidRPr="006765B6">
        <w:rPr>
          <w:rFonts w:asciiTheme="majorHAnsi" w:hAnsiTheme="majorHAnsi"/>
          <w:sz w:val="24"/>
          <w:szCs w:val="24"/>
        </w:rPr>
        <w:t xml:space="preserve"> 25, 136-142.</w:t>
      </w:r>
    </w:p>
    <w:p w14:paraId="2948B95C" w14:textId="3C32289B" w:rsidR="002B4EED" w:rsidRDefault="002B4EED" w:rsidP="00D1715C">
      <w:pPr>
        <w:spacing w:line="480" w:lineRule="auto"/>
        <w:jc w:val="both"/>
        <w:rPr>
          <w:rFonts w:asciiTheme="majorHAnsi" w:hAnsiTheme="majorHAnsi"/>
          <w:sz w:val="24"/>
          <w:szCs w:val="24"/>
        </w:rPr>
      </w:pPr>
      <w:r w:rsidRPr="00801EEF">
        <w:rPr>
          <w:rFonts w:asciiTheme="majorHAnsi" w:hAnsiTheme="majorHAnsi"/>
          <w:sz w:val="24"/>
          <w:szCs w:val="24"/>
        </w:rPr>
        <w:lastRenderedPageBreak/>
        <w:t>Parker, D.M</w:t>
      </w:r>
      <w:proofErr w:type="gramStart"/>
      <w:r w:rsidRPr="00801EEF">
        <w:rPr>
          <w:rFonts w:asciiTheme="majorHAnsi" w:hAnsiTheme="majorHAnsi"/>
          <w:sz w:val="24"/>
          <w:szCs w:val="24"/>
        </w:rPr>
        <w:t>. ,</w:t>
      </w:r>
      <w:proofErr w:type="gramEnd"/>
      <w:r w:rsidRPr="00801EEF">
        <w:rPr>
          <w:rFonts w:asciiTheme="majorHAnsi" w:hAnsiTheme="majorHAnsi"/>
          <w:sz w:val="24"/>
          <w:szCs w:val="24"/>
        </w:rPr>
        <w:t xml:space="preserve"> Lishman, J.R.,</w:t>
      </w:r>
      <w:r>
        <w:rPr>
          <w:rFonts w:asciiTheme="majorHAnsi" w:hAnsiTheme="majorHAnsi"/>
          <w:sz w:val="24"/>
          <w:szCs w:val="24"/>
        </w:rPr>
        <w:t xml:space="preserve"> &amp;</w:t>
      </w:r>
      <w:r w:rsidRPr="00801EEF">
        <w:rPr>
          <w:rFonts w:asciiTheme="majorHAnsi" w:hAnsiTheme="majorHAnsi"/>
          <w:sz w:val="24"/>
          <w:szCs w:val="24"/>
        </w:rPr>
        <w:t xml:space="preserve"> Hughes, J.</w:t>
      </w:r>
      <w:r w:rsidR="005B7B80">
        <w:rPr>
          <w:rFonts w:asciiTheme="majorHAnsi" w:hAnsiTheme="majorHAnsi"/>
          <w:sz w:val="24"/>
          <w:szCs w:val="24"/>
        </w:rPr>
        <w:t xml:space="preserve"> </w:t>
      </w:r>
      <w:r w:rsidRPr="00801EEF">
        <w:rPr>
          <w:rFonts w:asciiTheme="majorHAnsi" w:hAnsiTheme="majorHAnsi"/>
          <w:sz w:val="24"/>
          <w:szCs w:val="24"/>
        </w:rPr>
        <w:t xml:space="preserve">(1996). </w:t>
      </w:r>
      <w:proofErr w:type="gramStart"/>
      <w:r w:rsidRPr="00801EEF">
        <w:rPr>
          <w:rFonts w:asciiTheme="majorHAnsi" w:hAnsiTheme="majorHAnsi"/>
          <w:sz w:val="24"/>
          <w:szCs w:val="24"/>
        </w:rPr>
        <w:t>Role of coarse and fine spatial information in face and object processing.</w:t>
      </w:r>
      <w:proofErr w:type="gramEnd"/>
      <w:r w:rsidRPr="00801EEF">
        <w:rPr>
          <w:rFonts w:asciiTheme="majorHAnsi" w:hAnsiTheme="majorHAnsi"/>
          <w:sz w:val="24"/>
          <w:szCs w:val="24"/>
        </w:rPr>
        <w:t xml:space="preserve"> </w:t>
      </w:r>
      <w:r w:rsidRPr="009D2023">
        <w:rPr>
          <w:rFonts w:asciiTheme="majorHAnsi" w:hAnsiTheme="majorHAnsi"/>
          <w:i/>
          <w:sz w:val="24"/>
          <w:szCs w:val="24"/>
        </w:rPr>
        <w:t>Journal of Experimental Psychology: Human Perception and Performance</w:t>
      </w:r>
      <w:r w:rsidR="005B7B80">
        <w:rPr>
          <w:rFonts w:asciiTheme="majorHAnsi" w:hAnsiTheme="majorHAnsi"/>
          <w:i/>
          <w:sz w:val="24"/>
          <w:szCs w:val="24"/>
        </w:rPr>
        <w:t>,</w:t>
      </w:r>
      <w:r w:rsidRPr="00801EEF">
        <w:rPr>
          <w:rFonts w:asciiTheme="majorHAnsi" w:hAnsiTheme="majorHAnsi"/>
          <w:sz w:val="24"/>
          <w:szCs w:val="24"/>
        </w:rPr>
        <w:t xml:space="preserve"> 22, 1448-1466.</w:t>
      </w:r>
    </w:p>
    <w:p w14:paraId="566B6546" w14:textId="71C7D53D" w:rsidR="00481BC5" w:rsidRDefault="00481BC5" w:rsidP="00D1715C">
      <w:pPr>
        <w:spacing w:line="480" w:lineRule="auto"/>
        <w:jc w:val="both"/>
        <w:rPr>
          <w:rFonts w:asciiTheme="majorHAnsi" w:hAnsiTheme="majorHAnsi"/>
          <w:sz w:val="24"/>
          <w:szCs w:val="24"/>
        </w:rPr>
      </w:pPr>
      <w:proofErr w:type="spellStart"/>
      <w:proofErr w:type="gramStart"/>
      <w:r w:rsidRPr="00481BC5">
        <w:rPr>
          <w:rFonts w:asciiTheme="majorHAnsi" w:hAnsiTheme="majorHAnsi"/>
          <w:sz w:val="24"/>
          <w:szCs w:val="24"/>
        </w:rPr>
        <w:t>Pegna</w:t>
      </w:r>
      <w:proofErr w:type="spellEnd"/>
      <w:r w:rsidRPr="00481BC5">
        <w:rPr>
          <w:rFonts w:asciiTheme="majorHAnsi" w:hAnsiTheme="majorHAnsi"/>
          <w:sz w:val="24"/>
          <w:szCs w:val="24"/>
        </w:rPr>
        <w:t xml:space="preserve">, A.J., </w:t>
      </w:r>
      <w:proofErr w:type="spellStart"/>
      <w:r w:rsidRPr="00481BC5">
        <w:rPr>
          <w:rFonts w:asciiTheme="majorHAnsi" w:hAnsiTheme="majorHAnsi"/>
          <w:sz w:val="24"/>
          <w:szCs w:val="24"/>
        </w:rPr>
        <w:t>Khateb</w:t>
      </w:r>
      <w:proofErr w:type="spellEnd"/>
      <w:r w:rsidRPr="00481BC5">
        <w:rPr>
          <w:rFonts w:asciiTheme="majorHAnsi" w:hAnsiTheme="majorHAnsi"/>
          <w:sz w:val="24"/>
          <w:szCs w:val="24"/>
        </w:rPr>
        <w:t xml:space="preserve">, A., </w:t>
      </w:r>
      <w:proofErr w:type="spellStart"/>
      <w:r w:rsidRPr="00481BC5">
        <w:rPr>
          <w:rFonts w:asciiTheme="majorHAnsi" w:hAnsiTheme="majorHAnsi"/>
          <w:sz w:val="24"/>
          <w:szCs w:val="24"/>
        </w:rPr>
        <w:t>Lazeyras</w:t>
      </w:r>
      <w:proofErr w:type="spellEnd"/>
      <w:r w:rsidRPr="00481BC5">
        <w:rPr>
          <w:rFonts w:asciiTheme="majorHAnsi" w:hAnsiTheme="majorHAnsi"/>
          <w:sz w:val="24"/>
          <w:szCs w:val="24"/>
        </w:rPr>
        <w:t xml:space="preserve">, F., &amp; </w:t>
      </w:r>
      <w:proofErr w:type="spellStart"/>
      <w:r w:rsidRPr="00481BC5">
        <w:rPr>
          <w:rFonts w:asciiTheme="majorHAnsi" w:hAnsiTheme="majorHAnsi"/>
          <w:sz w:val="24"/>
          <w:szCs w:val="24"/>
        </w:rPr>
        <w:t>Seghier</w:t>
      </w:r>
      <w:proofErr w:type="spellEnd"/>
      <w:r w:rsidRPr="00481BC5">
        <w:rPr>
          <w:rFonts w:asciiTheme="majorHAnsi" w:hAnsiTheme="majorHAnsi"/>
          <w:sz w:val="24"/>
          <w:szCs w:val="24"/>
        </w:rPr>
        <w:t>, M.L.</w:t>
      </w:r>
      <w:r w:rsidR="005B7B80">
        <w:rPr>
          <w:rFonts w:asciiTheme="majorHAnsi" w:hAnsiTheme="majorHAnsi"/>
          <w:sz w:val="24"/>
          <w:szCs w:val="24"/>
        </w:rPr>
        <w:t xml:space="preserve"> </w:t>
      </w:r>
      <w:r w:rsidRPr="00481BC5">
        <w:rPr>
          <w:rFonts w:asciiTheme="majorHAnsi" w:hAnsiTheme="majorHAnsi"/>
          <w:sz w:val="24"/>
          <w:szCs w:val="24"/>
        </w:rPr>
        <w:t>(2005).</w:t>
      </w:r>
      <w:proofErr w:type="gramEnd"/>
      <w:r w:rsidRPr="00481BC5">
        <w:rPr>
          <w:rFonts w:asciiTheme="majorHAnsi" w:hAnsiTheme="majorHAnsi"/>
          <w:sz w:val="24"/>
          <w:szCs w:val="24"/>
        </w:rPr>
        <w:t xml:space="preserve"> Discriminating emotional faces without primary visual cortices involves the right amygdal</w:t>
      </w:r>
      <w:r w:rsidR="00784617">
        <w:rPr>
          <w:rFonts w:asciiTheme="majorHAnsi" w:hAnsiTheme="majorHAnsi"/>
          <w:sz w:val="24"/>
          <w:szCs w:val="24"/>
        </w:rPr>
        <w:t>a</w:t>
      </w:r>
      <w:r w:rsidRPr="00481BC5">
        <w:rPr>
          <w:rFonts w:asciiTheme="majorHAnsi" w:hAnsiTheme="majorHAnsi"/>
          <w:sz w:val="24"/>
          <w:szCs w:val="24"/>
        </w:rPr>
        <w:t xml:space="preserve">. </w:t>
      </w:r>
      <w:r w:rsidRPr="006C0696">
        <w:rPr>
          <w:rFonts w:asciiTheme="majorHAnsi" w:hAnsiTheme="majorHAnsi"/>
          <w:i/>
          <w:sz w:val="24"/>
          <w:szCs w:val="24"/>
        </w:rPr>
        <w:t>Nature Neuroscience</w:t>
      </w:r>
      <w:r w:rsidR="005B7B80">
        <w:rPr>
          <w:rFonts w:asciiTheme="majorHAnsi" w:hAnsiTheme="majorHAnsi"/>
          <w:sz w:val="24"/>
          <w:szCs w:val="24"/>
        </w:rPr>
        <w:t>,</w:t>
      </w:r>
      <w:r w:rsidRPr="006C0696">
        <w:rPr>
          <w:rFonts w:asciiTheme="majorHAnsi" w:hAnsiTheme="majorHAnsi"/>
          <w:sz w:val="24"/>
          <w:szCs w:val="24"/>
        </w:rPr>
        <w:t xml:space="preserve"> </w:t>
      </w:r>
      <w:r w:rsidRPr="00481BC5">
        <w:rPr>
          <w:rFonts w:asciiTheme="majorHAnsi" w:hAnsiTheme="majorHAnsi"/>
          <w:sz w:val="24"/>
          <w:szCs w:val="24"/>
        </w:rPr>
        <w:t>8, 24-25</w:t>
      </w:r>
      <w:r w:rsidRPr="00801EEF">
        <w:rPr>
          <w:rFonts w:asciiTheme="majorHAnsi" w:hAnsiTheme="majorHAnsi"/>
          <w:sz w:val="24"/>
          <w:szCs w:val="24"/>
        </w:rPr>
        <w:t>.</w:t>
      </w:r>
    </w:p>
    <w:p w14:paraId="7AEE6C0C" w14:textId="1A4C6CCA" w:rsidR="008C76C7" w:rsidRPr="003515C0" w:rsidRDefault="008C76C7" w:rsidP="00D1715C">
      <w:pPr>
        <w:spacing w:line="480" w:lineRule="auto"/>
        <w:jc w:val="both"/>
        <w:rPr>
          <w:rFonts w:asciiTheme="majorHAnsi" w:hAnsiTheme="majorHAnsi"/>
          <w:sz w:val="24"/>
          <w:szCs w:val="24"/>
        </w:rPr>
      </w:pPr>
      <w:proofErr w:type="spellStart"/>
      <w:r>
        <w:rPr>
          <w:rFonts w:asciiTheme="majorHAnsi" w:hAnsiTheme="majorHAnsi"/>
          <w:sz w:val="24"/>
          <w:szCs w:val="24"/>
        </w:rPr>
        <w:t>Pelli</w:t>
      </w:r>
      <w:proofErr w:type="spellEnd"/>
      <w:r>
        <w:rPr>
          <w:rFonts w:asciiTheme="majorHAnsi" w:hAnsiTheme="majorHAnsi"/>
          <w:sz w:val="24"/>
          <w:szCs w:val="24"/>
        </w:rPr>
        <w:t>, D.G.</w:t>
      </w:r>
      <w:r w:rsidR="005B7B80">
        <w:rPr>
          <w:rFonts w:asciiTheme="majorHAnsi" w:hAnsiTheme="majorHAnsi"/>
          <w:sz w:val="24"/>
          <w:szCs w:val="24"/>
        </w:rPr>
        <w:t xml:space="preserve"> </w:t>
      </w:r>
      <w:r>
        <w:rPr>
          <w:rFonts w:asciiTheme="majorHAnsi" w:hAnsiTheme="majorHAnsi"/>
          <w:sz w:val="24"/>
          <w:szCs w:val="24"/>
        </w:rPr>
        <w:t xml:space="preserve">(1997). </w:t>
      </w:r>
      <w:proofErr w:type="gramStart"/>
      <w:r>
        <w:rPr>
          <w:rFonts w:asciiTheme="majorHAnsi" w:hAnsiTheme="majorHAnsi"/>
          <w:sz w:val="24"/>
          <w:szCs w:val="24"/>
        </w:rPr>
        <w:t xml:space="preserve">The </w:t>
      </w:r>
      <w:proofErr w:type="spellStart"/>
      <w:r>
        <w:rPr>
          <w:rFonts w:asciiTheme="majorHAnsi" w:hAnsiTheme="majorHAnsi"/>
          <w:sz w:val="24"/>
          <w:szCs w:val="24"/>
        </w:rPr>
        <w:t>videotoolbox</w:t>
      </w:r>
      <w:proofErr w:type="spellEnd"/>
      <w:r>
        <w:rPr>
          <w:rFonts w:asciiTheme="majorHAnsi" w:hAnsiTheme="majorHAnsi"/>
          <w:sz w:val="24"/>
          <w:szCs w:val="24"/>
        </w:rPr>
        <w:t xml:space="preserve"> software for visual </w:t>
      </w:r>
      <w:proofErr w:type="spellStart"/>
      <w:r>
        <w:rPr>
          <w:rFonts w:asciiTheme="majorHAnsi" w:hAnsiTheme="majorHAnsi"/>
          <w:sz w:val="24"/>
          <w:szCs w:val="24"/>
        </w:rPr>
        <w:t>psychophysiscs</w:t>
      </w:r>
      <w:proofErr w:type="spellEnd"/>
      <w:r>
        <w:rPr>
          <w:rFonts w:asciiTheme="majorHAnsi" w:hAnsiTheme="majorHAnsi"/>
          <w:sz w:val="24"/>
          <w:szCs w:val="24"/>
        </w:rPr>
        <w:t>: transforming numbers into movies.</w:t>
      </w:r>
      <w:proofErr w:type="gramEnd"/>
      <w:r>
        <w:rPr>
          <w:rFonts w:asciiTheme="majorHAnsi" w:hAnsiTheme="majorHAnsi"/>
          <w:sz w:val="24"/>
          <w:szCs w:val="24"/>
        </w:rPr>
        <w:t xml:space="preserve"> </w:t>
      </w:r>
      <w:proofErr w:type="gramStart"/>
      <w:r w:rsidRPr="00727B09">
        <w:rPr>
          <w:rFonts w:asciiTheme="majorHAnsi" w:hAnsiTheme="majorHAnsi"/>
          <w:i/>
          <w:sz w:val="24"/>
          <w:szCs w:val="24"/>
        </w:rPr>
        <w:t>Spatial Vision</w:t>
      </w:r>
      <w:r w:rsidR="005B7B80">
        <w:rPr>
          <w:rFonts w:asciiTheme="majorHAnsi" w:hAnsiTheme="majorHAnsi"/>
          <w:sz w:val="24"/>
          <w:szCs w:val="24"/>
        </w:rPr>
        <w:t>,</w:t>
      </w:r>
      <w:r>
        <w:rPr>
          <w:rFonts w:asciiTheme="majorHAnsi" w:hAnsiTheme="majorHAnsi"/>
          <w:sz w:val="24"/>
          <w:szCs w:val="24"/>
        </w:rPr>
        <w:t xml:space="preserve"> 10,437-442.</w:t>
      </w:r>
      <w:proofErr w:type="gramEnd"/>
    </w:p>
    <w:p w14:paraId="27B404E4" w14:textId="00F63CF4" w:rsidR="00E808B0" w:rsidRPr="003515C0" w:rsidRDefault="00E808B0" w:rsidP="00D1715C">
      <w:pPr>
        <w:spacing w:line="480" w:lineRule="auto"/>
        <w:rPr>
          <w:rFonts w:asciiTheme="majorHAnsi" w:hAnsiTheme="majorHAnsi"/>
          <w:sz w:val="24"/>
          <w:szCs w:val="24"/>
        </w:rPr>
      </w:pPr>
      <w:proofErr w:type="gramStart"/>
      <w:r w:rsidRPr="003515C0">
        <w:rPr>
          <w:rFonts w:asciiTheme="majorHAnsi" w:hAnsiTheme="majorHAnsi"/>
          <w:sz w:val="24"/>
          <w:szCs w:val="24"/>
        </w:rPr>
        <w:t>Pomplun, M., Reingold, E.M., &amp; Shen, J.</w:t>
      </w:r>
      <w:r w:rsidR="005B7B80">
        <w:rPr>
          <w:rFonts w:asciiTheme="majorHAnsi" w:hAnsiTheme="majorHAnsi"/>
          <w:sz w:val="24"/>
          <w:szCs w:val="24"/>
        </w:rPr>
        <w:t xml:space="preserve"> </w:t>
      </w:r>
      <w:r w:rsidRPr="003515C0">
        <w:rPr>
          <w:rFonts w:asciiTheme="majorHAnsi" w:hAnsiTheme="majorHAnsi"/>
          <w:sz w:val="24"/>
          <w:szCs w:val="24"/>
        </w:rPr>
        <w:t>(2003)</w:t>
      </w:r>
      <w:r w:rsidR="00555DA6">
        <w:rPr>
          <w:rFonts w:asciiTheme="majorHAnsi" w:hAnsiTheme="majorHAnsi"/>
          <w:sz w:val="24"/>
          <w:szCs w:val="24"/>
        </w:rPr>
        <w:t>.</w:t>
      </w:r>
      <w:proofErr w:type="gramEnd"/>
      <w:r w:rsidRPr="003515C0">
        <w:rPr>
          <w:rFonts w:asciiTheme="majorHAnsi" w:hAnsiTheme="majorHAnsi"/>
          <w:sz w:val="24"/>
          <w:szCs w:val="24"/>
        </w:rPr>
        <w:t xml:space="preserve"> </w:t>
      </w:r>
      <w:proofErr w:type="gramStart"/>
      <w:r w:rsidRPr="003515C0">
        <w:rPr>
          <w:rFonts w:asciiTheme="majorHAnsi" w:hAnsiTheme="majorHAnsi"/>
          <w:sz w:val="24"/>
          <w:szCs w:val="24"/>
        </w:rPr>
        <w:t>Area activation: a computational model of saccadic selectivity in visual search.</w:t>
      </w:r>
      <w:proofErr w:type="gramEnd"/>
      <w:r w:rsidRPr="003515C0">
        <w:rPr>
          <w:rFonts w:asciiTheme="majorHAnsi" w:hAnsiTheme="majorHAnsi"/>
          <w:sz w:val="24"/>
          <w:szCs w:val="24"/>
        </w:rPr>
        <w:t xml:space="preserve"> </w:t>
      </w:r>
      <w:r w:rsidRPr="003515C0">
        <w:rPr>
          <w:rFonts w:asciiTheme="majorHAnsi" w:hAnsiTheme="majorHAnsi"/>
          <w:i/>
          <w:sz w:val="24"/>
          <w:szCs w:val="24"/>
        </w:rPr>
        <w:t>Cognitive Science</w:t>
      </w:r>
      <w:r w:rsidRPr="003515C0">
        <w:rPr>
          <w:rFonts w:asciiTheme="majorHAnsi" w:hAnsiTheme="majorHAnsi"/>
          <w:sz w:val="24"/>
          <w:szCs w:val="24"/>
        </w:rPr>
        <w:t>, 27, 299-312.</w:t>
      </w:r>
    </w:p>
    <w:p w14:paraId="402C7479" w14:textId="018D1FA1" w:rsidR="00E808B0" w:rsidRPr="006765B6" w:rsidRDefault="00E808B0" w:rsidP="00D1715C">
      <w:pPr>
        <w:spacing w:line="480" w:lineRule="auto"/>
        <w:jc w:val="both"/>
        <w:rPr>
          <w:rFonts w:asciiTheme="majorHAnsi" w:hAnsiTheme="majorHAnsi"/>
          <w:sz w:val="24"/>
          <w:szCs w:val="24"/>
        </w:rPr>
      </w:pPr>
      <w:proofErr w:type="spellStart"/>
      <w:r w:rsidRPr="006765B6">
        <w:rPr>
          <w:rFonts w:asciiTheme="majorHAnsi" w:hAnsiTheme="majorHAnsi"/>
          <w:sz w:val="24"/>
          <w:szCs w:val="24"/>
        </w:rPr>
        <w:t>Riddoch</w:t>
      </w:r>
      <w:proofErr w:type="spellEnd"/>
      <w:r w:rsidRPr="006765B6">
        <w:rPr>
          <w:rFonts w:asciiTheme="majorHAnsi" w:hAnsiTheme="majorHAnsi"/>
          <w:sz w:val="24"/>
          <w:szCs w:val="24"/>
        </w:rPr>
        <w:t>, G.</w:t>
      </w:r>
      <w:r w:rsidR="005B7B80">
        <w:rPr>
          <w:rFonts w:asciiTheme="majorHAnsi" w:hAnsiTheme="majorHAnsi"/>
          <w:sz w:val="24"/>
          <w:szCs w:val="24"/>
        </w:rPr>
        <w:t xml:space="preserve"> </w:t>
      </w:r>
      <w:r w:rsidRPr="006765B6">
        <w:rPr>
          <w:rFonts w:asciiTheme="majorHAnsi" w:hAnsiTheme="majorHAnsi"/>
          <w:sz w:val="24"/>
          <w:szCs w:val="24"/>
        </w:rPr>
        <w:t xml:space="preserve">(1916). </w:t>
      </w:r>
      <w:proofErr w:type="gramStart"/>
      <w:r w:rsidRPr="006765B6">
        <w:rPr>
          <w:rFonts w:asciiTheme="majorHAnsi" w:hAnsiTheme="majorHAnsi"/>
          <w:sz w:val="24"/>
          <w:szCs w:val="24"/>
        </w:rPr>
        <w:t>On the relative perception of movement and a stationary object in certain visual disturbances due to occipital injuries.</w:t>
      </w:r>
      <w:proofErr w:type="gramEnd"/>
      <w:r w:rsidRPr="006765B6">
        <w:rPr>
          <w:rFonts w:asciiTheme="majorHAnsi" w:hAnsiTheme="majorHAnsi"/>
          <w:sz w:val="24"/>
          <w:szCs w:val="24"/>
        </w:rPr>
        <w:t xml:space="preserve"> </w:t>
      </w:r>
      <w:r w:rsidRPr="006765B6">
        <w:rPr>
          <w:rFonts w:asciiTheme="majorHAnsi" w:hAnsiTheme="majorHAnsi"/>
          <w:i/>
          <w:sz w:val="24"/>
          <w:szCs w:val="24"/>
        </w:rPr>
        <w:t>Proceedings of the Royal Society of Medicine</w:t>
      </w:r>
      <w:r w:rsidR="005B7B80">
        <w:rPr>
          <w:rFonts w:asciiTheme="majorHAnsi" w:hAnsiTheme="majorHAnsi"/>
          <w:sz w:val="24"/>
          <w:szCs w:val="24"/>
        </w:rPr>
        <w:t>,</w:t>
      </w:r>
      <w:r w:rsidRPr="006765B6">
        <w:rPr>
          <w:rFonts w:asciiTheme="majorHAnsi" w:hAnsiTheme="majorHAnsi"/>
          <w:sz w:val="24"/>
          <w:szCs w:val="24"/>
        </w:rPr>
        <w:t xml:space="preserve"> 10, 13-34. </w:t>
      </w:r>
    </w:p>
    <w:p w14:paraId="047D110A" w14:textId="6B8FFB9A" w:rsidR="00E808B0" w:rsidRPr="003515C0" w:rsidRDefault="00E808B0" w:rsidP="00D1715C">
      <w:pPr>
        <w:spacing w:line="480" w:lineRule="auto"/>
        <w:jc w:val="both"/>
        <w:rPr>
          <w:rFonts w:asciiTheme="majorHAnsi" w:hAnsiTheme="majorHAnsi"/>
          <w:b/>
          <w:sz w:val="24"/>
          <w:szCs w:val="24"/>
        </w:rPr>
      </w:pPr>
      <w:proofErr w:type="spellStart"/>
      <w:r w:rsidRPr="006765B6">
        <w:rPr>
          <w:rFonts w:asciiTheme="majorHAnsi" w:hAnsiTheme="majorHAnsi"/>
          <w:sz w:val="24"/>
          <w:szCs w:val="24"/>
        </w:rPr>
        <w:t>Riddoch</w:t>
      </w:r>
      <w:proofErr w:type="spellEnd"/>
      <w:r w:rsidRPr="006765B6">
        <w:rPr>
          <w:rFonts w:asciiTheme="majorHAnsi" w:hAnsiTheme="majorHAnsi"/>
          <w:sz w:val="24"/>
          <w:szCs w:val="24"/>
        </w:rPr>
        <w:t>, G.</w:t>
      </w:r>
      <w:r w:rsidR="005B7B80">
        <w:rPr>
          <w:rFonts w:asciiTheme="majorHAnsi" w:hAnsiTheme="majorHAnsi"/>
          <w:sz w:val="24"/>
          <w:szCs w:val="24"/>
        </w:rPr>
        <w:t xml:space="preserve"> </w:t>
      </w:r>
      <w:r w:rsidRPr="006765B6">
        <w:rPr>
          <w:rFonts w:asciiTheme="majorHAnsi" w:hAnsiTheme="majorHAnsi"/>
          <w:sz w:val="24"/>
          <w:szCs w:val="24"/>
        </w:rPr>
        <w:t xml:space="preserve">(1917). </w:t>
      </w:r>
      <w:proofErr w:type="gramStart"/>
      <w:r w:rsidRPr="006765B6">
        <w:rPr>
          <w:rFonts w:asciiTheme="majorHAnsi" w:hAnsiTheme="majorHAnsi"/>
          <w:sz w:val="24"/>
          <w:szCs w:val="24"/>
        </w:rPr>
        <w:t>Dissociation of visual perceptions due to occipital injuries, with especial reference to appreciation of movement.</w:t>
      </w:r>
      <w:proofErr w:type="gramEnd"/>
      <w:r w:rsidRPr="006765B6">
        <w:rPr>
          <w:rFonts w:asciiTheme="majorHAnsi" w:hAnsiTheme="majorHAnsi"/>
          <w:sz w:val="24"/>
          <w:szCs w:val="24"/>
        </w:rPr>
        <w:t xml:space="preserve"> </w:t>
      </w:r>
      <w:r w:rsidRPr="006765B6">
        <w:rPr>
          <w:rFonts w:asciiTheme="majorHAnsi" w:hAnsiTheme="majorHAnsi"/>
          <w:i/>
          <w:sz w:val="24"/>
          <w:szCs w:val="24"/>
        </w:rPr>
        <w:t>Brain</w:t>
      </w:r>
      <w:r w:rsidRPr="006765B6">
        <w:rPr>
          <w:rFonts w:asciiTheme="majorHAnsi" w:hAnsiTheme="majorHAnsi"/>
          <w:sz w:val="24"/>
          <w:szCs w:val="24"/>
        </w:rPr>
        <w:t>, 40</w:t>
      </w:r>
      <w:proofErr w:type="gramStart"/>
      <w:r w:rsidRPr="006765B6">
        <w:rPr>
          <w:rFonts w:asciiTheme="majorHAnsi" w:hAnsiTheme="majorHAnsi"/>
          <w:sz w:val="24"/>
          <w:szCs w:val="24"/>
        </w:rPr>
        <w:t>,</w:t>
      </w:r>
      <w:r w:rsidR="005B7B80">
        <w:rPr>
          <w:rFonts w:asciiTheme="majorHAnsi" w:hAnsiTheme="majorHAnsi"/>
          <w:sz w:val="24"/>
          <w:szCs w:val="24"/>
        </w:rPr>
        <w:t xml:space="preserve">  </w:t>
      </w:r>
      <w:r w:rsidRPr="006765B6">
        <w:rPr>
          <w:rFonts w:asciiTheme="majorHAnsi" w:hAnsiTheme="majorHAnsi"/>
          <w:sz w:val="24"/>
          <w:szCs w:val="24"/>
        </w:rPr>
        <w:t>15</w:t>
      </w:r>
      <w:proofErr w:type="gramEnd"/>
      <w:r w:rsidRPr="006765B6">
        <w:rPr>
          <w:rFonts w:asciiTheme="majorHAnsi" w:hAnsiTheme="majorHAnsi"/>
          <w:sz w:val="24"/>
          <w:szCs w:val="24"/>
        </w:rPr>
        <w:t>-57.</w:t>
      </w:r>
    </w:p>
    <w:p w14:paraId="58201487" w14:textId="7DB69F2F" w:rsidR="006C0696" w:rsidRDefault="007A370E" w:rsidP="00D1715C">
      <w:pPr>
        <w:spacing w:line="480" w:lineRule="auto"/>
        <w:rPr>
          <w:rFonts w:asciiTheme="majorHAnsi" w:hAnsiTheme="majorHAnsi"/>
          <w:sz w:val="24"/>
          <w:szCs w:val="24"/>
        </w:rPr>
      </w:pPr>
      <w:proofErr w:type="gramStart"/>
      <w:r w:rsidRPr="003515C0">
        <w:rPr>
          <w:rFonts w:asciiTheme="majorHAnsi" w:hAnsiTheme="majorHAnsi"/>
          <w:sz w:val="24"/>
          <w:szCs w:val="24"/>
        </w:rPr>
        <w:t>Rutishauser, U.</w:t>
      </w:r>
      <w:r w:rsidR="00ED3557">
        <w:rPr>
          <w:rFonts w:asciiTheme="majorHAnsi" w:hAnsiTheme="majorHAnsi"/>
          <w:sz w:val="24"/>
          <w:szCs w:val="24"/>
        </w:rPr>
        <w:t>,</w:t>
      </w:r>
      <w:r w:rsidRPr="003515C0">
        <w:rPr>
          <w:rFonts w:asciiTheme="majorHAnsi" w:hAnsiTheme="majorHAnsi"/>
          <w:sz w:val="24"/>
          <w:szCs w:val="24"/>
        </w:rPr>
        <w:t xml:space="preserve"> &amp; Koch, C.</w:t>
      </w:r>
      <w:r w:rsidR="005B7B80">
        <w:rPr>
          <w:rFonts w:asciiTheme="majorHAnsi" w:hAnsiTheme="majorHAnsi"/>
          <w:sz w:val="24"/>
          <w:szCs w:val="24"/>
        </w:rPr>
        <w:t xml:space="preserve"> </w:t>
      </w:r>
      <w:r w:rsidRPr="003515C0">
        <w:rPr>
          <w:rFonts w:asciiTheme="majorHAnsi" w:hAnsiTheme="majorHAnsi"/>
          <w:sz w:val="24"/>
          <w:szCs w:val="24"/>
        </w:rPr>
        <w:t>(2007)</w:t>
      </w:r>
      <w:r w:rsidR="00ED3557">
        <w:rPr>
          <w:rFonts w:asciiTheme="majorHAnsi" w:hAnsiTheme="majorHAnsi"/>
          <w:sz w:val="24"/>
          <w:szCs w:val="24"/>
        </w:rPr>
        <w:t>.</w:t>
      </w:r>
      <w:proofErr w:type="gramEnd"/>
      <w:r w:rsidR="00ED3557">
        <w:rPr>
          <w:rFonts w:asciiTheme="majorHAnsi" w:hAnsiTheme="majorHAnsi"/>
          <w:sz w:val="24"/>
          <w:szCs w:val="24"/>
        </w:rPr>
        <w:t xml:space="preserve"> </w:t>
      </w:r>
      <w:proofErr w:type="gramStart"/>
      <w:r w:rsidRPr="003515C0">
        <w:rPr>
          <w:rFonts w:asciiTheme="majorHAnsi" w:hAnsiTheme="majorHAnsi"/>
          <w:sz w:val="24"/>
          <w:szCs w:val="24"/>
        </w:rPr>
        <w:t xml:space="preserve">Probabilistic modelling of eye-movement data </w:t>
      </w:r>
      <w:r w:rsidRPr="00B2024B">
        <w:rPr>
          <w:rFonts w:asciiTheme="majorHAnsi" w:hAnsiTheme="majorHAnsi"/>
          <w:sz w:val="24"/>
          <w:szCs w:val="24"/>
        </w:rPr>
        <w:t>during conjunction search via feature-based attention.</w:t>
      </w:r>
      <w:proofErr w:type="gramEnd"/>
      <w:r w:rsidRPr="00B2024B">
        <w:rPr>
          <w:rFonts w:asciiTheme="majorHAnsi" w:hAnsiTheme="majorHAnsi"/>
          <w:sz w:val="24"/>
          <w:szCs w:val="24"/>
        </w:rPr>
        <w:t xml:space="preserve"> </w:t>
      </w:r>
      <w:proofErr w:type="gramStart"/>
      <w:r w:rsidRPr="00B2024B">
        <w:rPr>
          <w:rFonts w:asciiTheme="majorHAnsi" w:hAnsiTheme="majorHAnsi"/>
          <w:i/>
          <w:sz w:val="24"/>
          <w:szCs w:val="24"/>
        </w:rPr>
        <w:t>Journal of Vision</w:t>
      </w:r>
      <w:r w:rsidRPr="00B2024B">
        <w:rPr>
          <w:rFonts w:asciiTheme="majorHAnsi" w:hAnsiTheme="majorHAnsi"/>
          <w:sz w:val="24"/>
          <w:szCs w:val="24"/>
        </w:rPr>
        <w:t>, 7(5), 1-20</w:t>
      </w:r>
      <w:r w:rsidR="005B7B80" w:rsidRPr="00B2024B">
        <w:rPr>
          <w:rFonts w:asciiTheme="majorHAnsi" w:hAnsiTheme="majorHAnsi"/>
          <w:sz w:val="24"/>
          <w:szCs w:val="24"/>
        </w:rPr>
        <w:t>,</w:t>
      </w:r>
      <w:r w:rsidR="005B7B80" w:rsidRPr="008A448D">
        <w:rPr>
          <w:rFonts w:asciiTheme="majorHAnsi" w:hAnsiTheme="majorHAnsi" w:cs="Arial"/>
          <w:color w:val="1C1C1C"/>
          <w:sz w:val="24"/>
          <w:szCs w:val="24"/>
          <w:lang w:val="en"/>
        </w:rPr>
        <w:t xml:space="preserve"> doi:10.1167/7.6.5.</w:t>
      </w:r>
      <w:proofErr w:type="gramEnd"/>
    </w:p>
    <w:p w14:paraId="60E3CF46" w14:textId="6FADFB4D" w:rsidR="006C0696" w:rsidRDefault="006C0696" w:rsidP="00D1715C">
      <w:pPr>
        <w:spacing w:line="480" w:lineRule="auto"/>
        <w:jc w:val="both"/>
        <w:rPr>
          <w:rFonts w:asciiTheme="majorHAnsi" w:hAnsiTheme="majorHAnsi"/>
          <w:sz w:val="24"/>
          <w:szCs w:val="24"/>
        </w:rPr>
      </w:pPr>
      <w:proofErr w:type="gramStart"/>
      <w:r w:rsidRPr="00155157">
        <w:rPr>
          <w:rFonts w:asciiTheme="majorHAnsi" w:hAnsiTheme="majorHAnsi"/>
          <w:sz w:val="24"/>
          <w:szCs w:val="24"/>
        </w:rPr>
        <w:t>Sahraie, A., Hibbard, P.B., Trevethan, C.T., Ritchie, K.L., &amp; Weiskrantz, L.</w:t>
      </w:r>
      <w:r w:rsidR="005B7B80">
        <w:rPr>
          <w:rFonts w:asciiTheme="majorHAnsi" w:hAnsiTheme="majorHAnsi"/>
          <w:sz w:val="24"/>
          <w:szCs w:val="24"/>
        </w:rPr>
        <w:t xml:space="preserve"> </w:t>
      </w:r>
      <w:r w:rsidRPr="00155157">
        <w:rPr>
          <w:rFonts w:asciiTheme="majorHAnsi" w:hAnsiTheme="majorHAnsi"/>
          <w:sz w:val="24"/>
          <w:szCs w:val="24"/>
        </w:rPr>
        <w:t>(2010).</w:t>
      </w:r>
      <w:proofErr w:type="gramEnd"/>
      <w:r w:rsidRPr="00155157">
        <w:rPr>
          <w:rFonts w:asciiTheme="majorHAnsi" w:hAnsiTheme="majorHAnsi"/>
          <w:sz w:val="24"/>
          <w:szCs w:val="24"/>
        </w:rPr>
        <w:t xml:space="preserve"> </w:t>
      </w:r>
      <w:proofErr w:type="gramStart"/>
      <w:r w:rsidRPr="00155157">
        <w:rPr>
          <w:rFonts w:asciiTheme="majorHAnsi" w:hAnsiTheme="majorHAnsi"/>
          <w:sz w:val="24"/>
          <w:szCs w:val="24"/>
        </w:rPr>
        <w:t>Consciousness of the first order in blindsight.</w:t>
      </w:r>
      <w:proofErr w:type="gramEnd"/>
      <w:r w:rsidRPr="00155157">
        <w:rPr>
          <w:rFonts w:asciiTheme="majorHAnsi" w:hAnsiTheme="majorHAnsi"/>
          <w:sz w:val="24"/>
          <w:szCs w:val="24"/>
        </w:rPr>
        <w:t xml:space="preserve"> </w:t>
      </w:r>
      <w:proofErr w:type="gramStart"/>
      <w:r w:rsidRPr="00155157">
        <w:rPr>
          <w:rFonts w:asciiTheme="majorHAnsi" w:hAnsiTheme="majorHAnsi"/>
          <w:i/>
          <w:iCs/>
          <w:sz w:val="24"/>
          <w:szCs w:val="24"/>
        </w:rPr>
        <w:t>Proceedings of the National Academy of Science</w:t>
      </w:r>
      <w:r w:rsidR="005B7B80">
        <w:rPr>
          <w:rFonts w:asciiTheme="majorHAnsi" w:hAnsiTheme="majorHAnsi"/>
          <w:i/>
          <w:iCs/>
          <w:sz w:val="24"/>
          <w:szCs w:val="24"/>
        </w:rPr>
        <w:t>s of the U.S.A</w:t>
      </w:r>
      <w:r w:rsidR="00CB0AB4">
        <w:rPr>
          <w:rFonts w:asciiTheme="majorHAnsi" w:hAnsiTheme="majorHAnsi"/>
          <w:sz w:val="24"/>
          <w:szCs w:val="24"/>
        </w:rPr>
        <w:t>,</w:t>
      </w:r>
      <w:r w:rsidRPr="00155157">
        <w:rPr>
          <w:rFonts w:asciiTheme="majorHAnsi" w:hAnsiTheme="majorHAnsi"/>
          <w:sz w:val="24"/>
          <w:szCs w:val="24"/>
        </w:rPr>
        <w:t xml:space="preserve"> 107, 21217- 21222.</w:t>
      </w:r>
      <w:proofErr w:type="gramEnd"/>
    </w:p>
    <w:p w14:paraId="1590A397" w14:textId="008EB489" w:rsidR="00E808B0" w:rsidRDefault="00E808B0" w:rsidP="00D1715C">
      <w:pPr>
        <w:spacing w:line="480" w:lineRule="auto"/>
        <w:jc w:val="both"/>
        <w:rPr>
          <w:rFonts w:asciiTheme="majorHAnsi" w:hAnsiTheme="majorHAnsi"/>
          <w:sz w:val="24"/>
          <w:szCs w:val="24"/>
        </w:rPr>
      </w:pPr>
      <w:r w:rsidRPr="00155157">
        <w:rPr>
          <w:rFonts w:asciiTheme="majorHAnsi" w:hAnsiTheme="majorHAnsi"/>
          <w:sz w:val="24"/>
          <w:szCs w:val="24"/>
        </w:rPr>
        <w:lastRenderedPageBreak/>
        <w:t>Sahraie, A., Trevethan, C.T.,</w:t>
      </w:r>
      <w:r w:rsidR="005C5B9D">
        <w:rPr>
          <w:rFonts w:asciiTheme="majorHAnsi" w:hAnsiTheme="majorHAnsi"/>
          <w:sz w:val="24"/>
          <w:szCs w:val="24"/>
        </w:rPr>
        <w:t xml:space="preserve"> </w:t>
      </w:r>
      <w:r w:rsidR="00481BC5">
        <w:rPr>
          <w:rFonts w:asciiTheme="majorHAnsi" w:hAnsiTheme="majorHAnsi"/>
          <w:sz w:val="24"/>
          <w:szCs w:val="24"/>
        </w:rPr>
        <w:t>MacLeod, M.J.</w:t>
      </w:r>
      <w:r w:rsidR="005C5B9D">
        <w:rPr>
          <w:rFonts w:asciiTheme="majorHAnsi" w:hAnsiTheme="majorHAnsi"/>
          <w:sz w:val="24"/>
          <w:szCs w:val="24"/>
        </w:rPr>
        <w:t>,</w:t>
      </w:r>
      <w:r w:rsidR="00481BC5">
        <w:rPr>
          <w:rFonts w:asciiTheme="majorHAnsi" w:hAnsiTheme="majorHAnsi"/>
          <w:sz w:val="24"/>
          <w:szCs w:val="24"/>
        </w:rPr>
        <w:t xml:space="preserve"> Urquhart, J.</w:t>
      </w:r>
      <w:r w:rsidRPr="00155157">
        <w:rPr>
          <w:rFonts w:asciiTheme="majorHAnsi" w:hAnsiTheme="majorHAnsi"/>
          <w:sz w:val="24"/>
          <w:szCs w:val="24"/>
        </w:rPr>
        <w:t xml:space="preserve"> &amp; Weiskrantz, L</w:t>
      </w:r>
      <w:proofErr w:type="gramStart"/>
      <w:r w:rsidRPr="00155157">
        <w:rPr>
          <w:rFonts w:asciiTheme="majorHAnsi" w:hAnsiTheme="majorHAnsi"/>
          <w:sz w:val="24"/>
          <w:szCs w:val="24"/>
        </w:rPr>
        <w:t>.(</w:t>
      </w:r>
      <w:proofErr w:type="gramEnd"/>
      <w:r w:rsidRPr="00155157">
        <w:rPr>
          <w:rFonts w:asciiTheme="majorHAnsi" w:hAnsiTheme="majorHAnsi"/>
          <w:sz w:val="24"/>
          <w:szCs w:val="24"/>
        </w:rPr>
        <w:t>201</w:t>
      </w:r>
      <w:r w:rsidR="005C5B9D">
        <w:rPr>
          <w:rFonts w:asciiTheme="majorHAnsi" w:hAnsiTheme="majorHAnsi"/>
          <w:sz w:val="24"/>
          <w:szCs w:val="24"/>
        </w:rPr>
        <w:t>3</w:t>
      </w:r>
      <w:r w:rsidRPr="00155157">
        <w:rPr>
          <w:rFonts w:asciiTheme="majorHAnsi" w:hAnsiTheme="majorHAnsi"/>
          <w:sz w:val="24"/>
          <w:szCs w:val="24"/>
        </w:rPr>
        <w:t xml:space="preserve">). </w:t>
      </w:r>
      <w:proofErr w:type="gramStart"/>
      <w:r w:rsidR="005C5B9D">
        <w:rPr>
          <w:rFonts w:asciiTheme="majorHAnsi" w:hAnsiTheme="majorHAnsi"/>
          <w:sz w:val="24"/>
          <w:szCs w:val="24"/>
        </w:rPr>
        <w:t>Pupil responses as a predictor of blindsight in hemianopia.</w:t>
      </w:r>
      <w:proofErr w:type="gramEnd"/>
      <w:r w:rsidR="005C5B9D">
        <w:rPr>
          <w:rFonts w:asciiTheme="majorHAnsi" w:hAnsiTheme="majorHAnsi"/>
          <w:sz w:val="24"/>
          <w:szCs w:val="24"/>
        </w:rPr>
        <w:t xml:space="preserve"> </w:t>
      </w:r>
      <w:r w:rsidRPr="00155157">
        <w:rPr>
          <w:rFonts w:asciiTheme="majorHAnsi" w:hAnsiTheme="majorHAnsi"/>
          <w:i/>
          <w:iCs/>
          <w:sz w:val="24"/>
          <w:szCs w:val="24"/>
        </w:rPr>
        <w:t>Proceedings of the National Academy of Science</w:t>
      </w:r>
      <w:r w:rsidR="005B7B80">
        <w:rPr>
          <w:rFonts w:asciiTheme="majorHAnsi" w:hAnsiTheme="majorHAnsi"/>
          <w:i/>
          <w:iCs/>
          <w:sz w:val="24"/>
          <w:szCs w:val="24"/>
        </w:rPr>
        <w:t>s of the U.S.A</w:t>
      </w:r>
      <w:r w:rsidR="00CB0AB4">
        <w:rPr>
          <w:rFonts w:asciiTheme="majorHAnsi" w:hAnsiTheme="majorHAnsi"/>
          <w:sz w:val="24"/>
          <w:szCs w:val="24"/>
        </w:rPr>
        <w:t>,</w:t>
      </w:r>
      <w:r w:rsidRPr="00155157">
        <w:rPr>
          <w:rFonts w:asciiTheme="majorHAnsi" w:hAnsiTheme="majorHAnsi"/>
          <w:sz w:val="24"/>
          <w:szCs w:val="24"/>
        </w:rPr>
        <w:t xml:space="preserve"> 1</w:t>
      </w:r>
      <w:r w:rsidR="005C5B9D">
        <w:rPr>
          <w:rFonts w:asciiTheme="majorHAnsi" w:hAnsiTheme="majorHAnsi"/>
          <w:sz w:val="24"/>
          <w:szCs w:val="24"/>
        </w:rPr>
        <w:t>10</w:t>
      </w:r>
      <w:r w:rsidRPr="00155157">
        <w:rPr>
          <w:rFonts w:asciiTheme="majorHAnsi" w:hAnsiTheme="majorHAnsi"/>
          <w:sz w:val="24"/>
          <w:szCs w:val="24"/>
        </w:rPr>
        <w:t xml:space="preserve">, </w:t>
      </w:r>
      <w:r w:rsidR="005C5B9D">
        <w:rPr>
          <w:rFonts w:asciiTheme="majorHAnsi" w:hAnsiTheme="majorHAnsi"/>
          <w:sz w:val="24"/>
          <w:szCs w:val="24"/>
        </w:rPr>
        <w:t>18333-18338</w:t>
      </w:r>
      <w:r w:rsidRPr="00155157">
        <w:rPr>
          <w:rFonts w:asciiTheme="majorHAnsi" w:hAnsiTheme="majorHAnsi"/>
          <w:sz w:val="24"/>
          <w:szCs w:val="24"/>
        </w:rPr>
        <w:t>.</w:t>
      </w:r>
    </w:p>
    <w:p w14:paraId="68E082A3" w14:textId="1A12F291" w:rsidR="008C76C7" w:rsidRPr="006765B6" w:rsidRDefault="008C76C7" w:rsidP="00D1715C">
      <w:pPr>
        <w:spacing w:line="480" w:lineRule="auto"/>
        <w:jc w:val="both"/>
        <w:rPr>
          <w:rFonts w:asciiTheme="majorHAnsi" w:hAnsiTheme="majorHAnsi"/>
          <w:sz w:val="24"/>
          <w:szCs w:val="24"/>
        </w:rPr>
      </w:pPr>
      <w:proofErr w:type="spellStart"/>
      <w:proofErr w:type="gramStart"/>
      <w:r w:rsidRPr="006765B6">
        <w:rPr>
          <w:rFonts w:asciiTheme="majorHAnsi" w:hAnsiTheme="majorHAnsi"/>
          <w:sz w:val="24"/>
          <w:szCs w:val="24"/>
        </w:rPr>
        <w:t>Schuett</w:t>
      </w:r>
      <w:proofErr w:type="spellEnd"/>
      <w:r w:rsidRPr="006765B6">
        <w:rPr>
          <w:rFonts w:asciiTheme="majorHAnsi" w:hAnsiTheme="majorHAnsi"/>
          <w:sz w:val="24"/>
          <w:szCs w:val="24"/>
        </w:rPr>
        <w:t xml:space="preserve">, S. </w:t>
      </w:r>
      <w:proofErr w:type="spellStart"/>
      <w:r w:rsidRPr="006765B6">
        <w:rPr>
          <w:rFonts w:asciiTheme="majorHAnsi" w:hAnsiTheme="majorHAnsi"/>
          <w:sz w:val="24"/>
          <w:szCs w:val="24"/>
        </w:rPr>
        <w:t>Kentridge</w:t>
      </w:r>
      <w:proofErr w:type="spellEnd"/>
      <w:r w:rsidRPr="006765B6">
        <w:rPr>
          <w:rFonts w:asciiTheme="majorHAnsi" w:hAnsiTheme="majorHAnsi"/>
          <w:sz w:val="24"/>
          <w:szCs w:val="24"/>
        </w:rPr>
        <w:t xml:space="preserve">, R.W., Zihl, J., </w:t>
      </w:r>
      <w:r w:rsidR="00ED3557">
        <w:rPr>
          <w:rFonts w:asciiTheme="majorHAnsi" w:hAnsiTheme="majorHAnsi"/>
          <w:sz w:val="24"/>
          <w:szCs w:val="24"/>
        </w:rPr>
        <w:t xml:space="preserve">&amp; </w:t>
      </w:r>
      <w:r w:rsidRPr="006765B6">
        <w:rPr>
          <w:rFonts w:asciiTheme="majorHAnsi" w:hAnsiTheme="majorHAnsi"/>
          <w:sz w:val="24"/>
          <w:szCs w:val="24"/>
        </w:rPr>
        <w:t>Heywood, C.A.</w:t>
      </w:r>
      <w:r w:rsidR="00CB0AB4">
        <w:rPr>
          <w:rFonts w:asciiTheme="majorHAnsi" w:hAnsiTheme="majorHAnsi"/>
          <w:sz w:val="24"/>
          <w:szCs w:val="24"/>
        </w:rPr>
        <w:t xml:space="preserve"> </w:t>
      </w:r>
      <w:r w:rsidRPr="006765B6">
        <w:rPr>
          <w:rFonts w:asciiTheme="majorHAnsi" w:hAnsiTheme="majorHAnsi"/>
          <w:sz w:val="24"/>
          <w:szCs w:val="24"/>
        </w:rPr>
        <w:t>(2009a).</w:t>
      </w:r>
      <w:proofErr w:type="gramEnd"/>
      <w:r w:rsidRPr="006765B6">
        <w:rPr>
          <w:rFonts w:asciiTheme="majorHAnsi" w:hAnsiTheme="majorHAnsi"/>
          <w:sz w:val="24"/>
          <w:szCs w:val="24"/>
        </w:rPr>
        <w:t xml:space="preserve"> </w:t>
      </w:r>
      <w:proofErr w:type="gramStart"/>
      <w:r w:rsidRPr="006765B6">
        <w:rPr>
          <w:rFonts w:asciiTheme="majorHAnsi" w:hAnsiTheme="majorHAnsi"/>
          <w:sz w:val="24"/>
          <w:szCs w:val="24"/>
        </w:rPr>
        <w:t>Adaptation of eye-movements to simulated hemianopia in reading and visual exploration: transfer or specificity?</w:t>
      </w:r>
      <w:proofErr w:type="gramEnd"/>
      <w:r w:rsidRPr="006765B6">
        <w:rPr>
          <w:rFonts w:asciiTheme="majorHAnsi" w:hAnsiTheme="majorHAnsi"/>
          <w:sz w:val="24"/>
          <w:szCs w:val="24"/>
        </w:rPr>
        <w:t xml:space="preserve"> </w:t>
      </w:r>
      <w:proofErr w:type="spellStart"/>
      <w:r w:rsidRPr="006765B6">
        <w:rPr>
          <w:rFonts w:asciiTheme="majorHAnsi" w:hAnsiTheme="majorHAnsi"/>
          <w:i/>
          <w:sz w:val="24"/>
          <w:szCs w:val="24"/>
        </w:rPr>
        <w:t>Neuropsychologia</w:t>
      </w:r>
      <w:proofErr w:type="spellEnd"/>
      <w:r w:rsidRPr="006765B6">
        <w:rPr>
          <w:rFonts w:asciiTheme="majorHAnsi" w:hAnsiTheme="majorHAnsi"/>
          <w:i/>
          <w:sz w:val="24"/>
          <w:szCs w:val="24"/>
        </w:rPr>
        <w:t>,</w:t>
      </w:r>
      <w:r w:rsidRPr="006765B6">
        <w:rPr>
          <w:rFonts w:asciiTheme="majorHAnsi" w:hAnsiTheme="majorHAnsi"/>
          <w:sz w:val="24"/>
          <w:szCs w:val="24"/>
        </w:rPr>
        <w:t xml:space="preserve"> 47, 1712-1720</w:t>
      </w:r>
    </w:p>
    <w:p w14:paraId="3CA0223C" w14:textId="1949E120" w:rsidR="002B4EED" w:rsidRDefault="008C76C7" w:rsidP="002B4EED">
      <w:pPr>
        <w:spacing w:line="480" w:lineRule="auto"/>
        <w:jc w:val="both"/>
        <w:rPr>
          <w:rFonts w:asciiTheme="majorHAnsi" w:hAnsiTheme="majorHAnsi"/>
          <w:sz w:val="24"/>
          <w:szCs w:val="24"/>
        </w:rPr>
      </w:pPr>
      <w:proofErr w:type="spellStart"/>
      <w:proofErr w:type="gramStart"/>
      <w:r w:rsidRPr="006765B6">
        <w:rPr>
          <w:rFonts w:asciiTheme="majorHAnsi" w:hAnsiTheme="majorHAnsi"/>
          <w:sz w:val="24"/>
          <w:szCs w:val="24"/>
        </w:rPr>
        <w:t>Schuett</w:t>
      </w:r>
      <w:proofErr w:type="spellEnd"/>
      <w:r w:rsidRPr="006765B6">
        <w:rPr>
          <w:rFonts w:asciiTheme="majorHAnsi" w:hAnsiTheme="majorHAnsi"/>
          <w:sz w:val="24"/>
          <w:szCs w:val="24"/>
        </w:rPr>
        <w:t xml:space="preserve">, S. </w:t>
      </w:r>
      <w:proofErr w:type="spellStart"/>
      <w:r w:rsidRPr="006765B6">
        <w:rPr>
          <w:rFonts w:asciiTheme="majorHAnsi" w:hAnsiTheme="majorHAnsi"/>
          <w:sz w:val="24"/>
          <w:szCs w:val="24"/>
        </w:rPr>
        <w:t>Kentridge</w:t>
      </w:r>
      <w:proofErr w:type="spellEnd"/>
      <w:r w:rsidRPr="006765B6">
        <w:rPr>
          <w:rFonts w:asciiTheme="majorHAnsi" w:hAnsiTheme="majorHAnsi"/>
          <w:sz w:val="24"/>
          <w:szCs w:val="24"/>
        </w:rPr>
        <w:t>, R.W., Zihl, J.,</w:t>
      </w:r>
      <w:r w:rsidR="00ED3557">
        <w:rPr>
          <w:rFonts w:asciiTheme="majorHAnsi" w:hAnsiTheme="majorHAnsi"/>
          <w:sz w:val="24"/>
          <w:szCs w:val="24"/>
        </w:rPr>
        <w:t xml:space="preserve"> &amp;</w:t>
      </w:r>
      <w:r w:rsidRPr="006765B6">
        <w:rPr>
          <w:rFonts w:asciiTheme="majorHAnsi" w:hAnsiTheme="majorHAnsi"/>
          <w:sz w:val="24"/>
          <w:szCs w:val="24"/>
        </w:rPr>
        <w:t xml:space="preserve"> Heywood, C.A.</w:t>
      </w:r>
      <w:r w:rsidR="00CB0AB4">
        <w:rPr>
          <w:rFonts w:asciiTheme="majorHAnsi" w:hAnsiTheme="majorHAnsi"/>
          <w:sz w:val="24"/>
          <w:szCs w:val="24"/>
        </w:rPr>
        <w:t xml:space="preserve"> </w:t>
      </w:r>
      <w:r w:rsidRPr="006765B6">
        <w:rPr>
          <w:rFonts w:asciiTheme="majorHAnsi" w:hAnsiTheme="majorHAnsi"/>
          <w:sz w:val="24"/>
          <w:szCs w:val="24"/>
        </w:rPr>
        <w:t>(2009b).</w:t>
      </w:r>
      <w:proofErr w:type="gramEnd"/>
      <w:r w:rsidRPr="006765B6">
        <w:rPr>
          <w:rFonts w:asciiTheme="majorHAnsi" w:hAnsiTheme="majorHAnsi"/>
          <w:sz w:val="24"/>
          <w:szCs w:val="24"/>
        </w:rPr>
        <w:t xml:space="preserve"> </w:t>
      </w:r>
      <w:proofErr w:type="gramStart"/>
      <w:r w:rsidRPr="006765B6">
        <w:rPr>
          <w:rFonts w:asciiTheme="majorHAnsi" w:hAnsiTheme="majorHAnsi"/>
          <w:sz w:val="24"/>
          <w:szCs w:val="24"/>
        </w:rPr>
        <w:t>Are hemianopic reading and visual exploration impairments visually elicited</w:t>
      </w:r>
      <w:proofErr w:type="gramEnd"/>
      <w:r w:rsidRPr="006765B6">
        <w:rPr>
          <w:rFonts w:asciiTheme="majorHAnsi" w:hAnsiTheme="majorHAnsi"/>
          <w:sz w:val="24"/>
          <w:szCs w:val="24"/>
        </w:rPr>
        <w:t xml:space="preserve">? </w:t>
      </w:r>
      <w:proofErr w:type="gramStart"/>
      <w:r w:rsidRPr="006765B6">
        <w:rPr>
          <w:rFonts w:asciiTheme="majorHAnsi" w:hAnsiTheme="majorHAnsi"/>
          <w:sz w:val="24"/>
          <w:szCs w:val="24"/>
        </w:rPr>
        <w:t>New insight from eye-movements in simulated hemianopia.</w:t>
      </w:r>
      <w:proofErr w:type="gramEnd"/>
      <w:r w:rsidRPr="006765B6">
        <w:rPr>
          <w:rFonts w:asciiTheme="majorHAnsi" w:hAnsiTheme="majorHAnsi"/>
          <w:sz w:val="24"/>
          <w:szCs w:val="24"/>
        </w:rPr>
        <w:t xml:space="preserve"> </w:t>
      </w:r>
      <w:proofErr w:type="spellStart"/>
      <w:r w:rsidRPr="006765B6">
        <w:rPr>
          <w:rFonts w:asciiTheme="majorHAnsi" w:hAnsiTheme="majorHAnsi"/>
          <w:i/>
          <w:sz w:val="24"/>
          <w:szCs w:val="24"/>
        </w:rPr>
        <w:t>Neuropsychologia</w:t>
      </w:r>
      <w:proofErr w:type="spellEnd"/>
      <w:r w:rsidRPr="006765B6">
        <w:rPr>
          <w:rFonts w:asciiTheme="majorHAnsi" w:hAnsiTheme="majorHAnsi"/>
          <w:i/>
          <w:sz w:val="24"/>
          <w:szCs w:val="24"/>
        </w:rPr>
        <w:t>,</w:t>
      </w:r>
      <w:r w:rsidRPr="006765B6">
        <w:rPr>
          <w:rFonts w:asciiTheme="majorHAnsi" w:hAnsiTheme="majorHAnsi"/>
          <w:sz w:val="24"/>
          <w:szCs w:val="24"/>
        </w:rPr>
        <w:t xml:space="preserve"> 47, 733-746.</w:t>
      </w:r>
      <w:r w:rsidR="002B4EED" w:rsidRPr="002B4EED">
        <w:rPr>
          <w:rFonts w:asciiTheme="majorHAnsi" w:hAnsiTheme="majorHAnsi"/>
          <w:sz w:val="24"/>
          <w:szCs w:val="24"/>
        </w:rPr>
        <w:t xml:space="preserve"> </w:t>
      </w:r>
    </w:p>
    <w:p w14:paraId="7D035F80" w14:textId="1C2A2260" w:rsidR="00DE5896" w:rsidRDefault="00DE5896" w:rsidP="002B4EED">
      <w:pPr>
        <w:spacing w:line="480" w:lineRule="auto"/>
        <w:jc w:val="both"/>
        <w:rPr>
          <w:rFonts w:asciiTheme="majorHAnsi" w:hAnsiTheme="majorHAnsi"/>
          <w:sz w:val="24"/>
          <w:szCs w:val="24"/>
        </w:rPr>
      </w:pPr>
      <w:proofErr w:type="spellStart"/>
      <w:proofErr w:type="gramStart"/>
      <w:r w:rsidRPr="006765B6">
        <w:rPr>
          <w:rFonts w:asciiTheme="majorHAnsi" w:hAnsiTheme="majorHAnsi"/>
          <w:sz w:val="24"/>
          <w:szCs w:val="24"/>
        </w:rPr>
        <w:t>Schuett</w:t>
      </w:r>
      <w:proofErr w:type="spellEnd"/>
      <w:r w:rsidRPr="006765B6">
        <w:rPr>
          <w:rFonts w:asciiTheme="majorHAnsi" w:hAnsiTheme="majorHAnsi"/>
          <w:sz w:val="24"/>
          <w:szCs w:val="24"/>
        </w:rPr>
        <w:t xml:space="preserve">, S. </w:t>
      </w:r>
      <w:proofErr w:type="spellStart"/>
      <w:r w:rsidRPr="006765B6">
        <w:rPr>
          <w:rFonts w:asciiTheme="majorHAnsi" w:hAnsiTheme="majorHAnsi"/>
          <w:sz w:val="24"/>
          <w:szCs w:val="24"/>
        </w:rPr>
        <w:t>Kentridge</w:t>
      </w:r>
      <w:proofErr w:type="spellEnd"/>
      <w:r w:rsidRPr="006765B6">
        <w:rPr>
          <w:rFonts w:asciiTheme="majorHAnsi" w:hAnsiTheme="majorHAnsi"/>
          <w:sz w:val="24"/>
          <w:szCs w:val="24"/>
        </w:rPr>
        <w:t>, R.W., Zihl, J.,</w:t>
      </w:r>
      <w:r>
        <w:rPr>
          <w:rFonts w:asciiTheme="majorHAnsi" w:hAnsiTheme="majorHAnsi"/>
          <w:sz w:val="24"/>
          <w:szCs w:val="24"/>
        </w:rPr>
        <w:t xml:space="preserve"> &amp;</w:t>
      </w:r>
      <w:r w:rsidRPr="006765B6">
        <w:rPr>
          <w:rFonts w:asciiTheme="majorHAnsi" w:hAnsiTheme="majorHAnsi"/>
          <w:sz w:val="24"/>
          <w:szCs w:val="24"/>
        </w:rPr>
        <w:t xml:space="preserve"> Heywood, C.A.</w:t>
      </w:r>
      <w:r>
        <w:rPr>
          <w:rFonts w:asciiTheme="majorHAnsi" w:hAnsiTheme="majorHAnsi"/>
          <w:sz w:val="24"/>
          <w:szCs w:val="24"/>
        </w:rPr>
        <w:t xml:space="preserve"> (2009c</w:t>
      </w:r>
      <w:r w:rsidRPr="006765B6">
        <w:rPr>
          <w:rFonts w:asciiTheme="majorHAnsi" w:hAnsiTheme="majorHAnsi"/>
          <w:sz w:val="24"/>
          <w:szCs w:val="24"/>
        </w:rPr>
        <w:t>).</w:t>
      </w:r>
      <w:proofErr w:type="gramEnd"/>
      <w:r>
        <w:rPr>
          <w:rFonts w:asciiTheme="majorHAnsi" w:hAnsiTheme="majorHAnsi"/>
          <w:sz w:val="24"/>
          <w:szCs w:val="24"/>
        </w:rPr>
        <w:t xml:space="preserve"> Is the origin of the </w:t>
      </w:r>
      <w:proofErr w:type="gramStart"/>
      <w:r>
        <w:rPr>
          <w:rFonts w:asciiTheme="majorHAnsi" w:hAnsiTheme="majorHAnsi"/>
          <w:sz w:val="24"/>
          <w:szCs w:val="24"/>
        </w:rPr>
        <w:t>hemianopic line bisection error</w:t>
      </w:r>
      <w:proofErr w:type="gramEnd"/>
      <w:r>
        <w:rPr>
          <w:rFonts w:asciiTheme="majorHAnsi" w:hAnsiTheme="majorHAnsi"/>
          <w:sz w:val="24"/>
          <w:szCs w:val="24"/>
        </w:rPr>
        <w:t xml:space="preserve"> purely visual? </w:t>
      </w:r>
      <w:proofErr w:type="gramStart"/>
      <w:r>
        <w:rPr>
          <w:rFonts w:asciiTheme="majorHAnsi" w:hAnsiTheme="majorHAnsi"/>
          <w:sz w:val="24"/>
          <w:szCs w:val="24"/>
        </w:rPr>
        <w:t>Evidence from eye movements in simulated hemianopia</w:t>
      </w:r>
      <w:r w:rsidRPr="006765B6">
        <w:rPr>
          <w:rFonts w:asciiTheme="majorHAnsi" w:hAnsiTheme="majorHAnsi"/>
          <w:sz w:val="24"/>
          <w:szCs w:val="24"/>
        </w:rPr>
        <w:t>.</w:t>
      </w:r>
      <w:proofErr w:type="gramEnd"/>
      <w:r w:rsidRPr="006765B6">
        <w:rPr>
          <w:rFonts w:asciiTheme="majorHAnsi" w:hAnsiTheme="majorHAnsi"/>
          <w:sz w:val="24"/>
          <w:szCs w:val="24"/>
        </w:rPr>
        <w:t xml:space="preserve"> </w:t>
      </w:r>
      <w:r>
        <w:rPr>
          <w:rFonts w:asciiTheme="majorHAnsi" w:hAnsiTheme="majorHAnsi"/>
          <w:i/>
          <w:sz w:val="24"/>
          <w:szCs w:val="24"/>
        </w:rPr>
        <w:t>Vision Research</w:t>
      </w:r>
      <w:r w:rsidRPr="006765B6">
        <w:rPr>
          <w:rFonts w:asciiTheme="majorHAnsi" w:hAnsiTheme="majorHAnsi"/>
          <w:i/>
          <w:sz w:val="24"/>
          <w:szCs w:val="24"/>
        </w:rPr>
        <w:t>,</w:t>
      </w:r>
      <w:r>
        <w:rPr>
          <w:rFonts w:asciiTheme="majorHAnsi" w:hAnsiTheme="majorHAnsi"/>
          <w:sz w:val="24"/>
          <w:szCs w:val="24"/>
        </w:rPr>
        <w:t xml:space="preserve"> 49(13), 1668-1680</w:t>
      </w:r>
      <w:r w:rsidRPr="006765B6">
        <w:rPr>
          <w:rFonts w:asciiTheme="majorHAnsi" w:hAnsiTheme="majorHAnsi"/>
          <w:sz w:val="24"/>
          <w:szCs w:val="24"/>
        </w:rPr>
        <w:t>.</w:t>
      </w:r>
      <w:r w:rsidRPr="002B4EED">
        <w:rPr>
          <w:rFonts w:asciiTheme="majorHAnsi" w:hAnsiTheme="majorHAnsi"/>
          <w:sz w:val="24"/>
          <w:szCs w:val="24"/>
        </w:rPr>
        <w:t xml:space="preserve"> </w:t>
      </w:r>
    </w:p>
    <w:p w14:paraId="0E5A83B7" w14:textId="7DB08D1C" w:rsidR="002B4EED" w:rsidRPr="002B4EED" w:rsidRDefault="002B4EED" w:rsidP="002B4EED">
      <w:pPr>
        <w:spacing w:line="480" w:lineRule="auto"/>
        <w:jc w:val="both"/>
        <w:rPr>
          <w:rFonts w:asciiTheme="majorHAnsi" w:hAnsiTheme="majorHAnsi"/>
          <w:sz w:val="24"/>
          <w:szCs w:val="24"/>
        </w:rPr>
      </w:pPr>
      <w:proofErr w:type="spellStart"/>
      <w:proofErr w:type="gramStart"/>
      <w:r w:rsidRPr="002B4EED">
        <w:rPr>
          <w:rFonts w:asciiTheme="majorHAnsi" w:hAnsiTheme="majorHAnsi"/>
          <w:sz w:val="24"/>
          <w:szCs w:val="24"/>
        </w:rPr>
        <w:t>Schyns</w:t>
      </w:r>
      <w:proofErr w:type="spellEnd"/>
      <w:r w:rsidRPr="002B4EED">
        <w:rPr>
          <w:rFonts w:asciiTheme="majorHAnsi" w:hAnsiTheme="majorHAnsi"/>
          <w:sz w:val="24"/>
          <w:szCs w:val="24"/>
        </w:rPr>
        <w:t>, P., &amp; Oliva, A.</w:t>
      </w:r>
      <w:r w:rsidR="00CB0AB4">
        <w:rPr>
          <w:rFonts w:asciiTheme="majorHAnsi" w:hAnsiTheme="majorHAnsi"/>
          <w:sz w:val="24"/>
          <w:szCs w:val="24"/>
        </w:rPr>
        <w:t xml:space="preserve"> </w:t>
      </w:r>
      <w:r w:rsidRPr="002B4EED">
        <w:rPr>
          <w:rFonts w:asciiTheme="majorHAnsi" w:hAnsiTheme="majorHAnsi"/>
          <w:sz w:val="24"/>
          <w:szCs w:val="24"/>
        </w:rPr>
        <w:t>(1999).</w:t>
      </w:r>
      <w:proofErr w:type="gramEnd"/>
      <w:r w:rsidRPr="002B4EED">
        <w:rPr>
          <w:rFonts w:asciiTheme="majorHAnsi" w:hAnsiTheme="majorHAnsi"/>
          <w:sz w:val="24"/>
          <w:szCs w:val="24"/>
        </w:rPr>
        <w:t xml:space="preserve"> </w:t>
      </w:r>
      <w:proofErr w:type="spellStart"/>
      <w:proofErr w:type="gramStart"/>
      <w:r w:rsidRPr="002B4EED">
        <w:rPr>
          <w:rFonts w:asciiTheme="majorHAnsi" w:hAnsiTheme="majorHAnsi"/>
          <w:sz w:val="24"/>
          <w:szCs w:val="24"/>
        </w:rPr>
        <w:t>Dr.</w:t>
      </w:r>
      <w:proofErr w:type="spellEnd"/>
      <w:r w:rsidRPr="002B4EED">
        <w:rPr>
          <w:rFonts w:asciiTheme="majorHAnsi" w:hAnsiTheme="majorHAnsi"/>
          <w:sz w:val="24"/>
          <w:szCs w:val="24"/>
        </w:rPr>
        <w:t xml:space="preserve"> Angry and Mr. Smile: when categorization flexibility modifies the perception of faces in rapid visual presentation.</w:t>
      </w:r>
      <w:proofErr w:type="gramEnd"/>
      <w:r w:rsidRPr="002B4EED">
        <w:rPr>
          <w:rFonts w:asciiTheme="majorHAnsi" w:hAnsiTheme="majorHAnsi"/>
          <w:sz w:val="24"/>
          <w:szCs w:val="24"/>
        </w:rPr>
        <w:t xml:space="preserve"> </w:t>
      </w:r>
      <w:r w:rsidRPr="002B4EED">
        <w:rPr>
          <w:rFonts w:asciiTheme="majorHAnsi" w:hAnsiTheme="majorHAnsi"/>
          <w:i/>
          <w:sz w:val="24"/>
          <w:szCs w:val="24"/>
        </w:rPr>
        <w:t>Cognition</w:t>
      </w:r>
      <w:r w:rsidR="00CB0AB4">
        <w:rPr>
          <w:rFonts w:asciiTheme="majorHAnsi" w:hAnsiTheme="majorHAnsi"/>
          <w:sz w:val="24"/>
          <w:szCs w:val="24"/>
        </w:rPr>
        <w:t>,</w:t>
      </w:r>
      <w:r w:rsidRPr="002B4EED">
        <w:rPr>
          <w:rFonts w:asciiTheme="majorHAnsi" w:hAnsiTheme="majorHAnsi"/>
          <w:sz w:val="24"/>
          <w:szCs w:val="24"/>
        </w:rPr>
        <w:t xml:space="preserve"> 69, 243-265.</w:t>
      </w:r>
    </w:p>
    <w:p w14:paraId="08009C8E" w14:textId="4D4DAFA9" w:rsidR="008C76C7" w:rsidRPr="006765B6" w:rsidRDefault="002B4EED" w:rsidP="00D1715C">
      <w:pPr>
        <w:spacing w:line="480" w:lineRule="auto"/>
        <w:jc w:val="both"/>
        <w:rPr>
          <w:rFonts w:asciiTheme="majorHAnsi" w:hAnsiTheme="majorHAnsi"/>
          <w:sz w:val="24"/>
          <w:szCs w:val="24"/>
        </w:rPr>
      </w:pPr>
      <w:proofErr w:type="spellStart"/>
      <w:r w:rsidRPr="002B4EED">
        <w:rPr>
          <w:rFonts w:asciiTheme="majorHAnsi" w:hAnsiTheme="majorHAnsi"/>
          <w:sz w:val="24"/>
          <w:szCs w:val="24"/>
        </w:rPr>
        <w:t>Sergent</w:t>
      </w:r>
      <w:proofErr w:type="spellEnd"/>
      <w:r w:rsidRPr="002B4EED">
        <w:rPr>
          <w:rFonts w:asciiTheme="majorHAnsi" w:hAnsiTheme="majorHAnsi"/>
          <w:sz w:val="24"/>
          <w:szCs w:val="24"/>
        </w:rPr>
        <w:t>, J.</w:t>
      </w:r>
      <w:r w:rsidR="00CB0AB4">
        <w:rPr>
          <w:rFonts w:asciiTheme="majorHAnsi" w:hAnsiTheme="majorHAnsi"/>
          <w:sz w:val="24"/>
          <w:szCs w:val="24"/>
        </w:rPr>
        <w:t xml:space="preserve"> </w:t>
      </w:r>
      <w:r w:rsidRPr="002B4EED">
        <w:rPr>
          <w:rFonts w:asciiTheme="majorHAnsi" w:hAnsiTheme="majorHAnsi"/>
          <w:sz w:val="24"/>
          <w:szCs w:val="24"/>
        </w:rPr>
        <w:t>(1985). Influence of task and input factors on hemispheric involvement in face processing</w:t>
      </w:r>
      <w:r w:rsidRPr="002B4EED">
        <w:rPr>
          <w:rFonts w:asciiTheme="majorHAnsi" w:hAnsiTheme="majorHAnsi"/>
          <w:i/>
          <w:sz w:val="24"/>
          <w:szCs w:val="24"/>
        </w:rPr>
        <w:t xml:space="preserve">. </w:t>
      </w:r>
      <w:proofErr w:type="gramStart"/>
      <w:r w:rsidRPr="002B4EED">
        <w:rPr>
          <w:rFonts w:asciiTheme="majorHAnsi" w:hAnsiTheme="majorHAnsi"/>
          <w:i/>
          <w:sz w:val="24"/>
          <w:szCs w:val="24"/>
        </w:rPr>
        <w:t>Journal of Experimental Psychology: Human Perception and Performance</w:t>
      </w:r>
      <w:r w:rsidRPr="002B4EED">
        <w:rPr>
          <w:rFonts w:asciiTheme="majorHAnsi" w:hAnsiTheme="majorHAnsi"/>
          <w:sz w:val="24"/>
          <w:szCs w:val="24"/>
        </w:rPr>
        <w:t>.</w:t>
      </w:r>
      <w:proofErr w:type="gramEnd"/>
      <w:r w:rsidRPr="002B4EED">
        <w:rPr>
          <w:rFonts w:asciiTheme="majorHAnsi" w:hAnsiTheme="majorHAnsi"/>
          <w:sz w:val="24"/>
          <w:szCs w:val="24"/>
        </w:rPr>
        <w:t xml:space="preserve"> </w:t>
      </w:r>
      <w:proofErr w:type="gramStart"/>
      <w:r w:rsidRPr="002B4EED">
        <w:rPr>
          <w:rFonts w:asciiTheme="majorHAnsi" w:hAnsiTheme="majorHAnsi"/>
          <w:sz w:val="24"/>
          <w:szCs w:val="24"/>
        </w:rPr>
        <w:t>11</w:t>
      </w:r>
      <w:proofErr w:type="gramEnd"/>
      <w:r w:rsidRPr="002B4EED">
        <w:rPr>
          <w:rFonts w:asciiTheme="majorHAnsi" w:hAnsiTheme="majorHAnsi"/>
          <w:sz w:val="24"/>
          <w:szCs w:val="24"/>
        </w:rPr>
        <w:t>, 846-861.</w:t>
      </w:r>
    </w:p>
    <w:p w14:paraId="1A82B84C" w14:textId="792264DA" w:rsidR="008C76C7" w:rsidRDefault="008C76C7" w:rsidP="00D1715C">
      <w:pPr>
        <w:spacing w:line="480" w:lineRule="auto"/>
        <w:jc w:val="both"/>
        <w:rPr>
          <w:rFonts w:asciiTheme="majorHAnsi" w:hAnsiTheme="majorHAnsi"/>
          <w:sz w:val="24"/>
          <w:szCs w:val="24"/>
        </w:rPr>
      </w:pPr>
      <w:proofErr w:type="gramStart"/>
      <w:r w:rsidRPr="006765B6">
        <w:rPr>
          <w:rFonts w:asciiTheme="majorHAnsi" w:hAnsiTheme="majorHAnsi"/>
          <w:sz w:val="24"/>
          <w:szCs w:val="24"/>
        </w:rPr>
        <w:t xml:space="preserve">Simpson, S.A., </w:t>
      </w:r>
      <w:proofErr w:type="spellStart"/>
      <w:r w:rsidRPr="006765B6">
        <w:rPr>
          <w:rFonts w:asciiTheme="majorHAnsi" w:hAnsiTheme="majorHAnsi"/>
          <w:sz w:val="24"/>
          <w:szCs w:val="24"/>
        </w:rPr>
        <w:t>Abegg</w:t>
      </w:r>
      <w:proofErr w:type="spellEnd"/>
      <w:r w:rsidRPr="006765B6">
        <w:rPr>
          <w:rFonts w:asciiTheme="majorHAnsi" w:hAnsiTheme="majorHAnsi"/>
          <w:sz w:val="24"/>
          <w:szCs w:val="24"/>
        </w:rPr>
        <w:t>, M.,</w:t>
      </w:r>
      <w:r w:rsidR="00ED3557">
        <w:rPr>
          <w:rFonts w:asciiTheme="majorHAnsi" w:hAnsiTheme="majorHAnsi"/>
          <w:sz w:val="24"/>
          <w:szCs w:val="24"/>
        </w:rPr>
        <w:t xml:space="preserve"> &amp;</w:t>
      </w:r>
      <w:r w:rsidRPr="006765B6">
        <w:rPr>
          <w:rFonts w:asciiTheme="majorHAnsi" w:hAnsiTheme="majorHAnsi"/>
          <w:sz w:val="24"/>
          <w:szCs w:val="24"/>
        </w:rPr>
        <w:t xml:space="preserve"> Barton, J.J.</w:t>
      </w:r>
      <w:r w:rsidR="00CB0AB4">
        <w:rPr>
          <w:rFonts w:asciiTheme="majorHAnsi" w:hAnsiTheme="majorHAnsi"/>
          <w:sz w:val="24"/>
          <w:szCs w:val="24"/>
        </w:rPr>
        <w:t xml:space="preserve"> </w:t>
      </w:r>
      <w:r w:rsidRPr="006765B6">
        <w:rPr>
          <w:rFonts w:asciiTheme="majorHAnsi" w:hAnsiTheme="majorHAnsi"/>
          <w:sz w:val="24"/>
          <w:szCs w:val="24"/>
        </w:rPr>
        <w:t>(2011).</w:t>
      </w:r>
      <w:proofErr w:type="gramEnd"/>
      <w:r w:rsidRPr="006765B6">
        <w:rPr>
          <w:rFonts w:asciiTheme="majorHAnsi" w:hAnsiTheme="majorHAnsi"/>
          <w:sz w:val="24"/>
          <w:szCs w:val="24"/>
        </w:rPr>
        <w:t xml:space="preserve"> </w:t>
      </w:r>
      <w:proofErr w:type="gramStart"/>
      <w:r w:rsidRPr="006765B6">
        <w:rPr>
          <w:rFonts w:asciiTheme="majorHAnsi" w:hAnsiTheme="majorHAnsi"/>
          <w:sz w:val="24"/>
          <w:szCs w:val="24"/>
        </w:rPr>
        <w:t>Rapid adaptation of visual search in simulated hemianopia.</w:t>
      </w:r>
      <w:proofErr w:type="gramEnd"/>
      <w:r w:rsidRPr="006765B6">
        <w:rPr>
          <w:rFonts w:asciiTheme="majorHAnsi" w:hAnsiTheme="majorHAnsi"/>
          <w:sz w:val="24"/>
          <w:szCs w:val="24"/>
        </w:rPr>
        <w:t xml:space="preserve"> </w:t>
      </w:r>
      <w:r w:rsidRPr="006765B6">
        <w:rPr>
          <w:rFonts w:asciiTheme="majorHAnsi" w:hAnsiTheme="majorHAnsi"/>
          <w:i/>
          <w:sz w:val="24"/>
          <w:szCs w:val="24"/>
        </w:rPr>
        <w:t>Cerebral Cortex</w:t>
      </w:r>
      <w:r w:rsidR="00CB0AB4">
        <w:rPr>
          <w:rFonts w:asciiTheme="majorHAnsi" w:hAnsiTheme="majorHAnsi"/>
          <w:i/>
          <w:sz w:val="24"/>
          <w:szCs w:val="24"/>
        </w:rPr>
        <w:t>,</w:t>
      </w:r>
      <w:r w:rsidRPr="006765B6">
        <w:rPr>
          <w:rFonts w:asciiTheme="majorHAnsi" w:hAnsiTheme="majorHAnsi"/>
          <w:sz w:val="24"/>
          <w:szCs w:val="24"/>
        </w:rPr>
        <w:t xml:space="preserve"> 21, 1593-1601.</w:t>
      </w:r>
    </w:p>
    <w:p w14:paraId="23E504BE" w14:textId="37840A57" w:rsidR="005A6DC1" w:rsidRDefault="005A6DC1" w:rsidP="00D1715C">
      <w:pPr>
        <w:spacing w:line="480" w:lineRule="auto"/>
        <w:jc w:val="both"/>
        <w:rPr>
          <w:rFonts w:asciiTheme="majorHAnsi" w:hAnsiTheme="majorHAnsi"/>
          <w:sz w:val="24"/>
          <w:szCs w:val="24"/>
        </w:rPr>
      </w:pPr>
      <w:proofErr w:type="gramStart"/>
      <w:r>
        <w:rPr>
          <w:rFonts w:asciiTheme="majorHAnsi" w:hAnsiTheme="majorHAnsi"/>
          <w:sz w:val="24"/>
          <w:szCs w:val="24"/>
        </w:rPr>
        <w:t>Tant, M.L.M, Cornelissen, F.W., Kooijman, A.C.,</w:t>
      </w:r>
      <w:r w:rsidR="00ED3557">
        <w:rPr>
          <w:rFonts w:asciiTheme="majorHAnsi" w:hAnsiTheme="majorHAnsi"/>
          <w:sz w:val="24"/>
          <w:szCs w:val="24"/>
        </w:rPr>
        <w:t xml:space="preserve"> &amp;</w:t>
      </w:r>
      <w:r>
        <w:rPr>
          <w:rFonts w:asciiTheme="majorHAnsi" w:hAnsiTheme="majorHAnsi"/>
          <w:sz w:val="24"/>
          <w:szCs w:val="24"/>
        </w:rPr>
        <w:t xml:space="preserve"> Brouwer, W.H.</w:t>
      </w:r>
      <w:r w:rsidR="00CB0AB4">
        <w:rPr>
          <w:rFonts w:asciiTheme="majorHAnsi" w:hAnsiTheme="majorHAnsi"/>
          <w:sz w:val="24"/>
          <w:szCs w:val="24"/>
        </w:rPr>
        <w:t xml:space="preserve"> </w:t>
      </w:r>
      <w:r>
        <w:rPr>
          <w:rFonts w:asciiTheme="majorHAnsi" w:hAnsiTheme="majorHAnsi"/>
          <w:sz w:val="24"/>
          <w:szCs w:val="24"/>
        </w:rPr>
        <w:t>(2002)</w:t>
      </w:r>
      <w:r w:rsidR="00CB0AB4">
        <w:rPr>
          <w:rFonts w:asciiTheme="majorHAnsi" w:hAnsiTheme="majorHAnsi"/>
          <w:sz w:val="24"/>
          <w:szCs w:val="24"/>
        </w:rPr>
        <w:t>.</w:t>
      </w:r>
      <w:proofErr w:type="gramEnd"/>
      <w:r>
        <w:rPr>
          <w:rFonts w:asciiTheme="majorHAnsi" w:hAnsiTheme="majorHAnsi"/>
          <w:sz w:val="24"/>
          <w:szCs w:val="24"/>
        </w:rPr>
        <w:t xml:space="preserve"> Hemianopic visual field defects elicit hemianopic scanning. </w:t>
      </w:r>
      <w:r w:rsidRPr="005A6DC1">
        <w:rPr>
          <w:rFonts w:asciiTheme="majorHAnsi" w:hAnsiTheme="majorHAnsi"/>
          <w:i/>
          <w:sz w:val="24"/>
          <w:szCs w:val="24"/>
        </w:rPr>
        <w:t>Vision Research</w:t>
      </w:r>
      <w:r w:rsidR="00CB0AB4">
        <w:rPr>
          <w:rFonts w:asciiTheme="majorHAnsi" w:hAnsiTheme="majorHAnsi"/>
          <w:sz w:val="24"/>
          <w:szCs w:val="24"/>
        </w:rPr>
        <w:t>,</w:t>
      </w:r>
      <w:r>
        <w:rPr>
          <w:rFonts w:asciiTheme="majorHAnsi" w:hAnsiTheme="majorHAnsi"/>
          <w:sz w:val="24"/>
          <w:szCs w:val="24"/>
        </w:rPr>
        <w:t xml:space="preserve"> 42, 1339-1348.</w:t>
      </w:r>
    </w:p>
    <w:p w14:paraId="6EA52FF5" w14:textId="2DEE30D7" w:rsidR="00685F09" w:rsidRDefault="00685F09" w:rsidP="00D1715C">
      <w:pPr>
        <w:spacing w:line="480" w:lineRule="auto"/>
        <w:jc w:val="both"/>
        <w:rPr>
          <w:rFonts w:asciiTheme="majorHAnsi" w:hAnsiTheme="majorHAnsi"/>
          <w:sz w:val="24"/>
          <w:szCs w:val="24"/>
        </w:rPr>
      </w:pPr>
      <w:r>
        <w:rPr>
          <w:rFonts w:asciiTheme="majorHAnsi" w:hAnsiTheme="majorHAnsi"/>
          <w:sz w:val="24"/>
          <w:szCs w:val="24"/>
        </w:rPr>
        <w:lastRenderedPageBreak/>
        <w:t xml:space="preserve">Tant, M.L.M., </w:t>
      </w:r>
      <w:proofErr w:type="spellStart"/>
      <w:r>
        <w:rPr>
          <w:rFonts w:asciiTheme="majorHAnsi" w:hAnsiTheme="majorHAnsi"/>
          <w:sz w:val="24"/>
          <w:szCs w:val="24"/>
        </w:rPr>
        <w:t>Kuks</w:t>
      </w:r>
      <w:proofErr w:type="spellEnd"/>
      <w:r>
        <w:rPr>
          <w:rFonts w:asciiTheme="majorHAnsi" w:hAnsiTheme="majorHAnsi"/>
          <w:sz w:val="24"/>
          <w:szCs w:val="24"/>
        </w:rPr>
        <w:t>, J.B.M., Kooijman, A.C., Cornelissen, F.W., &amp; Brouwer, W.H. (2002</w:t>
      </w:r>
      <w:r w:rsidR="009A5CF8">
        <w:rPr>
          <w:rFonts w:asciiTheme="majorHAnsi" w:hAnsiTheme="majorHAnsi"/>
          <w:sz w:val="24"/>
          <w:szCs w:val="24"/>
        </w:rPr>
        <w:t>b</w:t>
      </w:r>
      <w:r>
        <w:rPr>
          <w:rFonts w:asciiTheme="majorHAnsi" w:hAnsiTheme="majorHAnsi"/>
          <w:sz w:val="24"/>
          <w:szCs w:val="24"/>
        </w:rPr>
        <w:t xml:space="preserve">) Grey scales uncover similar attentional effects in homonymous hemianopia and visual hemi-neglect. </w:t>
      </w:r>
      <w:proofErr w:type="spellStart"/>
      <w:r w:rsidRPr="008A448D">
        <w:rPr>
          <w:rFonts w:asciiTheme="majorHAnsi" w:hAnsiTheme="majorHAnsi"/>
          <w:i/>
          <w:sz w:val="24"/>
          <w:szCs w:val="24"/>
        </w:rPr>
        <w:t>Neuropsychologia</w:t>
      </w:r>
      <w:proofErr w:type="spellEnd"/>
      <w:r w:rsidRPr="008A448D">
        <w:rPr>
          <w:rFonts w:asciiTheme="majorHAnsi" w:hAnsiTheme="majorHAnsi"/>
          <w:i/>
          <w:sz w:val="24"/>
          <w:szCs w:val="24"/>
        </w:rPr>
        <w:t>,</w:t>
      </w:r>
      <w:r>
        <w:rPr>
          <w:rFonts w:asciiTheme="majorHAnsi" w:hAnsiTheme="majorHAnsi"/>
          <w:sz w:val="24"/>
          <w:szCs w:val="24"/>
        </w:rPr>
        <w:t xml:space="preserve"> 40, 1474-1481.</w:t>
      </w:r>
    </w:p>
    <w:p w14:paraId="23F3AB4A" w14:textId="5F8D6AEB" w:rsidR="00E808B0" w:rsidRPr="003515C0" w:rsidRDefault="00E808B0" w:rsidP="00D1715C">
      <w:pPr>
        <w:spacing w:line="480" w:lineRule="auto"/>
        <w:jc w:val="both"/>
        <w:rPr>
          <w:rFonts w:asciiTheme="majorHAnsi" w:hAnsiTheme="majorHAnsi"/>
          <w:sz w:val="24"/>
          <w:szCs w:val="24"/>
        </w:rPr>
      </w:pPr>
      <w:proofErr w:type="gramStart"/>
      <w:r>
        <w:rPr>
          <w:rFonts w:asciiTheme="majorHAnsi" w:hAnsiTheme="majorHAnsi"/>
          <w:sz w:val="24"/>
          <w:szCs w:val="24"/>
        </w:rPr>
        <w:t xml:space="preserve">Treisman, A.M., &amp; </w:t>
      </w:r>
      <w:proofErr w:type="spellStart"/>
      <w:r>
        <w:rPr>
          <w:rFonts w:asciiTheme="majorHAnsi" w:hAnsiTheme="majorHAnsi"/>
          <w:sz w:val="24"/>
          <w:szCs w:val="24"/>
        </w:rPr>
        <w:t>Gelade</w:t>
      </w:r>
      <w:proofErr w:type="spellEnd"/>
      <w:r>
        <w:rPr>
          <w:rFonts w:asciiTheme="majorHAnsi" w:hAnsiTheme="majorHAnsi"/>
          <w:sz w:val="24"/>
          <w:szCs w:val="24"/>
        </w:rPr>
        <w:t>, G.A.</w:t>
      </w:r>
      <w:r w:rsidR="00CB0AB4">
        <w:rPr>
          <w:rFonts w:asciiTheme="majorHAnsi" w:hAnsiTheme="majorHAnsi"/>
          <w:sz w:val="24"/>
          <w:szCs w:val="24"/>
        </w:rPr>
        <w:t xml:space="preserve"> </w:t>
      </w:r>
      <w:r>
        <w:rPr>
          <w:rFonts w:asciiTheme="majorHAnsi" w:hAnsiTheme="majorHAnsi"/>
          <w:sz w:val="24"/>
          <w:szCs w:val="24"/>
        </w:rPr>
        <w:t>(1980).</w:t>
      </w:r>
      <w:proofErr w:type="gramEnd"/>
      <w:r>
        <w:rPr>
          <w:rFonts w:asciiTheme="majorHAnsi" w:hAnsiTheme="majorHAnsi"/>
          <w:sz w:val="24"/>
          <w:szCs w:val="24"/>
        </w:rPr>
        <w:t xml:space="preserve"> </w:t>
      </w:r>
      <w:proofErr w:type="gramStart"/>
      <w:r>
        <w:rPr>
          <w:rFonts w:asciiTheme="majorHAnsi" w:hAnsiTheme="majorHAnsi"/>
          <w:sz w:val="24"/>
          <w:szCs w:val="24"/>
        </w:rPr>
        <w:t>A feature-integration theory of attention.</w:t>
      </w:r>
      <w:proofErr w:type="gramEnd"/>
      <w:r>
        <w:rPr>
          <w:rFonts w:asciiTheme="majorHAnsi" w:hAnsiTheme="majorHAnsi"/>
          <w:sz w:val="24"/>
          <w:szCs w:val="24"/>
        </w:rPr>
        <w:t xml:space="preserve"> </w:t>
      </w:r>
      <w:r w:rsidRPr="00FF6421">
        <w:rPr>
          <w:rFonts w:asciiTheme="majorHAnsi" w:hAnsiTheme="majorHAnsi"/>
          <w:i/>
          <w:sz w:val="24"/>
          <w:szCs w:val="24"/>
        </w:rPr>
        <w:t>Cognitive Psychology</w:t>
      </w:r>
      <w:r w:rsidR="00CB0AB4">
        <w:rPr>
          <w:rFonts w:asciiTheme="majorHAnsi" w:hAnsiTheme="majorHAnsi"/>
          <w:sz w:val="24"/>
          <w:szCs w:val="24"/>
        </w:rPr>
        <w:t>,</w:t>
      </w:r>
      <w:r>
        <w:rPr>
          <w:rFonts w:asciiTheme="majorHAnsi" w:hAnsiTheme="majorHAnsi"/>
          <w:sz w:val="24"/>
          <w:szCs w:val="24"/>
        </w:rPr>
        <w:t xml:space="preserve"> 12, 97-136</w:t>
      </w:r>
    </w:p>
    <w:p w14:paraId="34B7A1A1" w14:textId="4F4BA5DE" w:rsidR="008C76C7" w:rsidRPr="006765B6" w:rsidRDefault="008C76C7" w:rsidP="00D1715C">
      <w:pPr>
        <w:autoSpaceDE w:val="0"/>
        <w:autoSpaceDN w:val="0"/>
        <w:adjustRightInd w:val="0"/>
        <w:spacing w:after="0" w:line="480" w:lineRule="auto"/>
        <w:rPr>
          <w:rFonts w:asciiTheme="majorHAnsi" w:hAnsiTheme="majorHAnsi" w:cs="Myriad-Roman"/>
          <w:color w:val="231F20"/>
          <w:sz w:val="24"/>
          <w:szCs w:val="24"/>
        </w:rPr>
      </w:pPr>
      <w:r w:rsidRPr="006765B6">
        <w:rPr>
          <w:rFonts w:asciiTheme="majorHAnsi" w:hAnsiTheme="majorHAnsi" w:cs="Myriad-Roman"/>
          <w:color w:val="231F20"/>
          <w:sz w:val="24"/>
          <w:szCs w:val="24"/>
        </w:rPr>
        <w:t xml:space="preserve">Trevethan, C.T., Sahraie, A., </w:t>
      </w:r>
      <w:r w:rsidR="00D54DCD">
        <w:rPr>
          <w:rFonts w:asciiTheme="majorHAnsi" w:hAnsiTheme="majorHAnsi" w:cs="Myriad-Roman"/>
          <w:color w:val="231F20"/>
          <w:sz w:val="24"/>
          <w:szCs w:val="24"/>
        </w:rPr>
        <w:t xml:space="preserve">&amp; </w:t>
      </w:r>
      <w:r w:rsidRPr="006765B6">
        <w:rPr>
          <w:rFonts w:asciiTheme="majorHAnsi" w:hAnsiTheme="majorHAnsi" w:cs="Myriad-Roman"/>
          <w:color w:val="231F20"/>
          <w:sz w:val="24"/>
          <w:szCs w:val="24"/>
        </w:rPr>
        <w:t>Weiskrantz, L.</w:t>
      </w:r>
      <w:r w:rsidR="00CB0AB4">
        <w:rPr>
          <w:rFonts w:asciiTheme="majorHAnsi" w:hAnsiTheme="majorHAnsi" w:cs="Myriad-Roman"/>
          <w:color w:val="231F20"/>
          <w:sz w:val="24"/>
          <w:szCs w:val="24"/>
        </w:rPr>
        <w:t xml:space="preserve"> </w:t>
      </w:r>
      <w:r w:rsidRPr="006765B6">
        <w:rPr>
          <w:rFonts w:asciiTheme="majorHAnsi" w:hAnsiTheme="majorHAnsi" w:cs="Myriad-Roman"/>
          <w:color w:val="231F20"/>
          <w:sz w:val="24"/>
          <w:szCs w:val="24"/>
        </w:rPr>
        <w:t xml:space="preserve">(2007a). Form discrimination in a case of blindsight. </w:t>
      </w:r>
      <w:proofErr w:type="spellStart"/>
      <w:r w:rsidRPr="006765B6">
        <w:rPr>
          <w:rFonts w:asciiTheme="majorHAnsi" w:hAnsiTheme="majorHAnsi" w:cs="Myriad-Roman"/>
          <w:i/>
          <w:color w:val="231F20"/>
          <w:sz w:val="24"/>
          <w:szCs w:val="24"/>
        </w:rPr>
        <w:t>Neuropsychologia</w:t>
      </w:r>
      <w:proofErr w:type="spellEnd"/>
      <w:r w:rsidR="00CB0AB4">
        <w:rPr>
          <w:rFonts w:asciiTheme="majorHAnsi" w:hAnsiTheme="majorHAnsi" w:cs="Myriad-Roman"/>
          <w:i/>
          <w:color w:val="231F20"/>
          <w:sz w:val="24"/>
          <w:szCs w:val="24"/>
        </w:rPr>
        <w:t>,</w:t>
      </w:r>
      <w:r w:rsidRPr="006765B6">
        <w:rPr>
          <w:rFonts w:asciiTheme="majorHAnsi" w:hAnsiTheme="majorHAnsi" w:cs="Myriad-Roman"/>
          <w:color w:val="231F20"/>
          <w:sz w:val="24"/>
          <w:szCs w:val="24"/>
        </w:rPr>
        <w:t xml:space="preserve"> 45, 2092-2103.</w:t>
      </w:r>
    </w:p>
    <w:p w14:paraId="0A46FC56" w14:textId="24271017" w:rsidR="00D1715C" w:rsidRPr="006765B6" w:rsidRDefault="008C76C7" w:rsidP="00D1715C">
      <w:pPr>
        <w:autoSpaceDE w:val="0"/>
        <w:autoSpaceDN w:val="0"/>
        <w:adjustRightInd w:val="0"/>
        <w:spacing w:after="0" w:line="480" w:lineRule="auto"/>
        <w:rPr>
          <w:rFonts w:asciiTheme="majorHAnsi" w:hAnsiTheme="majorHAnsi" w:cs="Myriad-Roman"/>
          <w:color w:val="231F20"/>
          <w:sz w:val="24"/>
          <w:szCs w:val="24"/>
        </w:rPr>
      </w:pPr>
      <w:r w:rsidRPr="006765B6">
        <w:rPr>
          <w:rFonts w:asciiTheme="majorHAnsi" w:hAnsiTheme="majorHAnsi" w:cs="Myriad-Roman"/>
          <w:color w:val="231F20"/>
          <w:sz w:val="24"/>
          <w:szCs w:val="24"/>
        </w:rPr>
        <w:t>Trevethan, C.T., Sahraie, A.,</w:t>
      </w:r>
      <w:r w:rsidR="00D54DCD">
        <w:rPr>
          <w:rFonts w:asciiTheme="majorHAnsi" w:hAnsiTheme="majorHAnsi" w:cs="Myriad-Roman"/>
          <w:color w:val="231F20"/>
          <w:sz w:val="24"/>
          <w:szCs w:val="24"/>
        </w:rPr>
        <w:t xml:space="preserve"> &amp;</w:t>
      </w:r>
      <w:r w:rsidRPr="006765B6">
        <w:rPr>
          <w:rFonts w:asciiTheme="majorHAnsi" w:hAnsiTheme="majorHAnsi" w:cs="Myriad-Roman"/>
          <w:color w:val="231F20"/>
          <w:sz w:val="24"/>
          <w:szCs w:val="24"/>
        </w:rPr>
        <w:t xml:space="preserve"> Weiskrantz, L.</w:t>
      </w:r>
      <w:r w:rsidR="00CB0AB4">
        <w:rPr>
          <w:rFonts w:asciiTheme="majorHAnsi" w:hAnsiTheme="majorHAnsi" w:cs="Myriad-Roman"/>
          <w:color w:val="231F20"/>
          <w:sz w:val="24"/>
          <w:szCs w:val="24"/>
        </w:rPr>
        <w:t xml:space="preserve"> </w:t>
      </w:r>
      <w:r w:rsidRPr="006765B6">
        <w:rPr>
          <w:rFonts w:asciiTheme="majorHAnsi" w:hAnsiTheme="majorHAnsi" w:cs="Myriad-Roman"/>
          <w:color w:val="231F20"/>
          <w:sz w:val="24"/>
          <w:szCs w:val="24"/>
        </w:rPr>
        <w:t xml:space="preserve">(2007b). Can blindsight be superior to ‘sighted-sight’? </w:t>
      </w:r>
      <w:r w:rsidRPr="006765B6">
        <w:rPr>
          <w:rFonts w:asciiTheme="majorHAnsi" w:hAnsiTheme="majorHAnsi" w:cs="Myriad-Roman"/>
          <w:i/>
          <w:color w:val="231F20"/>
          <w:sz w:val="24"/>
          <w:szCs w:val="24"/>
        </w:rPr>
        <w:t>Cognition</w:t>
      </w:r>
      <w:r w:rsidR="00CB0AB4">
        <w:rPr>
          <w:rFonts w:asciiTheme="majorHAnsi" w:hAnsiTheme="majorHAnsi" w:cs="Myriad-Roman"/>
          <w:i/>
          <w:color w:val="231F20"/>
          <w:sz w:val="24"/>
          <w:szCs w:val="24"/>
        </w:rPr>
        <w:t>,</w:t>
      </w:r>
      <w:r w:rsidRPr="006765B6">
        <w:rPr>
          <w:rFonts w:asciiTheme="majorHAnsi" w:hAnsiTheme="majorHAnsi" w:cs="Myriad-Roman"/>
          <w:color w:val="231F20"/>
          <w:sz w:val="24"/>
          <w:szCs w:val="24"/>
        </w:rPr>
        <w:t xml:space="preserve"> 103, 491-501.</w:t>
      </w:r>
    </w:p>
    <w:p w14:paraId="604B2E08" w14:textId="09A0FF0D" w:rsidR="008C76C7" w:rsidRDefault="008C76C7" w:rsidP="00D1715C">
      <w:pPr>
        <w:spacing w:line="480" w:lineRule="auto"/>
        <w:rPr>
          <w:rFonts w:asciiTheme="majorHAnsi" w:hAnsiTheme="majorHAnsi"/>
          <w:sz w:val="24"/>
          <w:szCs w:val="24"/>
        </w:rPr>
      </w:pPr>
      <w:r w:rsidRPr="003515C0">
        <w:rPr>
          <w:rFonts w:asciiTheme="majorHAnsi" w:hAnsiTheme="majorHAnsi"/>
          <w:sz w:val="24"/>
          <w:szCs w:val="24"/>
        </w:rPr>
        <w:t>Verghese, P.</w:t>
      </w:r>
      <w:r w:rsidR="00CB0AB4">
        <w:rPr>
          <w:rFonts w:asciiTheme="majorHAnsi" w:hAnsiTheme="majorHAnsi"/>
          <w:sz w:val="24"/>
          <w:szCs w:val="24"/>
        </w:rPr>
        <w:t xml:space="preserve"> </w:t>
      </w:r>
      <w:r w:rsidRPr="003515C0">
        <w:rPr>
          <w:rFonts w:asciiTheme="majorHAnsi" w:hAnsiTheme="majorHAnsi"/>
          <w:sz w:val="24"/>
          <w:szCs w:val="24"/>
        </w:rPr>
        <w:t>(2012)</w:t>
      </w:r>
      <w:r w:rsidR="00ED3557">
        <w:rPr>
          <w:rFonts w:asciiTheme="majorHAnsi" w:hAnsiTheme="majorHAnsi"/>
          <w:sz w:val="24"/>
          <w:szCs w:val="24"/>
        </w:rPr>
        <w:t>.</w:t>
      </w:r>
      <w:r w:rsidRPr="003515C0">
        <w:rPr>
          <w:rFonts w:asciiTheme="majorHAnsi" w:hAnsiTheme="majorHAnsi"/>
          <w:sz w:val="24"/>
          <w:szCs w:val="24"/>
        </w:rPr>
        <w:t xml:space="preserve"> Active search for multiple targets is inefficient. </w:t>
      </w:r>
      <w:r w:rsidRPr="003515C0">
        <w:rPr>
          <w:rFonts w:asciiTheme="majorHAnsi" w:hAnsiTheme="majorHAnsi"/>
          <w:i/>
          <w:sz w:val="24"/>
          <w:szCs w:val="24"/>
        </w:rPr>
        <w:t>Vision Research</w:t>
      </w:r>
      <w:r w:rsidRPr="003515C0">
        <w:rPr>
          <w:rFonts w:asciiTheme="majorHAnsi" w:hAnsiTheme="majorHAnsi"/>
          <w:sz w:val="24"/>
          <w:szCs w:val="24"/>
        </w:rPr>
        <w:t>, 74, 61-71.</w:t>
      </w:r>
    </w:p>
    <w:p w14:paraId="3F31CAFD" w14:textId="00654E26" w:rsidR="008C76C7" w:rsidRDefault="008C76C7" w:rsidP="00D1715C">
      <w:pPr>
        <w:spacing w:line="480" w:lineRule="auto"/>
        <w:jc w:val="both"/>
        <w:rPr>
          <w:rFonts w:asciiTheme="majorHAnsi" w:hAnsiTheme="majorHAnsi"/>
          <w:sz w:val="24"/>
          <w:szCs w:val="24"/>
        </w:rPr>
      </w:pPr>
      <w:proofErr w:type="gramStart"/>
      <w:r w:rsidRPr="00801EEF">
        <w:rPr>
          <w:rFonts w:asciiTheme="majorHAnsi" w:hAnsiTheme="majorHAnsi"/>
          <w:sz w:val="24"/>
          <w:szCs w:val="24"/>
        </w:rPr>
        <w:t>V</w:t>
      </w:r>
      <w:r w:rsidR="00BF79B7">
        <w:rPr>
          <w:rFonts w:asciiTheme="majorHAnsi" w:hAnsiTheme="majorHAnsi"/>
          <w:sz w:val="24"/>
          <w:szCs w:val="24"/>
        </w:rPr>
        <w:t>u</w:t>
      </w:r>
      <w:r w:rsidRPr="00801EEF">
        <w:rPr>
          <w:rFonts w:asciiTheme="majorHAnsi" w:hAnsiTheme="majorHAnsi"/>
          <w:sz w:val="24"/>
          <w:szCs w:val="24"/>
        </w:rPr>
        <w:t xml:space="preserve">illeumier, P., </w:t>
      </w:r>
      <w:proofErr w:type="spellStart"/>
      <w:r w:rsidRPr="00801EEF">
        <w:rPr>
          <w:rFonts w:asciiTheme="majorHAnsi" w:hAnsiTheme="majorHAnsi"/>
          <w:sz w:val="24"/>
          <w:szCs w:val="24"/>
        </w:rPr>
        <w:t>Armony</w:t>
      </w:r>
      <w:proofErr w:type="spellEnd"/>
      <w:r w:rsidRPr="00801EEF">
        <w:rPr>
          <w:rFonts w:asciiTheme="majorHAnsi" w:hAnsiTheme="majorHAnsi"/>
          <w:sz w:val="24"/>
          <w:szCs w:val="24"/>
        </w:rPr>
        <w:t>, J.L., Driver, J.,</w:t>
      </w:r>
      <w:r>
        <w:rPr>
          <w:rFonts w:asciiTheme="majorHAnsi" w:hAnsiTheme="majorHAnsi"/>
          <w:sz w:val="24"/>
          <w:szCs w:val="24"/>
        </w:rPr>
        <w:t xml:space="preserve"> &amp;</w:t>
      </w:r>
      <w:r w:rsidRPr="00801EEF">
        <w:rPr>
          <w:rFonts w:asciiTheme="majorHAnsi" w:hAnsiTheme="majorHAnsi"/>
          <w:sz w:val="24"/>
          <w:szCs w:val="24"/>
        </w:rPr>
        <w:t xml:space="preserve"> Dolan, R.J.</w:t>
      </w:r>
      <w:r w:rsidR="00CB0AB4">
        <w:rPr>
          <w:rFonts w:asciiTheme="majorHAnsi" w:hAnsiTheme="majorHAnsi"/>
          <w:sz w:val="24"/>
          <w:szCs w:val="24"/>
        </w:rPr>
        <w:t xml:space="preserve"> </w:t>
      </w:r>
      <w:r w:rsidRPr="00801EEF">
        <w:rPr>
          <w:rFonts w:asciiTheme="majorHAnsi" w:hAnsiTheme="majorHAnsi"/>
          <w:sz w:val="24"/>
          <w:szCs w:val="24"/>
        </w:rPr>
        <w:t>(2003).</w:t>
      </w:r>
      <w:proofErr w:type="gramEnd"/>
      <w:r w:rsidRPr="00801EEF">
        <w:rPr>
          <w:rFonts w:asciiTheme="majorHAnsi" w:hAnsiTheme="majorHAnsi"/>
          <w:sz w:val="24"/>
          <w:szCs w:val="24"/>
        </w:rPr>
        <w:t xml:space="preserve"> </w:t>
      </w:r>
      <w:proofErr w:type="gramStart"/>
      <w:r w:rsidRPr="00801EEF">
        <w:rPr>
          <w:rFonts w:asciiTheme="majorHAnsi" w:hAnsiTheme="majorHAnsi"/>
          <w:sz w:val="24"/>
          <w:szCs w:val="24"/>
        </w:rPr>
        <w:t>Distinct spatial frequency sensitivities for processing faces and emotional expressions.</w:t>
      </w:r>
      <w:proofErr w:type="gramEnd"/>
      <w:r w:rsidRPr="00801EEF">
        <w:rPr>
          <w:rFonts w:asciiTheme="majorHAnsi" w:hAnsiTheme="majorHAnsi"/>
          <w:sz w:val="24"/>
          <w:szCs w:val="24"/>
        </w:rPr>
        <w:t xml:space="preserve"> </w:t>
      </w:r>
      <w:r w:rsidRPr="00DC46C8">
        <w:rPr>
          <w:rFonts w:asciiTheme="majorHAnsi" w:hAnsiTheme="majorHAnsi"/>
          <w:i/>
          <w:sz w:val="24"/>
          <w:szCs w:val="24"/>
        </w:rPr>
        <w:t>Nature Neuroscience</w:t>
      </w:r>
      <w:r w:rsidR="00CB0AB4">
        <w:rPr>
          <w:rFonts w:asciiTheme="majorHAnsi" w:hAnsiTheme="majorHAnsi"/>
          <w:sz w:val="24"/>
          <w:szCs w:val="24"/>
        </w:rPr>
        <w:t>,</w:t>
      </w:r>
      <w:r w:rsidRPr="00801EEF">
        <w:rPr>
          <w:rFonts w:asciiTheme="majorHAnsi" w:hAnsiTheme="majorHAnsi"/>
          <w:sz w:val="24"/>
          <w:szCs w:val="24"/>
        </w:rPr>
        <w:t xml:space="preserve"> 6, 624-631.</w:t>
      </w:r>
    </w:p>
    <w:p w14:paraId="74451CD4" w14:textId="4973B2AA" w:rsidR="00D1715C" w:rsidRPr="00801EEF" w:rsidRDefault="00D1715C" w:rsidP="00D1715C">
      <w:pPr>
        <w:spacing w:line="480" w:lineRule="auto"/>
        <w:jc w:val="both"/>
        <w:rPr>
          <w:rFonts w:asciiTheme="majorHAnsi" w:hAnsiTheme="majorHAnsi"/>
          <w:sz w:val="24"/>
          <w:szCs w:val="24"/>
        </w:rPr>
      </w:pPr>
      <w:r w:rsidRPr="006765B6">
        <w:rPr>
          <w:rFonts w:asciiTheme="majorHAnsi" w:hAnsiTheme="majorHAnsi"/>
          <w:sz w:val="24"/>
          <w:szCs w:val="24"/>
        </w:rPr>
        <w:t>Weiskrantz, L.</w:t>
      </w:r>
      <w:r w:rsidR="00CB0AB4">
        <w:rPr>
          <w:rFonts w:asciiTheme="majorHAnsi" w:hAnsiTheme="majorHAnsi"/>
          <w:sz w:val="24"/>
          <w:szCs w:val="24"/>
        </w:rPr>
        <w:t xml:space="preserve"> </w:t>
      </w:r>
      <w:r w:rsidRPr="006765B6">
        <w:rPr>
          <w:rFonts w:asciiTheme="majorHAnsi" w:hAnsiTheme="majorHAnsi"/>
          <w:sz w:val="24"/>
          <w:szCs w:val="24"/>
        </w:rPr>
        <w:t xml:space="preserve">(1986). </w:t>
      </w:r>
      <w:proofErr w:type="gramStart"/>
      <w:r w:rsidRPr="006765B6">
        <w:rPr>
          <w:rFonts w:asciiTheme="majorHAnsi" w:hAnsiTheme="majorHAnsi"/>
          <w:i/>
          <w:sz w:val="24"/>
          <w:szCs w:val="24"/>
        </w:rPr>
        <w:t>A case study and implications</w:t>
      </w:r>
      <w:r w:rsidR="00CB0AB4">
        <w:rPr>
          <w:rFonts w:asciiTheme="majorHAnsi" w:hAnsiTheme="majorHAnsi"/>
          <w:i/>
          <w:sz w:val="24"/>
          <w:szCs w:val="24"/>
        </w:rPr>
        <w:t>,</w:t>
      </w:r>
      <w:r w:rsidRPr="006765B6">
        <w:rPr>
          <w:rFonts w:asciiTheme="majorHAnsi" w:hAnsiTheme="majorHAnsi"/>
          <w:sz w:val="24"/>
          <w:szCs w:val="24"/>
        </w:rPr>
        <w:t xml:space="preserve"> Oxford: Oxford University Press.</w:t>
      </w:r>
      <w:proofErr w:type="gramEnd"/>
    </w:p>
    <w:p w14:paraId="1A6FF7D0" w14:textId="0C0D3D5E" w:rsidR="008C76C7" w:rsidRPr="003515C0" w:rsidRDefault="008C76C7" w:rsidP="00D1715C">
      <w:pPr>
        <w:spacing w:line="480" w:lineRule="auto"/>
        <w:rPr>
          <w:rFonts w:asciiTheme="majorHAnsi" w:hAnsiTheme="majorHAnsi"/>
          <w:sz w:val="24"/>
          <w:szCs w:val="24"/>
        </w:rPr>
      </w:pPr>
      <w:r w:rsidRPr="003515C0">
        <w:rPr>
          <w:rFonts w:asciiTheme="majorHAnsi" w:hAnsiTheme="majorHAnsi"/>
          <w:sz w:val="24"/>
          <w:szCs w:val="24"/>
        </w:rPr>
        <w:t>Wolfe, J.M.</w:t>
      </w:r>
      <w:r w:rsidR="00CB0AB4">
        <w:rPr>
          <w:rFonts w:asciiTheme="majorHAnsi" w:hAnsiTheme="majorHAnsi"/>
          <w:sz w:val="24"/>
          <w:szCs w:val="24"/>
        </w:rPr>
        <w:t xml:space="preserve"> </w:t>
      </w:r>
      <w:r w:rsidRPr="003515C0">
        <w:rPr>
          <w:rFonts w:asciiTheme="majorHAnsi" w:hAnsiTheme="majorHAnsi"/>
          <w:sz w:val="24"/>
          <w:szCs w:val="24"/>
        </w:rPr>
        <w:t>(1994)</w:t>
      </w:r>
      <w:r w:rsidR="00ED3557">
        <w:rPr>
          <w:rFonts w:asciiTheme="majorHAnsi" w:hAnsiTheme="majorHAnsi"/>
          <w:sz w:val="24"/>
          <w:szCs w:val="24"/>
        </w:rPr>
        <w:t>.</w:t>
      </w:r>
      <w:r w:rsidRPr="003515C0">
        <w:rPr>
          <w:rFonts w:asciiTheme="majorHAnsi" w:hAnsiTheme="majorHAnsi"/>
          <w:sz w:val="24"/>
          <w:szCs w:val="24"/>
        </w:rPr>
        <w:t xml:space="preserve"> </w:t>
      </w:r>
      <w:proofErr w:type="gramStart"/>
      <w:r w:rsidRPr="003515C0">
        <w:rPr>
          <w:rFonts w:asciiTheme="majorHAnsi" w:hAnsiTheme="majorHAnsi"/>
          <w:sz w:val="24"/>
          <w:szCs w:val="24"/>
        </w:rPr>
        <w:t>Guided search 2.0- A revi</w:t>
      </w:r>
      <w:r w:rsidR="00CB0AB4">
        <w:rPr>
          <w:rFonts w:asciiTheme="majorHAnsi" w:hAnsiTheme="majorHAnsi"/>
          <w:sz w:val="24"/>
          <w:szCs w:val="24"/>
        </w:rPr>
        <w:t>sed</w:t>
      </w:r>
      <w:r w:rsidRPr="003515C0">
        <w:rPr>
          <w:rFonts w:asciiTheme="majorHAnsi" w:hAnsiTheme="majorHAnsi"/>
          <w:sz w:val="24"/>
          <w:szCs w:val="24"/>
        </w:rPr>
        <w:t xml:space="preserve"> model of visual-search.</w:t>
      </w:r>
      <w:proofErr w:type="gramEnd"/>
      <w:r w:rsidRPr="003515C0">
        <w:rPr>
          <w:rFonts w:asciiTheme="majorHAnsi" w:hAnsiTheme="majorHAnsi"/>
          <w:sz w:val="24"/>
          <w:szCs w:val="24"/>
        </w:rPr>
        <w:t xml:space="preserve"> </w:t>
      </w:r>
      <w:proofErr w:type="spellStart"/>
      <w:r w:rsidRPr="003515C0">
        <w:rPr>
          <w:rFonts w:asciiTheme="majorHAnsi" w:hAnsiTheme="majorHAnsi"/>
          <w:i/>
          <w:sz w:val="24"/>
          <w:szCs w:val="24"/>
        </w:rPr>
        <w:t>Psychonomic</w:t>
      </w:r>
      <w:proofErr w:type="spellEnd"/>
      <w:r w:rsidRPr="003515C0">
        <w:rPr>
          <w:rFonts w:asciiTheme="majorHAnsi" w:hAnsiTheme="majorHAnsi"/>
          <w:i/>
          <w:sz w:val="24"/>
          <w:szCs w:val="24"/>
        </w:rPr>
        <w:t xml:space="preserve"> Bulletin &amp; Review</w:t>
      </w:r>
      <w:r w:rsidRPr="003515C0">
        <w:rPr>
          <w:rFonts w:asciiTheme="majorHAnsi" w:hAnsiTheme="majorHAnsi"/>
          <w:sz w:val="24"/>
          <w:szCs w:val="24"/>
        </w:rPr>
        <w:t>, 1, 202-238.</w:t>
      </w:r>
    </w:p>
    <w:p w14:paraId="5482B7B5" w14:textId="72F80401" w:rsidR="008C76C7" w:rsidRDefault="00D1715C" w:rsidP="00D1715C">
      <w:pPr>
        <w:spacing w:line="480" w:lineRule="auto"/>
        <w:jc w:val="both"/>
        <w:rPr>
          <w:rFonts w:asciiTheme="majorHAnsi" w:hAnsiTheme="majorHAnsi"/>
          <w:sz w:val="24"/>
          <w:szCs w:val="24"/>
        </w:rPr>
      </w:pPr>
      <w:proofErr w:type="gramStart"/>
      <w:r w:rsidRPr="006765B6">
        <w:rPr>
          <w:rFonts w:asciiTheme="majorHAnsi" w:hAnsiTheme="majorHAnsi"/>
          <w:sz w:val="24"/>
          <w:szCs w:val="24"/>
        </w:rPr>
        <w:t xml:space="preserve">Yoshida, M., Itti, L., Berg, D.J., Ikeda, T., Kato, R., </w:t>
      </w:r>
      <w:proofErr w:type="spellStart"/>
      <w:r w:rsidRPr="006765B6">
        <w:rPr>
          <w:rFonts w:asciiTheme="majorHAnsi" w:hAnsiTheme="majorHAnsi"/>
          <w:sz w:val="24"/>
          <w:szCs w:val="24"/>
        </w:rPr>
        <w:t>Takaura</w:t>
      </w:r>
      <w:proofErr w:type="spellEnd"/>
      <w:r w:rsidRPr="006765B6">
        <w:rPr>
          <w:rFonts w:asciiTheme="majorHAnsi" w:hAnsiTheme="majorHAnsi"/>
          <w:sz w:val="24"/>
          <w:szCs w:val="24"/>
        </w:rPr>
        <w:t>, K., White, B.J., Munoz, D.P., &amp; Isa, T.</w:t>
      </w:r>
      <w:r w:rsidR="00CB0AB4">
        <w:rPr>
          <w:rFonts w:asciiTheme="majorHAnsi" w:hAnsiTheme="majorHAnsi"/>
          <w:sz w:val="24"/>
          <w:szCs w:val="24"/>
        </w:rPr>
        <w:t xml:space="preserve"> </w:t>
      </w:r>
      <w:r w:rsidRPr="006765B6">
        <w:rPr>
          <w:rFonts w:asciiTheme="majorHAnsi" w:hAnsiTheme="majorHAnsi"/>
          <w:sz w:val="24"/>
          <w:szCs w:val="24"/>
        </w:rPr>
        <w:t>(2012)</w:t>
      </w:r>
      <w:r w:rsidR="00ED3557">
        <w:rPr>
          <w:rFonts w:asciiTheme="majorHAnsi" w:hAnsiTheme="majorHAnsi"/>
          <w:sz w:val="24"/>
          <w:szCs w:val="24"/>
        </w:rPr>
        <w:t>.</w:t>
      </w:r>
      <w:proofErr w:type="gramEnd"/>
      <w:r w:rsidRPr="006765B6">
        <w:rPr>
          <w:rFonts w:asciiTheme="majorHAnsi" w:hAnsiTheme="majorHAnsi"/>
          <w:sz w:val="24"/>
          <w:szCs w:val="24"/>
        </w:rPr>
        <w:t xml:space="preserve"> Residual attention guidance in blindsight monkeys watching complex natural scenes. </w:t>
      </w:r>
      <w:r w:rsidRPr="006765B6">
        <w:rPr>
          <w:rFonts w:asciiTheme="majorHAnsi" w:hAnsiTheme="majorHAnsi"/>
          <w:i/>
          <w:sz w:val="24"/>
          <w:szCs w:val="24"/>
        </w:rPr>
        <w:t>Current Biology</w:t>
      </w:r>
      <w:r w:rsidR="00CB0AB4">
        <w:rPr>
          <w:rFonts w:asciiTheme="majorHAnsi" w:hAnsiTheme="majorHAnsi"/>
          <w:sz w:val="24"/>
          <w:szCs w:val="24"/>
        </w:rPr>
        <w:t>,</w:t>
      </w:r>
      <w:r w:rsidRPr="006765B6">
        <w:rPr>
          <w:rFonts w:asciiTheme="majorHAnsi" w:hAnsiTheme="majorHAnsi"/>
          <w:sz w:val="24"/>
          <w:szCs w:val="24"/>
        </w:rPr>
        <w:t xml:space="preserve"> 22, 1429-1434. </w:t>
      </w:r>
    </w:p>
    <w:p w14:paraId="35CE9018" w14:textId="50338DB3" w:rsidR="00F05F23" w:rsidRPr="003515C0" w:rsidRDefault="00F05F23" w:rsidP="00D1715C">
      <w:pPr>
        <w:spacing w:line="480" w:lineRule="auto"/>
        <w:rPr>
          <w:rFonts w:asciiTheme="majorHAnsi" w:hAnsiTheme="majorHAnsi"/>
          <w:sz w:val="24"/>
          <w:szCs w:val="24"/>
        </w:rPr>
      </w:pPr>
      <w:proofErr w:type="spellStart"/>
      <w:r w:rsidRPr="003515C0">
        <w:rPr>
          <w:rFonts w:asciiTheme="majorHAnsi" w:hAnsiTheme="majorHAnsi"/>
          <w:sz w:val="24"/>
          <w:szCs w:val="24"/>
        </w:rPr>
        <w:t>Zelinsky</w:t>
      </w:r>
      <w:proofErr w:type="spellEnd"/>
      <w:r w:rsidRPr="003515C0">
        <w:rPr>
          <w:rFonts w:asciiTheme="majorHAnsi" w:hAnsiTheme="majorHAnsi"/>
          <w:sz w:val="24"/>
          <w:szCs w:val="24"/>
        </w:rPr>
        <w:t>, G.J.</w:t>
      </w:r>
      <w:r w:rsidR="00CB0AB4">
        <w:rPr>
          <w:rFonts w:asciiTheme="majorHAnsi" w:hAnsiTheme="majorHAnsi"/>
          <w:sz w:val="24"/>
          <w:szCs w:val="24"/>
        </w:rPr>
        <w:t xml:space="preserve"> </w:t>
      </w:r>
      <w:r w:rsidRPr="003515C0">
        <w:rPr>
          <w:rFonts w:asciiTheme="majorHAnsi" w:hAnsiTheme="majorHAnsi"/>
          <w:sz w:val="24"/>
          <w:szCs w:val="24"/>
        </w:rPr>
        <w:t>(2008)</w:t>
      </w:r>
      <w:r w:rsidR="00ED3557">
        <w:rPr>
          <w:rFonts w:asciiTheme="majorHAnsi" w:hAnsiTheme="majorHAnsi"/>
          <w:sz w:val="24"/>
          <w:szCs w:val="24"/>
        </w:rPr>
        <w:t>.</w:t>
      </w:r>
      <w:r w:rsidRPr="003515C0">
        <w:rPr>
          <w:rFonts w:asciiTheme="majorHAnsi" w:hAnsiTheme="majorHAnsi"/>
          <w:sz w:val="24"/>
          <w:szCs w:val="24"/>
        </w:rPr>
        <w:t xml:space="preserve"> </w:t>
      </w:r>
      <w:proofErr w:type="gramStart"/>
      <w:r w:rsidRPr="003515C0">
        <w:rPr>
          <w:rFonts w:asciiTheme="majorHAnsi" w:hAnsiTheme="majorHAnsi"/>
          <w:sz w:val="24"/>
          <w:szCs w:val="24"/>
        </w:rPr>
        <w:t>A theory of eye movements during target acquisition.</w:t>
      </w:r>
      <w:proofErr w:type="gramEnd"/>
      <w:r w:rsidRPr="003515C0">
        <w:rPr>
          <w:rFonts w:asciiTheme="majorHAnsi" w:hAnsiTheme="majorHAnsi"/>
          <w:sz w:val="24"/>
          <w:szCs w:val="24"/>
        </w:rPr>
        <w:t xml:space="preserve"> </w:t>
      </w:r>
      <w:r w:rsidRPr="003515C0">
        <w:rPr>
          <w:rFonts w:asciiTheme="majorHAnsi" w:hAnsiTheme="majorHAnsi"/>
          <w:i/>
          <w:sz w:val="24"/>
          <w:szCs w:val="24"/>
        </w:rPr>
        <w:t>Psychological Review</w:t>
      </w:r>
      <w:r w:rsidRPr="003515C0">
        <w:rPr>
          <w:rFonts w:asciiTheme="majorHAnsi" w:hAnsiTheme="majorHAnsi"/>
          <w:sz w:val="24"/>
          <w:szCs w:val="24"/>
        </w:rPr>
        <w:t>, 115,</w:t>
      </w:r>
      <w:r w:rsidR="00CB0AB4">
        <w:rPr>
          <w:rFonts w:asciiTheme="majorHAnsi" w:hAnsiTheme="majorHAnsi"/>
          <w:sz w:val="24"/>
          <w:szCs w:val="24"/>
        </w:rPr>
        <w:t xml:space="preserve"> </w:t>
      </w:r>
      <w:r w:rsidRPr="003515C0">
        <w:rPr>
          <w:rFonts w:asciiTheme="majorHAnsi" w:hAnsiTheme="majorHAnsi"/>
          <w:sz w:val="24"/>
          <w:szCs w:val="24"/>
        </w:rPr>
        <w:t>787-835.</w:t>
      </w:r>
    </w:p>
    <w:p w14:paraId="507AAD6D" w14:textId="2FBE97CB" w:rsidR="00A05A22" w:rsidRPr="006765B6" w:rsidRDefault="00A05A22" w:rsidP="00D1715C">
      <w:pPr>
        <w:spacing w:line="480" w:lineRule="auto"/>
        <w:jc w:val="both"/>
        <w:rPr>
          <w:rFonts w:asciiTheme="majorHAnsi" w:hAnsiTheme="majorHAnsi"/>
          <w:sz w:val="24"/>
          <w:szCs w:val="24"/>
        </w:rPr>
      </w:pPr>
      <w:r w:rsidRPr="006765B6">
        <w:rPr>
          <w:rFonts w:asciiTheme="majorHAnsi" w:hAnsiTheme="majorHAnsi"/>
          <w:sz w:val="24"/>
          <w:szCs w:val="24"/>
        </w:rPr>
        <w:lastRenderedPageBreak/>
        <w:t>Zihl, J.</w:t>
      </w:r>
      <w:r w:rsidR="00CB0AB4">
        <w:rPr>
          <w:rFonts w:asciiTheme="majorHAnsi" w:hAnsiTheme="majorHAnsi"/>
          <w:sz w:val="24"/>
          <w:szCs w:val="24"/>
        </w:rPr>
        <w:t xml:space="preserve"> </w:t>
      </w:r>
      <w:r w:rsidRPr="006765B6">
        <w:rPr>
          <w:rFonts w:asciiTheme="majorHAnsi" w:hAnsiTheme="majorHAnsi"/>
          <w:sz w:val="24"/>
          <w:szCs w:val="24"/>
        </w:rPr>
        <w:t xml:space="preserve">(1981). </w:t>
      </w:r>
      <w:proofErr w:type="gramStart"/>
      <w:r w:rsidRPr="006765B6">
        <w:rPr>
          <w:rFonts w:asciiTheme="majorHAnsi" w:hAnsiTheme="majorHAnsi"/>
          <w:sz w:val="24"/>
          <w:szCs w:val="24"/>
        </w:rPr>
        <w:t>Recovery of visual function in patients with cerebral blindness.</w:t>
      </w:r>
      <w:proofErr w:type="gramEnd"/>
      <w:r w:rsidRPr="006765B6">
        <w:rPr>
          <w:rFonts w:asciiTheme="majorHAnsi" w:hAnsiTheme="majorHAnsi"/>
          <w:sz w:val="24"/>
          <w:szCs w:val="24"/>
        </w:rPr>
        <w:t xml:space="preserve"> </w:t>
      </w:r>
      <w:proofErr w:type="gramStart"/>
      <w:r w:rsidRPr="006765B6">
        <w:rPr>
          <w:rFonts w:asciiTheme="majorHAnsi" w:hAnsiTheme="majorHAnsi"/>
          <w:sz w:val="24"/>
          <w:szCs w:val="24"/>
        </w:rPr>
        <w:t>Effect of specific practice with saccadic localization.</w:t>
      </w:r>
      <w:proofErr w:type="gramEnd"/>
      <w:r w:rsidRPr="006765B6">
        <w:rPr>
          <w:rFonts w:asciiTheme="majorHAnsi" w:hAnsiTheme="majorHAnsi"/>
          <w:sz w:val="24"/>
          <w:szCs w:val="24"/>
        </w:rPr>
        <w:t xml:space="preserve"> </w:t>
      </w:r>
      <w:r w:rsidRPr="006765B6">
        <w:rPr>
          <w:rFonts w:asciiTheme="majorHAnsi" w:hAnsiTheme="majorHAnsi"/>
          <w:i/>
          <w:sz w:val="24"/>
          <w:szCs w:val="24"/>
        </w:rPr>
        <w:t>Experimental Brain Research</w:t>
      </w:r>
      <w:r w:rsidR="00CB0AB4">
        <w:rPr>
          <w:rFonts w:asciiTheme="majorHAnsi" w:hAnsiTheme="majorHAnsi"/>
          <w:sz w:val="24"/>
          <w:szCs w:val="24"/>
        </w:rPr>
        <w:t xml:space="preserve">, </w:t>
      </w:r>
      <w:r w:rsidRPr="006765B6">
        <w:rPr>
          <w:rFonts w:asciiTheme="majorHAnsi" w:hAnsiTheme="majorHAnsi"/>
          <w:sz w:val="24"/>
          <w:szCs w:val="24"/>
        </w:rPr>
        <w:t>44,</w:t>
      </w:r>
      <w:r w:rsidR="00CB0AB4">
        <w:rPr>
          <w:rFonts w:asciiTheme="majorHAnsi" w:hAnsiTheme="majorHAnsi"/>
          <w:sz w:val="24"/>
          <w:szCs w:val="24"/>
        </w:rPr>
        <w:t xml:space="preserve"> </w:t>
      </w:r>
      <w:r w:rsidRPr="006765B6">
        <w:rPr>
          <w:rFonts w:asciiTheme="majorHAnsi" w:hAnsiTheme="majorHAnsi"/>
          <w:sz w:val="24"/>
          <w:szCs w:val="24"/>
        </w:rPr>
        <w:t>159-169</w:t>
      </w:r>
    </w:p>
    <w:p w14:paraId="0D5C1E18" w14:textId="3DD22348" w:rsidR="00AD5424" w:rsidRPr="006765B6" w:rsidRDefault="00AD5424" w:rsidP="00D1715C">
      <w:pPr>
        <w:spacing w:line="480" w:lineRule="auto"/>
        <w:jc w:val="both"/>
        <w:rPr>
          <w:rFonts w:asciiTheme="majorHAnsi" w:hAnsiTheme="majorHAnsi"/>
          <w:sz w:val="24"/>
          <w:szCs w:val="24"/>
        </w:rPr>
      </w:pPr>
      <w:r w:rsidRPr="006765B6">
        <w:rPr>
          <w:rFonts w:asciiTheme="majorHAnsi" w:hAnsiTheme="majorHAnsi"/>
          <w:sz w:val="24"/>
          <w:szCs w:val="24"/>
        </w:rPr>
        <w:t>Zihl, J.</w:t>
      </w:r>
      <w:r w:rsidR="00CB0AB4">
        <w:rPr>
          <w:rFonts w:asciiTheme="majorHAnsi" w:hAnsiTheme="majorHAnsi"/>
          <w:sz w:val="24"/>
          <w:szCs w:val="24"/>
        </w:rPr>
        <w:t xml:space="preserve"> </w:t>
      </w:r>
      <w:r w:rsidRPr="006765B6">
        <w:rPr>
          <w:rFonts w:asciiTheme="majorHAnsi" w:hAnsiTheme="majorHAnsi"/>
          <w:sz w:val="24"/>
          <w:szCs w:val="24"/>
        </w:rPr>
        <w:t xml:space="preserve">(1995). </w:t>
      </w:r>
      <w:proofErr w:type="gramStart"/>
      <w:r w:rsidRPr="006765B6">
        <w:rPr>
          <w:rFonts w:asciiTheme="majorHAnsi" w:hAnsiTheme="majorHAnsi"/>
          <w:sz w:val="24"/>
          <w:szCs w:val="24"/>
        </w:rPr>
        <w:t>Visual scanning behaviour in patients with homonymous hemianopia.</w:t>
      </w:r>
      <w:proofErr w:type="gramEnd"/>
      <w:r w:rsidRPr="006765B6">
        <w:rPr>
          <w:rFonts w:asciiTheme="majorHAnsi" w:hAnsiTheme="majorHAnsi"/>
          <w:sz w:val="24"/>
          <w:szCs w:val="24"/>
        </w:rPr>
        <w:t xml:space="preserve"> </w:t>
      </w:r>
      <w:proofErr w:type="spellStart"/>
      <w:r w:rsidRPr="006765B6">
        <w:rPr>
          <w:rFonts w:asciiTheme="majorHAnsi" w:hAnsiTheme="majorHAnsi"/>
          <w:i/>
          <w:sz w:val="24"/>
          <w:szCs w:val="24"/>
        </w:rPr>
        <w:t>Neuropsychologia</w:t>
      </w:r>
      <w:proofErr w:type="spellEnd"/>
      <w:proofErr w:type="gramStart"/>
      <w:r w:rsidR="00CB0AB4">
        <w:rPr>
          <w:rFonts w:asciiTheme="majorHAnsi" w:hAnsiTheme="majorHAnsi"/>
          <w:i/>
          <w:sz w:val="24"/>
          <w:szCs w:val="24"/>
        </w:rPr>
        <w:t xml:space="preserve">, </w:t>
      </w:r>
      <w:r w:rsidRPr="006765B6">
        <w:rPr>
          <w:rFonts w:asciiTheme="majorHAnsi" w:hAnsiTheme="majorHAnsi"/>
          <w:sz w:val="24"/>
          <w:szCs w:val="24"/>
        </w:rPr>
        <w:t xml:space="preserve"> 33</w:t>
      </w:r>
      <w:proofErr w:type="gramEnd"/>
      <w:r w:rsidRPr="006765B6">
        <w:rPr>
          <w:rFonts w:asciiTheme="majorHAnsi" w:hAnsiTheme="majorHAnsi"/>
          <w:sz w:val="24"/>
          <w:szCs w:val="24"/>
        </w:rPr>
        <w:t>, 287-303.</w:t>
      </w:r>
    </w:p>
    <w:p w14:paraId="21FB3CFC" w14:textId="41A06782" w:rsidR="00AD5424" w:rsidRDefault="00AD5424" w:rsidP="00D1715C">
      <w:pPr>
        <w:spacing w:line="480" w:lineRule="auto"/>
        <w:jc w:val="both"/>
        <w:rPr>
          <w:rFonts w:asciiTheme="majorHAnsi" w:hAnsiTheme="majorHAnsi"/>
          <w:sz w:val="24"/>
          <w:szCs w:val="24"/>
        </w:rPr>
      </w:pPr>
      <w:proofErr w:type="gramStart"/>
      <w:r w:rsidRPr="006765B6">
        <w:rPr>
          <w:rFonts w:asciiTheme="majorHAnsi" w:hAnsiTheme="majorHAnsi"/>
          <w:sz w:val="24"/>
          <w:szCs w:val="24"/>
        </w:rPr>
        <w:t>Zihl.,</w:t>
      </w:r>
      <w:proofErr w:type="gramEnd"/>
      <w:r w:rsidRPr="006765B6">
        <w:rPr>
          <w:rFonts w:asciiTheme="majorHAnsi" w:hAnsiTheme="majorHAnsi"/>
          <w:sz w:val="24"/>
          <w:szCs w:val="24"/>
        </w:rPr>
        <w:t xml:space="preserve"> J.</w:t>
      </w:r>
      <w:r w:rsidR="00CB0AB4">
        <w:rPr>
          <w:rFonts w:asciiTheme="majorHAnsi" w:hAnsiTheme="majorHAnsi"/>
          <w:sz w:val="24"/>
          <w:szCs w:val="24"/>
        </w:rPr>
        <w:t xml:space="preserve"> </w:t>
      </w:r>
      <w:r w:rsidRPr="006765B6">
        <w:rPr>
          <w:rFonts w:asciiTheme="majorHAnsi" w:hAnsiTheme="majorHAnsi"/>
          <w:sz w:val="24"/>
          <w:szCs w:val="24"/>
        </w:rPr>
        <w:t xml:space="preserve">(1999). </w:t>
      </w:r>
      <w:proofErr w:type="gramStart"/>
      <w:r w:rsidRPr="006765B6">
        <w:rPr>
          <w:rFonts w:asciiTheme="majorHAnsi" w:hAnsiTheme="majorHAnsi"/>
          <w:sz w:val="24"/>
          <w:szCs w:val="24"/>
        </w:rPr>
        <w:t>Oculomotor scanning performance in subjects with homonymous visual field disorders.</w:t>
      </w:r>
      <w:proofErr w:type="gramEnd"/>
      <w:r w:rsidRPr="006765B6">
        <w:rPr>
          <w:rFonts w:asciiTheme="majorHAnsi" w:hAnsiTheme="majorHAnsi"/>
          <w:sz w:val="24"/>
          <w:szCs w:val="24"/>
        </w:rPr>
        <w:t xml:space="preserve"> </w:t>
      </w:r>
      <w:r w:rsidRPr="006765B6">
        <w:rPr>
          <w:rFonts w:asciiTheme="majorHAnsi" w:hAnsiTheme="majorHAnsi"/>
          <w:i/>
          <w:sz w:val="24"/>
          <w:szCs w:val="24"/>
        </w:rPr>
        <w:t>Visual Impairment Research</w:t>
      </w:r>
      <w:r w:rsidR="00CB0AB4">
        <w:rPr>
          <w:rFonts w:asciiTheme="majorHAnsi" w:hAnsiTheme="majorHAnsi"/>
          <w:i/>
          <w:sz w:val="24"/>
          <w:szCs w:val="24"/>
        </w:rPr>
        <w:t>,</w:t>
      </w:r>
      <w:r w:rsidRPr="006765B6">
        <w:rPr>
          <w:rFonts w:asciiTheme="majorHAnsi" w:hAnsiTheme="majorHAnsi"/>
          <w:sz w:val="24"/>
          <w:szCs w:val="24"/>
        </w:rPr>
        <w:t xml:space="preserve"> 1, 23-31.</w:t>
      </w:r>
    </w:p>
    <w:p w14:paraId="5547C7D2" w14:textId="77777777" w:rsidR="00E808B0" w:rsidRDefault="00E808B0" w:rsidP="00D1715C">
      <w:pPr>
        <w:spacing w:line="480" w:lineRule="auto"/>
        <w:jc w:val="both"/>
        <w:rPr>
          <w:rFonts w:asciiTheme="majorHAnsi" w:hAnsiTheme="majorHAnsi"/>
          <w:sz w:val="24"/>
          <w:szCs w:val="24"/>
        </w:rPr>
      </w:pPr>
    </w:p>
    <w:p w14:paraId="3DC9A55F" w14:textId="77777777" w:rsidR="00A31558" w:rsidRPr="006765B6" w:rsidRDefault="00A31558" w:rsidP="00D1715C">
      <w:pPr>
        <w:spacing w:line="480" w:lineRule="auto"/>
        <w:jc w:val="both"/>
        <w:rPr>
          <w:rFonts w:asciiTheme="majorHAnsi" w:hAnsiTheme="majorHAnsi"/>
          <w:sz w:val="24"/>
          <w:szCs w:val="24"/>
        </w:rPr>
      </w:pPr>
    </w:p>
    <w:p w14:paraId="7BD9FE6E" w14:textId="77777777" w:rsidR="00A05A22" w:rsidRPr="006765B6" w:rsidRDefault="00A05A22" w:rsidP="00D1715C">
      <w:pPr>
        <w:autoSpaceDE w:val="0"/>
        <w:autoSpaceDN w:val="0"/>
        <w:adjustRightInd w:val="0"/>
        <w:spacing w:after="0" w:line="480" w:lineRule="auto"/>
        <w:rPr>
          <w:rFonts w:asciiTheme="majorHAnsi" w:hAnsiTheme="majorHAnsi" w:cs="Myriad-Roman"/>
          <w:color w:val="231F20"/>
          <w:sz w:val="24"/>
          <w:szCs w:val="24"/>
        </w:rPr>
      </w:pPr>
    </w:p>
    <w:p w14:paraId="7502C8C1" w14:textId="77777777" w:rsidR="00A05A22" w:rsidRPr="006765B6" w:rsidRDefault="00A05A22" w:rsidP="00D1715C">
      <w:pPr>
        <w:autoSpaceDE w:val="0"/>
        <w:autoSpaceDN w:val="0"/>
        <w:adjustRightInd w:val="0"/>
        <w:spacing w:after="0" w:line="480" w:lineRule="auto"/>
        <w:rPr>
          <w:rFonts w:asciiTheme="majorHAnsi" w:hAnsiTheme="majorHAnsi" w:cs="Myriad-Roman"/>
          <w:color w:val="231F20"/>
          <w:sz w:val="24"/>
          <w:szCs w:val="24"/>
        </w:rPr>
      </w:pPr>
    </w:p>
    <w:p w14:paraId="06DC8BA1" w14:textId="77777777" w:rsidR="000309D8" w:rsidRPr="00D67F33" w:rsidRDefault="000309D8" w:rsidP="00D1715C">
      <w:pPr>
        <w:spacing w:line="480" w:lineRule="auto"/>
        <w:jc w:val="both"/>
        <w:rPr>
          <w:sz w:val="24"/>
          <w:szCs w:val="24"/>
        </w:rPr>
      </w:pPr>
    </w:p>
    <w:p w14:paraId="55E5482C" w14:textId="77777777" w:rsidR="000309D8" w:rsidRDefault="000309D8" w:rsidP="000F4BCF">
      <w:pPr>
        <w:spacing w:line="480" w:lineRule="auto"/>
        <w:rPr>
          <w:sz w:val="24"/>
          <w:szCs w:val="24"/>
        </w:rPr>
      </w:pPr>
    </w:p>
    <w:p w14:paraId="580EB206" w14:textId="77777777" w:rsidR="00F05F23" w:rsidRDefault="00F05F23" w:rsidP="000F4BCF">
      <w:pPr>
        <w:spacing w:line="480" w:lineRule="auto"/>
        <w:rPr>
          <w:sz w:val="24"/>
          <w:szCs w:val="24"/>
        </w:rPr>
      </w:pPr>
      <w:r>
        <w:rPr>
          <w:sz w:val="24"/>
          <w:szCs w:val="24"/>
        </w:rPr>
        <w:t xml:space="preserve"> </w:t>
      </w:r>
    </w:p>
    <w:p w14:paraId="06F9DD3B" w14:textId="77777777" w:rsidR="00D747C8" w:rsidRPr="00C1487D" w:rsidRDefault="00D747C8" w:rsidP="00A33486">
      <w:pPr>
        <w:rPr>
          <w:sz w:val="24"/>
          <w:szCs w:val="24"/>
        </w:rPr>
      </w:pPr>
    </w:p>
    <w:sectPr w:rsidR="00D747C8" w:rsidRPr="00C1487D" w:rsidSect="00E9048D">
      <w:footerReference w:type="default" r:id="rId15"/>
      <w:pgSz w:w="11906" w:h="16838"/>
      <w:pgMar w:top="1440" w:right="1440" w:bottom="1440" w:left="1440" w:header="708" w:footer="708" w:gutter="0"/>
      <w:cols w:space="708"/>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7A08EE1"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0E9AD9C" w14:textId="77777777" w:rsidR="004634BB" w:rsidRDefault="004634BB" w:rsidP="00E15F8D">
      <w:pPr>
        <w:spacing w:after="0" w:line="240" w:lineRule="auto"/>
      </w:pPr>
      <w:r>
        <w:separator/>
      </w:r>
    </w:p>
  </w:endnote>
  <w:endnote w:type="continuationSeparator" w:id="0">
    <w:p w14:paraId="792282B9" w14:textId="77777777" w:rsidR="004634BB" w:rsidRDefault="004634BB" w:rsidP="00E15F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yriad-Roman">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Times-Roman">
    <w:panose1 w:val="00000000000000000000"/>
    <w:charset w:val="00"/>
    <w:family w:val="roman"/>
    <w:notTrueType/>
    <w:pitch w:val="default"/>
    <w:sig w:usb0="00000003" w:usb1="00000000" w:usb2="00000000" w:usb3="00000000" w:csb0="00000001" w:csb1="00000000"/>
  </w:font>
  <w:font w:name="Times-Italic">
    <w:panose1 w:val="00000000000000000000"/>
    <w:charset w:val="00"/>
    <w:family w:val="roman"/>
    <w:notTrueType/>
    <w:pitch w:val="default"/>
    <w:sig w:usb0="00000003" w:usb1="00000000" w:usb2="00000000" w:usb3="00000000" w:csb0="00000001" w:csb1="00000000"/>
  </w:font>
  <w:font w:name="Dutch801BT-Roman">
    <w:panose1 w:val="00000000000000000000"/>
    <w:charset w:val="00"/>
    <w:family w:val="roman"/>
    <w:notTrueType/>
    <w:pitch w:val="default"/>
    <w:sig w:usb0="00000003" w:usb1="00000000" w:usb2="00000000" w:usb3="00000000" w:csb0="00000001" w:csb1="00000000"/>
  </w:font>
  <w:font w:name="Dutch801BT-Italic">
    <w:panose1 w:val="00000000000000000000"/>
    <w:charset w:val="00"/>
    <w:family w:val="swiss"/>
    <w:notTrueType/>
    <w:pitch w:val="default"/>
    <w:sig w:usb0="00000003" w:usb1="00000000" w:usb2="00000000" w:usb3="00000000" w:csb0="00000001" w:csb1="00000000"/>
  </w:font>
  <w:font w:name="ACGAK N+ Minion">
    <w:altName w:val="Minion"/>
    <w:panose1 w:val="00000000000000000000"/>
    <w:charset w:val="00"/>
    <w:family w:val="roman"/>
    <w:notTrueType/>
    <w:pitch w:val="default"/>
    <w:sig w:usb0="00000003" w:usb1="00000000" w:usb2="00000000" w:usb3="00000000" w:csb0="00000001" w:csb1="00000000"/>
  </w:font>
  <w:font w:name="inherit">
    <w:altName w:val="Times New Roman"/>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97346326"/>
      <w:docPartObj>
        <w:docPartGallery w:val="Page Numbers (Bottom of Page)"/>
        <w:docPartUnique/>
      </w:docPartObj>
    </w:sdtPr>
    <w:sdtEndPr>
      <w:rPr>
        <w:rFonts w:asciiTheme="majorHAnsi" w:hAnsiTheme="majorHAnsi"/>
        <w:noProof/>
      </w:rPr>
    </w:sdtEndPr>
    <w:sdtContent>
      <w:p w14:paraId="32813200" w14:textId="77777777" w:rsidR="0011352F" w:rsidRPr="00403555" w:rsidRDefault="0011352F">
        <w:pPr>
          <w:pStyle w:val="Footer"/>
          <w:jc w:val="right"/>
          <w:rPr>
            <w:rFonts w:asciiTheme="majorHAnsi" w:hAnsiTheme="majorHAnsi"/>
          </w:rPr>
        </w:pPr>
        <w:r w:rsidRPr="00403555">
          <w:rPr>
            <w:rFonts w:asciiTheme="majorHAnsi" w:hAnsiTheme="majorHAnsi"/>
          </w:rPr>
          <w:fldChar w:fldCharType="begin"/>
        </w:r>
        <w:r w:rsidRPr="00403555">
          <w:rPr>
            <w:rFonts w:asciiTheme="majorHAnsi" w:hAnsiTheme="majorHAnsi"/>
          </w:rPr>
          <w:instrText xml:space="preserve"> PAGE   \* MERGEFORMAT </w:instrText>
        </w:r>
        <w:r w:rsidRPr="00403555">
          <w:rPr>
            <w:rFonts w:asciiTheme="majorHAnsi" w:hAnsiTheme="majorHAnsi"/>
          </w:rPr>
          <w:fldChar w:fldCharType="separate"/>
        </w:r>
        <w:r w:rsidR="00784CAA">
          <w:rPr>
            <w:rFonts w:asciiTheme="majorHAnsi" w:hAnsiTheme="majorHAnsi"/>
            <w:noProof/>
          </w:rPr>
          <w:t>3</w:t>
        </w:r>
        <w:r w:rsidRPr="00403555">
          <w:rPr>
            <w:rFonts w:asciiTheme="majorHAnsi" w:hAnsiTheme="majorHAnsi"/>
            <w:noProof/>
          </w:rPr>
          <w:fldChar w:fldCharType="end"/>
        </w:r>
      </w:p>
    </w:sdtContent>
  </w:sdt>
  <w:p w14:paraId="21680052" w14:textId="77777777" w:rsidR="0011352F" w:rsidRDefault="0011352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193C44C" w14:textId="77777777" w:rsidR="004634BB" w:rsidRDefault="004634BB" w:rsidP="00E15F8D">
      <w:pPr>
        <w:spacing w:after="0" w:line="240" w:lineRule="auto"/>
      </w:pPr>
      <w:r>
        <w:separator/>
      </w:r>
    </w:p>
  </w:footnote>
  <w:footnote w:type="continuationSeparator" w:id="0">
    <w:p w14:paraId="394F0182" w14:textId="77777777" w:rsidR="004634BB" w:rsidRDefault="004634BB" w:rsidP="00E15F8D">
      <w:pPr>
        <w:spacing w:after="0" w:line="240" w:lineRule="auto"/>
      </w:pPr>
      <w:r>
        <w:continuationSeparator/>
      </w:r>
    </w:p>
  </w:footnote>
</w:footnote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ahraie, Prof. Arash">
    <w15:presenceInfo w15:providerId="AD" w15:userId="S-1-5-21-1658995823-507913555-681994661-525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7BD0"/>
    <w:rsid w:val="000008F1"/>
    <w:rsid w:val="00000F3B"/>
    <w:rsid w:val="00002799"/>
    <w:rsid w:val="00002BAD"/>
    <w:rsid w:val="00003958"/>
    <w:rsid w:val="00005FBF"/>
    <w:rsid w:val="000072F0"/>
    <w:rsid w:val="0000755C"/>
    <w:rsid w:val="00007FDC"/>
    <w:rsid w:val="00010B51"/>
    <w:rsid w:val="0001273B"/>
    <w:rsid w:val="000131DB"/>
    <w:rsid w:val="00013CED"/>
    <w:rsid w:val="00016A3D"/>
    <w:rsid w:val="00017A52"/>
    <w:rsid w:val="000216F0"/>
    <w:rsid w:val="00023354"/>
    <w:rsid w:val="00023815"/>
    <w:rsid w:val="0002517F"/>
    <w:rsid w:val="000256F5"/>
    <w:rsid w:val="000309D8"/>
    <w:rsid w:val="000329CE"/>
    <w:rsid w:val="00034F0F"/>
    <w:rsid w:val="00041894"/>
    <w:rsid w:val="00042899"/>
    <w:rsid w:val="00042AA6"/>
    <w:rsid w:val="000433BA"/>
    <w:rsid w:val="00043EE7"/>
    <w:rsid w:val="00044CFB"/>
    <w:rsid w:val="0004692A"/>
    <w:rsid w:val="00050AE4"/>
    <w:rsid w:val="00060EAA"/>
    <w:rsid w:val="00065536"/>
    <w:rsid w:val="00072973"/>
    <w:rsid w:val="00072AEB"/>
    <w:rsid w:val="00074E64"/>
    <w:rsid w:val="00076DC5"/>
    <w:rsid w:val="0008024C"/>
    <w:rsid w:val="00081F5B"/>
    <w:rsid w:val="000823A2"/>
    <w:rsid w:val="00082937"/>
    <w:rsid w:val="0008312A"/>
    <w:rsid w:val="0008630D"/>
    <w:rsid w:val="000867B1"/>
    <w:rsid w:val="00086AAF"/>
    <w:rsid w:val="0009066B"/>
    <w:rsid w:val="00091CAC"/>
    <w:rsid w:val="000A010E"/>
    <w:rsid w:val="000A3DB3"/>
    <w:rsid w:val="000A55C0"/>
    <w:rsid w:val="000A750D"/>
    <w:rsid w:val="000A7C57"/>
    <w:rsid w:val="000A7C81"/>
    <w:rsid w:val="000B1831"/>
    <w:rsid w:val="000B2658"/>
    <w:rsid w:val="000B3560"/>
    <w:rsid w:val="000B37CD"/>
    <w:rsid w:val="000B529F"/>
    <w:rsid w:val="000C02D9"/>
    <w:rsid w:val="000C31F7"/>
    <w:rsid w:val="000C423A"/>
    <w:rsid w:val="000C65FA"/>
    <w:rsid w:val="000C795F"/>
    <w:rsid w:val="000C7A63"/>
    <w:rsid w:val="000D1B21"/>
    <w:rsid w:val="000D266B"/>
    <w:rsid w:val="000D39F7"/>
    <w:rsid w:val="000D658F"/>
    <w:rsid w:val="000D7585"/>
    <w:rsid w:val="000D7973"/>
    <w:rsid w:val="000E2453"/>
    <w:rsid w:val="000E2F53"/>
    <w:rsid w:val="000E49B0"/>
    <w:rsid w:val="000F4BCF"/>
    <w:rsid w:val="000F5E1E"/>
    <w:rsid w:val="000F6299"/>
    <w:rsid w:val="00101368"/>
    <w:rsid w:val="00102940"/>
    <w:rsid w:val="0010358F"/>
    <w:rsid w:val="001049B4"/>
    <w:rsid w:val="00105588"/>
    <w:rsid w:val="00111A70"/>
    <w:rsid w:val="0011352F"/>
    <w:rsid w:val="00115437"/>
    <w:rsid w:val="00115ED5"/>
    <w:rsid w:val="00116692"/>
    <w:rsid w:val="001208BF"/>
    <w:rsid w:val="00120B9F"/>
    <w:rsid w:val="001227F9"/>
    <w:rsid w:val="00122BA8"/>
    <w:rsid w:val="00122EE0"/>
    <w:rsid w:val="0012778D"/>
    <w:rsid w:val="001324AF"/>
    <w:rsid w:val="00135027"/>
    <w:rsid w:val="00137B2E"/>
    <w:rsid w:val="00137F88"/>
    <w:rsid w:val="00142DF8"/>
    <w:rsid w:val="001446DD"/>
    <w:rsid w:val="00147002"/>
    <w:rsid w:val="00147AA1"/>
    <w:rsid w:val="00151ABE"/>
    <w:rsid w:val="00151EEF"/>
    <w:rsid w:val="0015363D"/>
    <w:rsid w:val="00155157"/>
    <w:rsid w:val="0016293C"/>
    <w:rsid w:val="001647A8"/>
    <w:rsid w:val="00165CD4"/>
    <w:rsid w:val="00165D5E"/>
    <w:rsid w:val="00170ACA"/>
    <w:rsid w:val="0017348E"/>
    <w:rsid w:val="00174A92"/>
    <w:rsid w:val="00177BC4"/>
    <w:rsid w:val="00177D0D"/>
    <w:rsid w:val="00185FD3"/>
    <w:rsid w:val="001862D6"/>
    <w:rsid w:val="00186C41"/>
    <w:rsid w:val="00191E71"/>
    <w:rsid w:val="0019674B"/>
    <w:rsid w:val="001A3780"/>
    <w:rsid w:val="001A54DE"/>
    <w:rsid w:val="001B1D4A"/>
    <w:rsid w:val="001B2667"/>
    <w:rsid w:val="001B5D59"/>
    <w:rsid w:val="001C02C6"/>
    <w:rsid w:val="001C4C7D"/>
    <w:rsid w:val="001D5217"/>
    <w:rsid w:val="001E1725"/>
    <w:rsid w:val="001E68CC"/>
    <w:rsid w:val="001F2401"/>
    <w:rsid w:val="001F2710"/>
    <w:rsid w:val="001F5F74"/>
    <w:rsid w:val="001F7EDF"/>
    <w:rsid w:val="0020060E"/>
    <w:rsid w:val="0020194D"/>
    <w:rsid w:val="002067EC"/>
    <w:rsid w:val="002069DD"/>
    <w:rsid w:val="00206A37"/>
    <w:rsid w:val="00206A8F"/>
    <w:rsid w:val="00210501"/>
    <w:rsid w:val="00215B2E"/>
    <w:rsid w:val="00217D9C"/>
    <w:rsid w:val="00220602"/>
    <w:rsid w:val="00220FE1"/>
    <w:rsid w:val="0022329D"/>
    <w:rsid w:val="002242B3"/>
    <w:rsid w:val="002251B7"/>
    <w:rsid w:val="00226E4C"/>
    <w:rsid w:val="002319E8"/>
    <w:rsid w:val="00231FE4"/>
    <w:rsid w:val="00232E13"/>
    <w:rsid w:val="00234206"/>
    <w:rsid w:val="00234516"/>
    <w:rsid w:val="00235A0A"/>
    <w:rsid w:val="0023796B"/>
    <w:rsid w:val="00237E45"/>
    <w:rsid w:val="00242A8C"/>
    <w:rsid w:val="00243740"/>
    <w:rsid w:val="00245486"/>
    <w:rsid w:val="00250642"/>
    <w:rsid w:val="002517E9"/>
    <w:rsid w:val="00252885"/>
    <w:rsid w:val="00253041"/>
    <w:rsid w:val="0025574C"/>
    <w:rsid w:val="002558DE"/>
    <w:rsid w:val="00255BC3"/>
    <w:rsid w:val="00255C48"/>
    <w:rsid w:val="00256C09"/>
    <w:rsid w:val="00260A90"/>
    <w:rsid w:val="00262FDA"/>
    <w:rsid w:val="00264126"/>
    <w:rsid w:val="00264A18"/>
    <w:rsid w:val="00273C7D"/>
    <w:rsid w:val="002742FB"/>
    <w:rsid w:val="00275AE1"/>
    <w:rsid w:val="00276236"/>
    <w:rsid w:val="00277FBD"/>
    <w:rsid w:val="00284935"/>
    <w:rsid w:val="002861ED"/>
    <w:rsid w:val="002862CC"/>
    <w:rsid w:val="00287325"/>
    <w:rsid w:val="00287CFD"/>
    <w:rsid w:val="002909C3"/>
    <w:rsid w:val="00292CEB"/>
    <w:rsid w:val="00293638"/>
    <w:rsid w:val="00294482"/>
    <w:rsid w:val="002945F4"/>
    <w:rsid w:val="002A17B1"/>
    <w:rsid w:val="002A58EB"/>
    <w:rsid w:val="002A77C4"/>
    <w:rsid w:val="002B485C"/>
    <w:rsid w:val="002B4EED"/>
    <w:rsid w:val="002B7624"/>
    <w:rsid w:val="002B7915"/>
    <w:rsid w:val="002D4091"/>
    <w:rsid w:val="002D509B"/>
    <w:rsid w:val="002D6199"/>
    <w:rsid w:val="002E0432"/>
    <w:rsid w:val="002E1890"/>
    <w:rsid w:val="002E1D35"/>
    <w:rsid w:val="002E1D68"/>
    <w:rsid w:val="002E5ADA"/>
    <w:rsid w:val="002F35CF"/>
    <w:rsid w:val="00300617"/>
    <w:rsid w:val="00301CD5"/>
    <w:rsid w:val="003039DD"/>
    <w:rsid w:val="003052AA"/>
    <w:rsid w:val="00307352"/>
    <w:rsid w:val="00310E48"/>
    <w:rsid w:val="00311723"/>
    <w:rsid w:val="00313451"/>
    <w:rsid w:val="003140A8"/>
    <w:rsid w:val="00315D10"/>
    <w:rsid w:val="00320B9A"/>
    <w:rsid w:val="0032179C"/>
    <w:rsid w:val="003233B5"/>
    <w:rsid w:val="00327CEF"/>
    <w:rsid w:val="00332A88"/>
    <w:rsid w:val="00332E44"/>
    <w:rsid w:val="00335178"/>
    <w:rsid w:val="003354C5"/>
    <w:rsid w:val="00335CAA"/>
    <w:rsid w:val="00337830"/>
    <w:rsid w:val="00342241"/>
    <w:rsid w:val="003423B7"/>
    <w:rsid w:val="0034473F"/>
    <w:rsid w:val="00346C28"/>
    <w:rsid w:val="00346C62"/>
    <w:rsid w:val="0035011D"/>
    <w:rsid w:val="00350289"/>
    <w:rsid w:val="00350D18"/>
    <w:rsid w:val="003515C0"/>
    <w:rsid w:val="00360669"/>
    <w:rsid w:val="00360BC3"/>
    <w:rsid w:val="00360DE3"/>
    <w:rsid w:val="00362B4D"/>
    <w:rsid w:val="00362C8B"/>
    <w:rsid w:val="003679AD"/>
    <w:rsid w:val="00371722"/>
    <w:rsid w:val="00373D8C"/>
    <w:rsid w:val="00381A0F"/>
    <w:rsid w:val="00381C1B"/>
    <w:rsid w:val="00385902"/>
    <w:rsid w:val="00385B90"/>
    <w:rsid w:val="00385CE0"/>
    <w:rsid w:val="00387664"/>
    <w:rsid w:val="00394487"/>
    <w:rsid w:val="00395A27"/>
    <w:rsid w:val="00395F7C"/>
    <w:rsid w:val="00396AF1"/>
    <w:rsid w:val="00397555"/>
    <w:rsid w:val="003A1EDF"/>
    <w:rsid w:val="003A48FA"/>
    <w:rsid w:val="003B15C3"/>
    <w:rsid w:val="003B46F1"/>
    <w:rsid w:val="003B60FF"/>
    <w:rsid w:val="003C274D"/>
    <w:rsid w:val="003C39C3"/>
    <w:rsid w:val="003C513A"/>
    <w:rsid w:val="003D54E7"/>
    <w:rsid w:val="003E4A46"/>
    <w:rsid w:val="003E4C71"/>
    <w:rsid w:val="003E580B"/>
    <w:rsid w:val="003E5CE4"/>
    <w:rsid w:val="003E6876"/>
    <w:rsid w:val="003E7D47"/>
    <w:rsid w:val="003F0EE1"/>
    <w:rsid w:val="003F3277"/>
    <w:rsid w:val="0040225B"/>
    <w:rsid w:val="004023E3"/>
    <w:rsid w:val="00402576"/>
    <w:rsid w:val="00403555"/>
    <w:rsid w:val="00403AF0"/>
    <w:rsid w:val="004040D1"/>
    <w:rsid w:val="00406797"/>
    <w:rsid w:val="004117FA"/>
    <w:rsid w:val="004124CF"/>
    <w:rsid w:val="004140F5"/>
    <w:rsid w:val="00414C30"/>
    <w:rsid w:val="0041554F"/>
    <w:rsid w:val="00421700"/>
    <w:rsid w:val="00422AB3"/>
    <w:rsid w:val="0042374E"/>
    <w:rsid w:val="0042444A"/>
    <w:rsid w:val="004265BE"/>
    <w:rsid w:val="004267D8"/>
    <w:rsid w:val="00435589"/>
    <w:rsid w:val="00437A6B"/>
    <w:rsid w:val="00437A90"/>
    <w:rsid w:val="0044281D"/>
    <w:rsid w:val="0044485D"/>
    <w:rsid w:val="00445128"/>
    <w:rsid w:val="00445475"/>
    <w:rsid w:val="00445DCA"/>
    <w:rsid w:val="00447F68"/>
    <w:rsid w:val="00450220"/>
    <w:rsid w:val="00451A78"/>
    <w:rsid w:val="004538E3"/>
    <w:rsid w:val="00454527"/>
    <w:rsid w:val="0045645A"/>
    <w:rsid w:val="00456F51"/>
    <w:rsid w:val="00460CB5"/>
    <w:rsid w:val="00460DCC"/>
    <w:rsid w:val="004623C2"/>
    <w:rsid w:val="004634BB"/>
    <w:rsid w:val="00470270"/>
    <w:rsid w:val="00471130"/>
    <w:rsid w:val="00472F98"/>
    <w:rsid w:val="0047634E"/>
    <w:rsid w:val="00481BC5"/>
    <w:rsid w:val="00483035"/>
    <w:rsid w:val="00485285"/>
    <w:rsid w:val="00485DFC"/>
    <w:rsid w:val="00486461"/>
    <w:rsid w:val="004A3BC8"/>
    <w:rsid w:val="004A4C8E"/>
    <w:rsid w:val="004B202B"/>
    <w:rsid w:val="004B4E6C"/>
    <w:rsid w:val="004B50D6"/>
    <w:rsid w:val="004B5D9A"/>
    <w:rsid w:val="004D0F04"/>
    <w:rsid w:val="004D2917"/>
    <w:rsid w:val="004E613C"/>
    <w:rsid w:val="004F06A7"/>
    <w:rsid w:val="004F0F86"/>
    <w:rsid w:val="004F3D2D"/>
    <w:rsid w:val="004F416C"/>
    <w:rsid w:val="004F43CD"/>
    <w:rsid w:val="004F4F03"/>
    <w:rsid w:val="004F4F35"/>
    <w:rsid w:val="004F7C2C"/>
    <w:rsid w:val="00505B9B"/>
    <w:rsid w:val="00516A2E"/>
    <w:rsid w:val="00521CD5"/>
    <w:rsid w:val="00522DF2"/>
    <w:rsid w:val="00524B42"/>
    <w:rsid w:val="0052557F"/>
    <w:rsid w:val="005315DA"/>
    <w:rsid w:val="00534D67"/>
    <w:rsid w:val="005362A4"/>
    <w:rsid w:val="00536C87"/>
    <w:rsid w:val="00541D1F"/>
    <w:rsid w:val="005438F0"/>
    <w:rsid w:val="005452DC"/>
    <w:rsid w:val="00545D9A"/>
    <w:rsid w:val="005511BF"/>
    <w:rsid w:val="00551511"/>
    <w:rsid w:val="00551605"/>
    <w:rsid w:val="00551BE6"/>
    <w:rsid w:val="005528C8"/>
    <w:rsid w:val="00553472"/>
    <w:rsid w:val="00555DA6"/>
    <w:rsid w:val="00555E24"/>
    <w:rsid w:val="005573C7"/>
    <w:rsid w:val="00567585"/>
    <w:rsid w:val="00570D1C"/>
    <w:rsid w:val="0057620C"/>
    <w:rsid w:val="00576CA7"/>
    <w:rsid w:val="00581618"/>
    <w:rsid w:val="00581912"/>
    <w:rsid w:val="00583495"/>
    <w:rsid w:val="00583AF6"/>
    <w:rsid w:val="00584F8B"/>
    <w:rsid w:val="005879B5"/>
    <w:rsid w:val="005905CA"/>
    <w:rsid w:val="005A0CE5"/>
    <w:rsid w:val="005A1B95"/>
    <w:rsid w:val="005A224C"/>
    <w:rsid w:val="005A5724"/>
    <w:rsid w:val="005A6DC1"/>
    <w:rsid w:val="005B0091"/>
    <w:rsid w:val="005B4864"/>
    <w:rsid w:val="005B7ADE"/>
    <w:rsid w:val="005B7B80"/>
    <w:rsid w:val="005C051A"/>
    <w:rsid w:val="005C08A2"/>
    <w:rsid w:val="005C0DCF"/>
    <w:rsid w:val="005C1946"/>
    <w:rsid w:val="005C4E4F"/>
    <w:rsid w:val="005C5B9D"/>
    <w:rsid w:val="005C6A56"/>
    <w:rsid w:val="005D0BC9"/>
    <w:rsid w:val="005D3E21"/>
    <w:rsid w:val="005D591A"/>
    <w:rsid w:val="005D60B8"/>
    <w:rsid w:val="005D68D8"/>
    <w:rsid w:val="005E19ED"/>
    <w:rsid w:val="005E248C"/>
    <w:rsid w:val="005E46AF"/>
    <w:rsid w:val="005E4E29"/>
    <w:rsid w:val="005E72EA"/>
    <w:rsid w:val="005E7751"/>
    <w:rsid w:val="005F2D5D"/>
    <w:rsid w:val="005F3286"/>
    <w:rsid w:val="005F7FAD"/>
    <w:rsid w:val="00600D1D"/>
    <w:rsid w:val="0060144D"/>
    <w:rsid w:val="00601618"/>
    <w:rsid w:val="00601A93"/>
    <w:rsid w:val="006058E1"/>
    <w:rsid w:val="00607143"/>
    <w:rsid w:val="006220C5"/>
    <w:rsid w:val="00623B42"/>
    <w:rsid w:val="00625319"/>
    <w:rsid w:val="00633CCB"/>
    <w:rsid w:val="006341D3"/>
    <w:rsid w:val="00636619"/>
    <w:rsid w:val="00642C8C"/>
    <w:rsid w:val="00647762"/>
    <w:rsid w:val="00652202"/>
    <w:rsid w:val="00652ED5"/>
    <w:rsid w:val="00653AEB"/>
    <w:rsid w:val="00654F17"/>
    <w:rsid w:val="00655F5F"/>
    <w:rsid w:val="00657A71"/>
    <w:rsid w:val="00662BB9"/>
    <w:rsid w:val="006637F4"/>
    <w:rsid w:val="00665E18"/>
    <w:rsid w:val="00667A25"/>
    <w:rsid w:val="00672727"/>
    <w:rsid w:val="00674EAD"/>
    <w:rsid w:val="006765B6"/>
    <w:rsid w:val="00680E4D"/>
    <w:rsid w:val="006848C0"/>
    <w:rsid w:val="00685F09"/>
    <w:rsid w:val="00691808"/>
    <w:rsid w:val="00692875"/>
    <w:rsid w:val="00693848"/>
    <w:rsid w:val="00693AF0"/>
    <w:rsid w:val="00695210"/>
    <w:rsid w:val="00696133"/>
    <w:rsid w:val="006A02B7"/>
    <w:rsid w:val="006A28E0"/>
    <w:rsid w:val="006B2FD5"/>
    <w:rsid w:val="006B3F93"/>
    <w:rsid w:val="006B6D66"/>
    <w:rsid w:val="006C0696"/>
    <w:rsid w:val="006C083D"/>
    <w:rsid w:val="006C52AA"/>
    <w:rsid w:val="006C662A"/>
    <w:rsid w:val="006C72FC"/>
    <w:rsid w:val="006D36C4"/>
    <w:rsid w:val="006D426A"/>
    <w:rsid w:val="006D536E"/>
    <w:rsid w:val="006D6C33"/>
    <w:rsid w:val="006E20DB"/>
    <w:rsid w:val="006E2A84"/>
    <w:rsid w:val="006E4D2D"/>
    <w:rsid w:val="006F1421"/>
    <w:rsid w:val="00700FAF"/>
    <w:rsid w:val="007075B5"/>
    <w:rsid w:val="007142F6"/>
    <w:rsid w:val="0071690B"/>
    <w:rsid w:val="007204A0"/>
    <w:rsid w:val="00720E84"/>
    <w:rsid w:val="0072282D"/>
    <w:rsid w:val="0072593B"/>
    <w:rsid w:val="00727A57"/>
    <w:rsid w:val="00730C9F"/>
    <w:rsid w:val="0073273E"/>
    <w:rsid w:val="00732CB5"/>
    <w:rsid w:val="00733261"/>
    <w:rsid w:val="007335C7"/>
    <w:rsid w:val="00734500"/>
    <w:rsid w:val="007429E3"/>
    <w:rsid w:val="00744624"/>
    <w:rsid w:val="0075101B"/>
    <w:rsid w:val="00754587"/>
    <w:rsid w:val="00755155"/>
    <w:rsid w:val="0075571A"/>
    <w:rsid w:val="00756241"/>
    <w:rsid w:val="007576BA"/>
    <w:rsid w:val="0076219F"/>
    <w:rsid w:val="00764EBC"/>
    <w:rsid w:val="00766C5A"/>
    <w:rsid w:val="00767AD4"/>
    <w:rsid w:val="007701B8"/>
    <w:rsid w:val="00770B15"/>
    <w:rsid w:val="007716E6"/>
    <w:rsid w:val="00773B40"/>
    <w:rsid w:val="00774998"/>
    <w:rsid w:val="007751CF"/>
    <w:rsid w:val="00776AFF"/>
    <w:rsid w:val="00776BB7"/>
    <w:rsid w:val="00780B17"/>
    <w:rsid w:val="007810F8"/>
    <w:rsid w:val="00781AD7"/>
    <w:rsid w:val="007823D4"/>
    <w:rsid w:val="00782980"/>
    <w:rsid w:val="00784617"/>
    <w:rsid w:val="00784CAA"/>
    <w:rsid w:val="00787733"/>
    <w:rsid w:val="00790C58"/>
    <w:rsid w:val="00791205"/>
    <w:rsid w:val="0079183D"/>
    <w:rsid w:val="00792021"/>
    <w:rsid w:val="00794A45"/>
    <w:rsid w:val="00794C34"/>
    <w:rsid w:val="00794D86"/>
    <w:rsid w:val="00795E63"/>
    <w:rsid w:val="00797834"/>
    <w:rsid w:val="007A10D1"/>
    <w:rsid w:val="007A370E"/>
    <w:rsid w:val="007A439B"/>
    <w:rsid w:val="007B2044"/>
    <w:rsid w:val="007B2665"/>
    <w:rsid w:val="007B6314"/>
    <w:rsid w:val="007B655B"/>
    <w:rsid w:val="007B7E56"/>
    <w:rsid w:val="007C00F6"/>
    <w:rsid w:val="007C0F8D"/>
    <w:rsid w:val="007C1021"/>
    <w:rsid w:val="007C1F14"/>
    <w:rsid w:val="007C33BA"/>
    <w:rsid w:val="007C5124"/>
    <w:rsid w:val="007C784C"/>
    <w:rsid w:val="007C789E"/>
    <w:rsid w:val="007D0262"/>
    <w:rsid w:val="007D3C3F"/>
    <w:rsid w:val="007E070E"/>
    <w:rsid w:val="007E3141"/>
    <w:rsid w:val="007E4E6D"/>
    <w:rsid w:val="007E512B"/>
    <w:rsid w:val="007E5CE1"/>
    <w:rsid w:val="007E6BD5"/>
    <w:rsid w:val="007F14F7"/>
    <w:rsid w:val="007F3A90"/>
    <w:rsid w:val="007F50D2"/>
    <w:rsid w:val="007F5CE2"/>
    <w:rsid w:val="007F6072"/>
    <w:rsid w:val="0080055C"/>
    <w:rsid w:val="008038F0"/>
    <w:rsid w:val="008041E4"/>
    <w:rsid w:val="00805BBE"/>
    <w:rsid w:val="008070D2"/>
    <w:rsid w:val="00807D27"/>
    <w:rsid w:val="008100F2"/>
    <w:rsid w:val="0081370A"/>
    <w:rsid w:val="00817F50"/>
    <w:rsid w:val="00827771"/>
    <w:rsid w:val="00827FA8"/>
    <w:rsid w:val="008318F8"/>
    <w:rsid w:val="008328BA"/>
    <w:rsid w:val="00843A40"/>
    <w:rsid w:val="00843C04"/>
    <w:rsid w:val="00844DD3"/>
    <w:rsid w:val="00846AB9"/>
    <w:rsid w:val="00846C4B"/>
    <w:rsid w:val="00850CBE"/>
    <w:rsid w:val="00851F2A"/>
    <w:rsid w:val="00852CBA"/>
    <w:rsid w:val="00854DCE"/>
    <w:rsid w:val="0086020D"/>
    <w:rsid w:val="00862F66"/>
    <w:rsid w:val="00862FF1"/>
    <w:rsid w:val="00863941"/>
    <w:rsid w:val="00863D83"/>
    <w:rsid w:val="00864E35"/>
    <w:rsid w:val="0086762A"/>
    <w:rsid w:val="00870190"/>
    <w:rsid w:val="0087230D"/>
    <w:rsid w:val="00872893"/>
    <w:rsid w:val="00873F91"/>
    <w:rsid w:val="00876ABE"/>
    <w:rsid w:val="008815A3"/>
    <w:rsid w:val="00882BCC"/>
    <w:rsid w:val="00884622"/>
    <w:rsid w:val="008872E1"/>
    <w:rsid w:val="00893672"/>
    <w:rsid w:val="00894E5A"/>
    <w:rsid w:val="008959E2"/>
    <w:rsid w:val="00896331"/>
    <w:rsid w:val="008A03B2"/>
    <w:rsid w:val="008A292B"/>
    <w:rsid w:val="008A448D"/>
    <w:rsid w:val="008A4589"/>
    <w:rsid w:val="008A4FBB"/>
    <w:rsid w:val="008A4FBC"/>
    <w:rsid w:val="008A544D"/>
    <w:rsid w:val="008A57D6"/>
    <w:rsid w:val="008A723D"/>
    <w:rsid w:val="008B04A8"/>
    <w:rsid w:val="008B0D88"/>
    <w:rsid w:val="008B0F84"/>
    <w:rsid w:val="008B2A0F"/>
    <w:rsid w:val="008B3A0B"/>
    <w:rsid w:val="008B3B1B"/>
    <w:rsid w:val="008B4371"/>
    <w:rsid w:val="008B4E56"/>
    <w:rsid w:val="008B50EE"/>
    <w:rsid w:val="008B5B28"/>
    <w:rsid w:val="008C0410"/>
    <w:rsid w:val="008C1E30"/>
    <w:rsid w:val="008C41E2"/>
    <w:rsid w:val="008C5D76"/>
    <w:rsid w:val="008C76C7"/>
    <w:rsid w:val="008C7C34"/>
    <w:rsid w:val="008C7CA2"/>
    <w:rsid w:val="008D10AB"/>
    <w:rsid w:val="008D3242"/>
    <w:rsid w:val="008D60C8"/>
    <w:rsid w:val="008D6D92"/>
    <w:rsid w:val="008D7CA9"/>
    <w:rsid w:val="008E208E"/>
    <w:rsid w:val="008F30A2"/>
    <w:rsid w:val="008F44F2"/>
    <w:rsid w:val="00900004"/>
    <w:rsid w:val="00901FB4"/>
    <w:rsid w:val="0090310C"/>
    <w:rsid w:val="0090334F"/>
    <w:rsid w:val="00904706"/>
    <w:rsid w:val="00904990"/>
    <w:rsid w:val="00906269"/>
    <w:rsid w:val="00910198"/>
    <w:rsid w:val="00914151"/>
    <w:rsid w:val="0091433A"/>
    <w:rsid w:val="00915090"/>
    <w:rsid w:val="0091762F"/>
    <w:rsid w:val="00920B13"/>
    <w:rsid w:val="00920F6F"/>
    <w:rsid w:val="00921208"/>
    <w:rsid w:val="00925512"/>
    <w:rsid w:val="00930502"/>
    <w:rsid w:val="00930B8C"/>
    <w:rsid w:val="00931286"/>
    <w:rsid w:val="00933EEA"/>
    <w:rsid w:val="009348EC"/>
    <w:rsid w:val="00935B4D"/>
    <w:rsid w:val="00940BC6"/>
    <w:rsid w:val="009431D6"/>
    <w:rsid w:val="00943226"/>
    <w:rsid w:val="00943734"/>
    <w:rsid w:val="00945401"/>
    <w:rsid w:val="009457BD"/>
    <w:rsid w:val="0094713B"/>
    <w:rsid w:val="00947FD3"/>
    <w:rsid w:val="00950901"/>
    <w:rsid w:val="00952941"/>
    <w:rsid w:val="0096011A"/>
    <w:rsid w:val="00961182"/>
    <w:rsid w:val="0096155A"/>
    <w:rsid w:val="00963DE1"/>
    <w:rsid w:val="00963F64"/>
    <w:rsid w:val="00964569"/>
    <w:rsid w:val="00970CE3"/>
    <w:rsid w:val="00971145"/>
    <w:rsid w:val="00974665"/>
    <w:rsid w:val="00976673"/>
    <w:rsid w:val="00983C8B"/>
    <w:rsid w:val="009844D7"/>
    <w:rsid w:val="00984872"/>
    <w:rsid w:val="009862C7"/>
    <w:rsid w:val="0098747E"/>
    <w:rsid w:val="0099093E"/>
    <w:rsid w:val="009941A9"/>
    <w:rsid w:val="0099447A"/>
    <w:rsid w:val="009A1859"/>
    <w:rsid w:val="009A293E"/>
    <w:rsid w:val="009A2E01"/>
    <w:rsid w:val="009A5CF8"/>
    <w:rsid w:val="009B06C9"/>
    <w:rsid w:val="009B2958"/>
    <w:rsid w:val="009B4DD9"/>
    <w:rsid w:val="009B67C0"/>
    <w:rsid w:val="009C1592"/>
    <w:rsid w:val="009C2197"/>
    <w:rsid w:val="009C5F37"/>
    <w:rsid w:val="009D3BA3"/>
    <w:rsid w:val="009D3F60"/>
    <w:rsid w:val="009D5554"/>
    <w:rsid w:val="009D5A06"/>
    <w:rsid w:val="009D63F7"/>
    <w:rsid w:val="009E3F62"/>
    <w:rsid w:val="009E6BDC"/>
    <w:rsid w:val="009F13A4"/>
    <w:rsid w:val="009F46BB"/>
    <w:rsid w:val="009F6B29"/>
    <w:rsid w:val="00A00486"/>
    <w:rsid w:val="00A04122"/>
    <w:rsid w:val="00A0513A"/>
    <w:rsid w:val="00A05A22"/>
    <w:rsid w:val="00A11CA5"/>
    <w:rsid w:val="00A12969"/>
    <w:rsid w:val="00A2005A"/>
    <w:rsid w:val="00A2254E"/>
    <w:rsid w:val="00A23175"/>
    <w:rsid w:val="00A24B3C"/>
    <w:rsid w:val="00A24CD0"/>
    <w:rsid w:val="00A26F65"/>
    <w:rsid w:val="00A2779E"/>
    <w:rsid w:val="00A307C3"/>
    <w:rsid w:val="00A31558"/>
    <w:rsid w:val="00A32403"/>
    <w:rsid w:val="00A33486"/>
    <w:rsid w:val="00A404C0"/>
    <w:rsid w:val="00A40CFC"/>
    <w:rsid w:val="00A41D62"/>
    <w:rsid w:val="00A46060"/>
    <w:rsid w:val="00A50F5B"/>
    <w:rsid w:val="00A514A2"/>
    <w:rsid w:val="00A52B19"/>
    <w:rsid w:val="00A53966"/>
    <w:rsid w:val="00A545E3"/>
    <w:rsid w:val="00A56200"/>
    <w:rsid w:val="00A626AF"/>
    <w:rsid w:val="00A63139"/>
    <w:rsid w:val="00A6339B"/>
    <w:rsid w:val="00A65499"/>
    <w:rsid w:val="00A66689"/>
    <w:rsid w:val="00A7162B"/>
    <w:rsid w:val="00A7266E"/>
    <w:rsid w:val="00A72A98"/>
    <w:rsid w:val="00A74DF8"/>
    <w:rsid w:val="00A75B8C"/>
    <w:rsid w:val="00A76FCF"/>
    <w:rsid w:val="00A770F9"/>
    <w:rsid w:val="00A81078"/>
    <w:rsid w:val="00A821F2"/>
    <w:rsid w:val="00A822F5"/>
    <w:rsid w:val="00A8346D"/>
    <w:rsid w:val="00A83FDA"/>
    <w:rsid w:val="00A864AB"/>
    <w:rsid w:val="00A87654"/>
    <w:rsid w:val="00A902A6"/>
    <w:rsid w:val="00A9172A"/>
    <w:rsid w:val="00A9327D"/>
    <w:rsid w:val="00A94D36"/>
    <w:rsid w:val="00A964BA"/>
    <w:rsid w:val="00A97475"/>
    <w:rsid w:val="00A9791F"/>
    <w:rsid w:val="00AA3EF8"/>
    <w:rsid w:val="00AA515C"/>
    <w:rsid w:val="00AA78B4"/>
    <w:rsid w:val="00AB1485"/>
    <w:rsid w:val="00AB19E0"/>
    <w:rsid w:val="00AB4128"/>
    <w:rsid w:val="00AB544A"/>
    <w:rsid w:val="00AC112E"/>
    <w:rsid w:val="00AC1941"/>
    <w:rsid w:val="00AC3345"/>
    <w:rsid w:val="00AC3A6C"/>
    <w:rsid w:val="00AC4ABE"/>
    <w:rsid w:val="00AC7FB6"/>
    <w:rsid w:val="00AD081C"/>
    <w:rsid w:val="00AD094B"/>
    <w:rsid w:val="00AD0A62"/>
    <w:rsid w:val="00AD1C91"/>
    <w:rsid w:val="00AD2E7E"/>
    <w:rsid w:val="00AD4EF3"/>
    <w:rsid w:val="00AD5424"/>
    <w:rsid w:val="00AD7D20"/>
    <w:rsid w:val="00AE244F"/>
    <w:rsid w:val="00AE2461"/>
    <w:rsid w:val="00AF3CA2"/>
    <w:rsid w:val="00AF532D"/>
    <w:rsid w:val="00AF64E7"/>
    <w:rsid w:val="00AF6BAB"/>
    <w:rsid w:val="00AF722B"/>
    <w:rsid w:val="00B004C0"/>
    <w:rsid w:val="00B005D0"/>
    <w:rsid w:val="00B007B9"/>
    <w:rsid w:val="00B01818"/>
    <w:rsid w:val="00B06C42"/>
    <w:rsid w:val="00B07390"/>
    <w:rsid w:val="00B14C64"/>
    <w:rsid w:val="00B156F9"/>
    <w:rsid w:val="00B2024B"/>
    <w:rsid w:val="00B20C03"/>
    <w:rsid w:val="00B2253F"/>
    <w:rsid w:val="00B231B9"/>
    <w:rsid w:val="00B241BB"/>
    <w:rsid w:val="00B243C2"/>
    <w:rsid w:val="00B27D8C"/>
    <w:rsid w:val="00B32109"/>
    <w:rsid w:val="00B3212C"/>
    <w:rsid w:val="00B331AC"/>
    <w:rsid w:val="00B3351F"/>
    <w:rsid w:val="00B37375"/>
    <w:rsid w:val="00B44E66"/>
    <w:rsid w:val="00B4740C"/>
    <w:rsid w:val="00B4748F"/>
    <w:rsid w:val="00B53066"/>
    <w:rsid w:val="00B55C0A"/>
    <w:rsid w:val="00B5752D"/>
    <w:rsid w:val="00B6010D"/>
    <w:rsid w:val="00B616ED"/>
    <w:rsid w:val="00B625CD"/>
    <w:rsid w:val="00B655FB"/>
    <w:rsid w:val="00B6700F"/>
    <w:rsid w:val="00B70176"/>
    <w:rsid w:val="00B70CEF"/>
    <w:rsid w:val="00B73137"/>
    <w:rsid w:val="00B77C2A"/>
    <w:rsid w:val="00B80EE8"/>
    <w:rsid w:val="00B82F8E"/>
    <w:rsid w:val="00B862F6"/>
    <w:rsid w:val="00B90448"/>
    <w:rsid w:val="00B939A1"/>
    <w:rsid w:val="00B94027"/>
    <w:rsid w:val="00B951CE"/>
    <w:rsid w:val="00B95CAA"/>
    <w:rsid w:val="00B96169"/>
    <w:rsid w:val="00BA11C9"/>
    <w:rsid w:val="00BA1753"/>
    <w:rsid w:val="00BA3432"/>
    <w:rsid w:val="00BA4F96"/>
    <w:rsid w:val="00BA533A"/>
    <w:rsid w:val="00BA56DF"/>
    <w:rsid w:val="00BA57D9"/>
    <w:rsid w:val="00BB2B89"/>
    <w:rsid w:val="00BB43EE"/>
    <w:rsid w:val="00BB6FB6"/>
    <w:rsid w:val="00BB77EF"/>
    <w:rsid w:val="00BC1087"/>
    <w:rsid w:val="00BC229E"/>
    <w:rsid w:val="00BC791C"/>
    <w:rsid w:val="00BD058D"/>
    <w:rsid w:val="00BD2B09"/>
    <w:rsid w:val="00BD31B5"/>
    <w:rsid w:val="00BD48F7"/>
    <w:rsid w:val="00BD6453"/>
    <w:rsid w:val="00BE099A"/>
    <w:rsid w:val="00BE2C25"/>
    <w:rsid w:val="00BE37E4"/>
    <w:rsid w:val="00BF4683"/>
    <w:rsid w:val="00BF53F7"/>
    <w:rsid w:val="00BF6FF3"/>
    <w:rsid w:val="00BF79B7"/>
    <w:rsid w:val="00BF7E11"/>
    <w:rsid w:val="00C004FF"/>
    <w:rsid w:val="00C12B33"/>
    <w:rsid w:val="00C14138"/>
    <w:rsid w:val="00C1487D"/>
    <w:rsid w:val="00C17EF6"/>
    <w:rsid w:val="00C21215"/>
    <w:rsid w:val="00C2257E"/>
    <w:rsid w:val="00C226BF"/>
    <w:rsid w:val="00C24372"/>
    <w:rsid w:val="00C26778"/>
    <w:rsid w:val="00C26818"/>
    <w:rsid w:val="00C27921"/>
    <w:rsid w:val="00C30A9E"/>
    <w:rsid w:val="00C3374C"/>
    <w:rsid w:val="00C36FD4"/>
    <w:rsid w:val="00C37154"/>
    <w:rsid w:val="00C409E9"/>
    <w:rsid w:val="00C43187"/>
    <w:rsid w:val="00C431EA"/>
    <w:rsid w:val="00C44AB9"/>
    <w:rsid w:val="00C4563B"/>
    <w:rsid w:val="00C4694C"/>
    <w:rsid w:val="00C52B47"/>
    <w:rsid w:val="00C548EA"/>
    <w:rsid w:val="00C558C1"/>
    <w:rsid w:val="00C60FDB"/>
    <w:rsid w:val="00C616DA"/>
    <w:rsid w:val="00C6764F"/>
    <w:rsid w:val="00C67A39"/>
    <w:rsid w:val="00C701B4"/>
    <w:rsid w:val="00C70AB7"/>
    <w:rsid w:val="00C729D1"/>
    <w:rsid w:val="00C72A5F"/>
    <w:rsid w:val="00C73769"/>
    <w:rsid w:val="00C77E19"/>
    <w:rsid w:val="00C80BFC"/>
    <w:rsid w:val="00C81EB9"/>
    <w:rsid w:val="00C84891"/>
    <w:rsid w:val="00C8497B"/>
    <w:rsid w:val="00C85C54"/>
    <w:rsid w:val="00C86B08"/>
    <w:rsid w:val="00C97BD0"/>
    <w:rsid w:val="00CA238D"/>
    <w:rsid w:val="00CA2FB3"/>
    <w:rsid w:val="00CA55CE"/>
    <w:rsid w:val="00CA6F0D"/>
    <w:rsid w:val="00CA74B4"/>
    <w:rsid w:val="00CA7C47"/>
    <w:rsid w:val="00CB08CE"/>
    <w:rsid w:val="00CB0AB4"/>
    <w:rsid w:val="00CB2F8D"/>
    <w:rsid w:val="00CB3354"/>
    <w:rsid w:val="00CB6D89"/>
    <w:rsid w:val="00CC074F"/>
    <w:rsid w:val="00CC0AC3"/>
    <w:rsid w:val="00CD6A20"/>
    <w:rsid w:val="00CE035E"/>
    <w:rsid w:val="00CE4029"/>
    <w:rsid w:val="00CE5C99"/>
    <w:rsid w:val="00CE6868"/>
    <w:rsid w:val="00CF0050"/>
    <w:rsid w:val="00CF3890"/>
    <w:rsid w:val="00CF43B1"/>
    <w:rsid w:val="00CF6B58"/>
    <w:rsid w:val="00D001B0"/>
    <w:rsid w:val="00D00B3B"/>
    <w:rsid w:val="00D04653"/>
    <w:rsid w:val="00D05EB8"/>
    <w:rsid w:val="00D06A3D"/>
    <w:rsid w:val="00D10F0F"/>
    <w:rsid w:val="00D127B1"/>
    <w:rsid w:val="00D130B9"/>
    <w:rsid w:val="00D1715C"/>
    <w:rsid w:val="00D17C4F"/>
    <w:rsid w:val="00D20319"/>
    <w:rsid w:val="00D20CEB"/>
    <w:rsid w:val="00D23B62"/>
    <w:rsid w:val="00D25959"/>
    <w:rsid w:val="00D34726"/>
    <w:rsid w:val="00D34EF1"/>
    <w:rsid w:val="00D37AD1"/>
    <w:rsid w:val="00D44819"/>
    <w:rsid w:val="00D44D79"/>
    <w:rsid w:val="00D45793"/>
    <w:rsid w:val="00D47FE3"/>
    <w:rsid w:val="00D54184"/>
    <w:rsid w:val="00D54DCD"/>
    <w:rsid w:val="00D54FE0"/>
    <w:rsid w:val="00D57280"/>
    <w:rsid w:val="00D60DDC"/>
    <w:rsid w:val="00D66209"/>
    <w:rsid w:val="00D66769"/>
    <w:rsid w:val="00D700B8"/>
    <w:rsid w:val="00D731CE"/>
    <w:rsid w:val="00D73506"/>
    <w:rsid w:val="00D7415C"/>
    <w:rsid w:val="00D744E0"/>
    <w:rsid w:val="00D747C8"/>
    <w:rsid w:val="00D77E22"/>
    <w:rsid w:val="00D92978"/>
    <w:rsid w:val="00D92CE3"/>
    <w:rsid w:val="00D95335"/>
    <w:rsid w:val="00D95FDD"/>
    <w:rsid w:val="00DA15F3"/>
    <w:rsid w:val="00DA36DA"/>
    <w:rsid w:val="00DA56B6"/>
    <w:rsid w:val="00DB6801"/>
    <w:rsid w:val="00DC26D7"/>
    <w:rsid w:val="00DC3FF7"/>
    <w:rsid w:val="00DC41D6"/>
    <w:rsid w:val="00DC494C"/>
    <w:rsid w:val="00DD1FF3"/>
    <w:rsid w:val="00DD4C1D"/>
    <w:rsid w:val="00DD6452"/>
    <w:rsid w:val="00DD6F30"/>
    <w:rsid w:val="00DE1FDD"/>
    <w:rsid w:val="00DE3991"/>
    <w:rsid w:val="00DE45E9"/>
    <w:rsid w:val="00DE5896"/>
    <w:rsid w:val="00DE7AF8"/>
    <w:rsid w:val="00DF3BC4"/>
    <w:rsid w:val="00DF6999"/>
    <w:rsid w:val="00DF7615"/>
    <w:rsid w:val="00E05164"/>
    <w:rsid w:val="00E1010E"/>
    <w:rsid w:val="00E13321"/>
    <w:rsid w:val="00E13895"/>
    <w:rsid w:val="00E14238"/>
    <w:rsid w:val="00E156C2"/>
    <w:rsid w:val="00E15F8D"/>
    <w:rsid w:val="00E20752"/>
    <w:rsid w:val="00E2076F"/>
    <w:rsid w:val="00E220A6"/>
    <w:rsid w:val="00E248E3"/>
    <w:rsid w:val="00E321E6"/>
    <w:rsid w:val="00E3297F"/>
    <w:rsid w:val="00E332E9"/>
    <w:rsid w:val="00E349E9"/>
    <w:rsid w:val="00E35E03"/>
    <w:rsid w:val="00E4050D"/>
    <w:rsid w:val="00E407D5"/>
    <w:rsid w:val="00E43D6B"/>
    <w:rsid w:val="00E4570B"/>
    <w:rsid w:val="00E45F0E"/>
    <w:rsid w:val="00E47082"/>
    <w:rsid w:val="00E51852"/>
    <w:rsid w:val="00E5447D"/>
    <w:rsid w:val="00E545E8"/>
    <w:rsid w:val="00E56D82"/>
    <w:rsid w:val="00E576A3"/>
    <w:rsid w:val="00E62AA6"/>
    <w:rsid w:val="00E63FF5"/>
    <w:rsid w:val="00E64B86"/>
    <w:rsid w:val="00E66A6F"/>
    <w:rsid w:val="00E72623"/>
    <w:rsid w:val="00E76A1C"/>
    <w:rsid w:val="00E77A27"/>
    <w:rsid w:val="00E808B0"/>
    <w:rsid w:val="00E82D45"/>
    <w:rsid w:val="00E84FEA"/>
    <w:rsid w:val="00E87CE5"/>
    <w:rsid w:val="00E9048D"/>
    <w:rsid w:val="00E9092E"/>
    <w:rsid w:val="00E9119C"/>
    <w:rsid w:val="00E92042"/>
    <w:rsid w:val="00E95EC6"/>
    <w:rsid w:val="00E95FB1"/>
    <w:rsid w:val="00E9680E"/>
    <w:rsid w:val="00E97CAB"/>
    <w:rsid w:val="00E97EE2"/>
    <w:rsid w:val="00E97FEB"/>
    <w:rsid w:val="00EA2CF5"/>
    <w:rsid w:val="00EA3963"/>
    <w:rsid w:val="00EA63E9"/>
    <w:rsid w:val="00EA6FE4"/>
    <w:rsid w:val="00EB2346"/>
    <w:rsid w:val="00EB7820"/>
    <w:rsid w:val="00EC1085"/>
    <w:rsid w:val="00EC201B"/>
    <w:rsid w:val="00EC40B4"/>
    <w:rsid w:val="00EC7F9D"/>
    <w:rsid w:val="00ED0006"/>
    <w:rsid w:val="00ED05C4"/>
    <w:rsid w:val="00ED23C9"/>
    <w:rsid w:val="00ED3557"/>
    <w:rsid w:val="00ED35A0"/>
    <w:rsid w:val="00ED56B2"/>
    <w:rsid w:val="00ED61EB"/>
    <w:rsid w:val="00EE14C7"/>
    <w:rsid w:val="00EE28C5"/>
    <w:rsid w:val="00EE46AF"/>
    <w:rsid w:val="00EE4940"/>
    <w:rsid w:val="00EF1D48"/>
    <w:rsid w:val="00EF57CF"/>
    <w:rsid w:val="00EF7E15"/>
    <w:rsid w:val="00F02634"/>
    <w:rsid w:val="00F04A31"/>
    <w:rsid w:val="00F05F23"/>
    <w:rsid w:val="00F07232"/>
    <w:rsid w:val="00F143DB"/>
    <w:rsid w:val="00F150E3"/>
    <w:rsid w:val="00F16AF1"/>
    <w:rsid w:val="00F20DD8"/>
    <w:rsid w:val="00F212CB"/>
    <w:rsid w:val="00F23884"/>
    <w:rsid w:val="00F258D0"/>
    <w:rsid w:val="00F26313"/>
    <w:rsid w:val="00F26E90"/>
    <w:rsid w:val="00F33E8A"/>
    <w:rsid w:val="00F34367"/>
    <w:rsid w:val="00F43A72"/>
    <w:rsid w:val="00F46F7E"/>
    <w:rsid w:val="00F5196C"/>
    <w:rsid w:val="00F535AD"/>
    <w:rsid w:val="00F55F38"/>
    <w:rsid w:val="00F5663D"/>
    <w:rsid w:val="00F5683B"/>
    <w:rsid w:val="00F6352C"/>
    <w:rsid w:val="00F671D7"/>
    <w:rsid w:val="00F67E75"/>
    <w:rsid w:val="00F71A94"/>
    <w:rsid w:val="00F767B6"/>
    <w:rsid w:val="00F80F78"/>
    <w:rsid w:val="00F84025"/>
    <w:rsid w:val="00F903D4"/>
    <w:rsid w:val="00F917A1"/>
    <w:rsid w:val="00F91F09"/>
    <w:rsid w:val="00F959F5"/>
    <w:rsid w:val="00FA075B"/>
    <w:rsid w:val="00FA0775"/>
    <w:rsid w:val="00FA0EEC"/>
    <w:rsid w:val="00FA15BA"/>
    <w:rsid w:val="00FA5684"/>
    <w:rsid w:val="00FA6454"/>
    <w:rsid w:val="00FA6560"/>
    <w:rsid w:val="00FB0A62"/>
    <w:rsid w:val="00FB25D4"/>
    <w:rsid w:val="00FB2F47"/>
    <w:rsid w:val="00FB6BB2"/>
    <w:rsid w:val="00FB7E60"/>
    <w:rsid w:val="00FC12A4"/>
    <w:rsid w:val="00FC5AB1"/>
    <w:rsid w:val="00FC6395"/>
    <w:rsid w:val="00FD26A1"/>
    <w:rsid w:val="00FD3E9D"/>
    <w:rsid w:val="00FD70EB"/>
    <w:rsid w:val="00FE02E4"/>
    <w:rsid w:val="00FE1451"/>
    <w:rsid w:val="00FE531C"/>
    <w:rsid w:val="00FE5F78"/>
    <w:rsid w:val="00FE6F64"/>
    <w:rsid w:val="00FF5DA3"/>
    <w:rsid w:val="00FF73CF"/>
    <w:rsid w:val="00FF78A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34717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A370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370E"/>
    <w:rPr>
      <w:rFonts w:ascii="Tahoma" w:hAnsi="Tahoma" w:cs="Tahoma"/>
      <w:sz w:val="16"/>
      <w:szCs w:val="16"/>
    </w:rPr>
  </w:style>
  <w:style w:type="character" w:styleId="CommentReference">
    <w:name w:val="annotation reference"/>
    <w:basedOn w:val="DefaultParagraphFont"/>
    <w:uiPriority w:val="99"/>
    <w:semiHidden/>
    <w:unhideWhenUsed/>
    <w:rsid w:val="008B50EE"/>
    <w:rPr>
      <w:sz w:val="18"/>
      <w:szCs w:val="18"/>
    </w:rPr>
  </w:style>
  <w:style w:type="paragraph" w:styleId="CommentText">
    <w:name w:val="annotation text"/>
    <w:basedOn w:val="Normal"/>
    <w:link w:val="CommentTextChar"/>
    <w:uiPriority w:val="99"/>
    <w:semiHidden/>
    <w:unhideWhenUsed/>
    <w:rsid w:val="008B50EE"/>
    <w:pPr>
      <w:spacing w:line="240" w:lineRule="auto"/>
    </w:pPr>
    <w:rPr>
      <w:sz w:val="24"/>
      <w:szCs w:val="24"/>
    </w:rPr>
  </w:style>
  <w:style w:type="character" w:customStyle="1" w:styleId="CommentTextChar">
    <w:name w:val="Comment Text Char"/>
    <w:basedOn w:val="DefaultParagraphFont"/>
    <w:link w:val="CommentText"/>
    <w:uiPriority w:val="99"/>
    <w:semiHidden/>
    <w:rsid w:val="008B50EE"/>
    <w:rPr>
      <w:sz w:val="24"/>
      <w:szCs w:val="24"/>
    </w:rPr>
  </w:style>
  <w:style w:type="paragraph" w:styleId="CommentSubject">
    <w:name w:val="annotation subject"/>
    <w:basedOn w:val="CommentText"/>
    <w:next w:val="CommentText"/>
    <w:link w:val="CommentSubjectChar"/>
    <w:uiPriority w:val="99"/>
    <w:semiHidden/>
    <w:unhideWhenUsed/>
    <w:rsid w:val="008B50EE"/>
    <w:rPr>
      <w:b/>
      <w:bCs/>
      <w:sz w:val="20"/>
      <w:szCs w:val="20"/>
    </w:rPr>
  </w:style>
  <w:style w:type="character" w:customStyle="1" w:styleId="CommentSubjectChar">
    <w:name w:val="Comment Subject Char"/>
    <w:basedOn w:val="CommentTextChar"/>
    <w:link w:val="CommentSubject"/>
    <w:uiPriority w:val="99"/>
    <w:semiHidden/>
    <w:rsid w:val="008B50EE"/>
    <w:rPr>
      <w:b/>
      <w:bCs/>
      <w:sz w:val="20"/>
      <w:szCs w:val="20"/>
    </w:rPr>
  </w:style>
  <w:style w:type="paragraph" w:styleId="Revision">
    <w:name w:val="Revision"/>
    <w:hidden/>
    <w:uiPriority w:val="99"/>
    <w:semiHidden/>
    <w:rsid w:val="005F3286"/>
    <w:pPr>
      <w:spacing w:after="0" w:line="240" w:lineRule="auto"/>
    </w:pPr>
  </w:style>
  <w:style w:type="paragraph" w:customStyle="1" w:styleId="xmsonormal">
    <w:name w:val="x_msonormal"/>
    <w:basedOn w:val="Normal"/>
    <w:rsid w:val="00870190"/>
    <w:pPr>
      <w:spacing w:before="100" w:beforeAutospacing="1" w:after="100" w:afterAutospacing="1" w:line="240" w:lineRule="auto"/>
    </w:pPr>
    <w:rPr>
      <w:rFonts w:ascii="Times New Roman" w:eastAsia="Times New Roman" w:hAnsi="Times New Roman" w:cs="Times New Roman"/>
      <w:sz w:val="24"/>
      <w:szCs w:val="24"/>
    </w:rPr>
  </w:style>
  <w:style w:type="character" w:styleId="PlaceholderText">
    <w:name w:val="Placeholder Text"/>
    <w:basedOn w:val="DefaultParagraphFont"/>
    <w:uiPriority w:val="99"/>
    <w:semiHidden/>
    <w:rsid w:val="00350289"/>
    <w:rPr>
      <w:color w:val="808080"/>
    </w:rPr>
  </w:style>
  <w:style w:type="paragraph" w:styleId="Header">
    <w:name w:val="header"/>
    <w:basedOn w:val="Normal"/>
    <w:link w:val="HeaderChar"/>
    <w:uiPriority w:val="99"/>
    <w:unhideWhenUsed/>
    <w:rsid w:val="00E15F8D"/>
    <w:pPr>
      <w:tabs>
        <w:tab w:val="center" w:pos="4513"/>
        <w:tab w:val="right" w:pos="9026"/>
      </w:tabs>
      <w:spacing w:after="0" w:line="240" w:lineRule="auto"/>
    </w:pPr>
  </w:style>
  <w:style w:type="character" w:customStyle="1" w:styleId="HeaderChar">
    <w:name w:val="Header Char"/>
    <w:basedOn w:val="DefaultParagraphFont"/>
    <w:link w:val="Header"/>
    <w:uiPriority w:val="99"/>
    <w:rsid w:val="00E15F8D"/>
  </w:style>
  <w:style w:type="paragraph" w:styleId="Footer">
    <w:name w:val="footer"/>
    <w:basedOn w:val="Normal"/>
    <w:link w:val="FooterChar"/>
    <w:uiPriority w:val="99"/>
    <w:unhideWhenUsed/>
    <w:rsid w:val="00E15F8D"/>
    <w:pPr>
      <w:tabs>
        <w:tab w:val="center" w:pos="4513"/>
        <w:tab w:val="right" w:pos="9026"/>
      </w:tabs>
      <w:spacing w:after="0" w:line="240" w:lineRule="auto"/>
    </w:pPr>
  </w:style>
  <w:style w:type="character" w:customStyle="1" w:styleId="FooterChar">
    <w:name w:val="Footer Char"/>
    <w:basedOn w:val="DefaultParagraphFont"/>
    <w:link w:val="Footer"/>
    <w:uiPriority w:val="99"/>
    <w:rsid w:val="00E15F8D"/>
  </w:style>
  <w:style w:type="table" w:styleId="TableGrid">
    <w:name w:val="Table Grid"/>
    <w:basedOn w:val="TableNormal"/>
    <w:uiPriority w:val="59"/>
    <w:rsid w:val="00ED35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59"/>
    <w:rsid w:val="00D06A3D"/>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8B4E56"/>
    <w:rPr>
      <w:i/>
      <w:iCs/>
    </w:rPr>
  </w:style>
  <w:style w:type="paragraph" w:customStyle="1" w:styleId="Default">
    <w:name w:val="Default"/>
    <w:rsid w:val="00000F3B"/>
    <w:pPr>
      <w:autoSpaceDE w:val="0"/>
      <w:autoSpaceDN w:val="0"/>
      <w:adjustRightInd w:val="0"/>
      <w:spacing w:after="0" w:line="240" w:lineRule="auto"/>
    </w:pPr>
    <w:rPr>
      <w:rFonts w:ascii="Cambria" w:hAnsi="Cambria" w:cs="Cambria"/>
      <w:color w:val="000000"/>
      <w:sz w:val="24"/>
      <w:szCs w:val="24"/>
    </w:rPr>
  </w:style>
  <w:style w:type="paragraph" w:styleId="NormalWeb">
    <w:name w:val="Normal (Web)"/>
    <w:basedOn w:val="Normal"/>
    <w:uiPriority w:val="99"/>
    <w:unhideWhenUsed/>
    <w:rsid w:val="00764EBC"/>
    <w:rPr>
      <w:rFonts w:ascii="Times New Roman" w:hAnsi="Times New Roman" w:cs="Times New Roman"/>
      <w:sz w:val="24"/>
      <w:szCs w:val="24"/>
    </w:rPr>
  </w:style>
  <w:style w:type="paragraph" w:styleId="EndnoteText">
    <w:name w:val="endnote text"/>
    <w:basedOn w:val="Normal"/>
    <w:link w:val="EndnoteTextChar"/>
    <w:uiPriority w:val="99"/>
    <w:unhideWhenUsed/>
    <w:rsid w:val="00C701B4"/>
    <w:pPr>
      <w:spacing w:after="0" w:line="240" w:lineRule="auto"/>
    </w:pPr>
    <w:rPr>
      <w:sz w:val="24"/>
      <w:szCs w:val="24"/>
    </w:rPr>
  </w:style>
  <w:style w:type="character" w:customStyle="1" w:styleId="EndnoteTextChar">
    <w:name w:val="Endnote Text Char"/>
    <w:basedOn w:val="DefaultParagraphFont"/>
    <w:link w:val="EndnoteText"/>
    <w:uiPriority w:val="99"/>
    <w:rsid w:val="00C701B4"/>
    <w:rPr>
      <w:sz w:val="24"/>
      <w:szCs w:val="24"/>
    </w:rPr>
  </w:style>
  <w:style w:type="character" w:styleId="EndnoteReference">
    <w:name w:val="endnote reference"/>
    <w:basedOn w:val="DefaultParagraphFont"/>
    <w:uiPriority w:val="99"/>
    <w:unhideWhenUsed/>
    <w:rsid w:val="00C701B4"/>
    <w:rPr>
      <w:vertAlign w:val="superscript"/>
    </w:rPr>
  </w:style>
  <w:style w:type="character" w:customStyle="1" w:styleId="slug-metadata-note3">
    <w:name w:val="slug-metadata-note3"/>
    <w:basedOn w:val="DefaultParagraphFont"/>
    <w:rsid w:val="00381C1B"/>
    <w:rPr>
      <w:vanish w:val="0"/>
      <w:webHidden w:val="0"/>
      <w:specVanish w:val="0"/>
    </w:rPr>
  </w:style>
  <w:style w:type="character" w:customStyle="1" w:styleId="slug-ahead-of-print-date">
    <w:name w:val="slug-ahead-of-print-date"/>
    <w:basedOn w:val="DefaultParagraphFont"/>
    <w:rsid w:val="00381C1B"/>
  </w:style>
  <w:style w:type="character" w:customStyle="1" w:styleId="slug-doi">
    <w:name w:val="slug-doi"/>
    <w:basedOn w:val="DefaultParagraphFont"/>
    <w:rsid w:val="00381C1B"/>
  </w:style>
  <w:style w:type="character" w:styleId="Hyperlink">
    <w:name w:val="Hyperlink"/>
    <w:basedOn w:val="DefaultParagraphFont"/>
    <w:uiPriority w:val="99"/>
    <w:unhideWhenUsed/>
    <w:rsid w:val="007B2044"/>
    <w:rPr>
      <w:color w:val="0000FF" w:themeColor="hyperlink"/>
      <w:u w:val="single"/>
    </w:rPr>
  </w:style>
  <w:style w:type="character" w:styleId="SubtleEmphasis">
    <w:name w:val="Subtle Emphasis"/>
    <w:basedOn w:val="DefaultParagraphFont"/>
    <w:uiPriority w:val="19"/>
    <w:qFormat/>
    <w:rsid w:val="00F959F5"/>
    <w:rPr>
      <w:i/>
      <w:iCs/>
      <w:color w:val="808080" w:themeColor="text1" w:themeTint="7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A370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370E"/>
    <w:rPr>
      <w:rFonts w:ascii="Tahoma" w:hAnsi="Tahoma" w:cs="Tahoma"/>
      <w:sz w:val="16"/>
      <w:szCs w:val="16"/>
    </w:rPr>
  </w:style>
  <w:style w:type="character" w:styleId="CommentReference">
    <w:name w:val="annotation reference"/>
    <w:basedOn w:val="DefaultParagraphFont"/>
    <w:uiPriority w:val="99"/>
    <w:semiHidden/>
    <w:unhideWhenUsed/>
    <w:rsid w:val="008B50EE"/>
    <w:rPr>
      <w:sz w:val="18"/>
      <w:szCs w:val="18"/>
    </w:rPr>
  </w:style>
  <w:style w:type="paragraph" w:styleId="CommentText">
    <w:name w:val="annotation text"/>
    <w:basedOn w:val="Normal"/>
    <w:link w:val="CommentTextChar"/>
    <w:uiPriority w:val="99"/>
    <w:semiHidden/>
    <w:unhideWhenUsed/>
    <w:rsid w:val="008B50EE"/>
    <w:pPr>
      <w:spacing w:line="240" w:lineRule="auto"/>
    </w:pPr>
    <w:rPr>
      <w:sz w:val="24"/>
      <w:szCs w:val="24"/>
    </w:rPr>
  </w:style>
  <w:style w:type="character" w:customStyle="1" w:styleId="CommentTextChar">
    <w:name w:val="Comment Text Char"/>
    <w:basedOn w:val="DefaultParagraphFont"/>
    <w:link w:val="CommentText"/>
    <w:uiPriority w:val="99"/>
    <w:semiHidden/>
    <w:rsid w:val="008B50EE"/>
    <w:rPr>
      <w:sz w:val="24"/>
      <w:szCs w:val="24"/>
    </w:rPr>
  </w:style>
  <w:style w:type="paragraph" w:styleId="CommentSubject">
    <w:name w:val="annotation subject"/>
    <w:basedOn w:val="CommentText"/>
    <w:next w:val="CommentText"/>
    <w:link w:val="CommentSubjectChar"/>
    <w:uiPriority w:val="99"/>
    <w:semiHidden/>
    <w:unhideWhenUsed/>
    <w:rsid w:val="008B50EE"/>
    <w:rPr>
      <w:b/>
      <w:bCs/>
      <w:sz w:val="20"/>
      <w:szCs w:val="20"/>
    </w:rPr>
  </w:style>
  <w:style w:type="character" w:customStyle="1" w:styleId="CommentSubjectChar">
    <w:name w:val="Comment Subject Char"/>
    <w:basedOn w:val="CommentTextChar"/>
    <w:link w:val="CommentSubject"/>
    <w:uiPriority w:val="99"/>
    <w:semiHidden/>
    <w:rsid w:val="008B50EE"/>
    <w:rPr>
      <w:b/>
      <w:bCs/>
      <w:sz w:val="20"/>
      <w:szCs w:val="20"/>
    </w:rPr>
  </w:style>
  <w:style w:type="paragraph" w:styleId="Revision">
    <w:name w:val="Revision"/>
    <w:hidden/>
    <w:uiPriority w:val="99"/>
    <w:semiHidden/>
    <w:rsid w:val="005F3286"/>
    <w:pPr>
      <w:spacing w:after="0" w:line="240" w:lineRule="auto"/>
    </w:pPr>
  </w:style>
  <w:style w:type="paragraph" w:customStyle="1" w:styleId="xmsonormal">
    <w:name w:val="x_msonormal"/>
    <w:basedOn w:val="Normal"/>
    <w:rsid w:val="00870190"/>
    <w:pPr>
      <w:spacing w:before="100" w:beforeAutospacing="1" w:after="100" w:afterAutospacing="1" w:line="240" w:lineRule="auto"/>
    </w:pPr>
    <w:rPr>
      <w:rFonts w:ascii="Times New Roman" w:eastAsia="Times New Roman" w:hAnsi="Times New Roman" w:cs="Times New Roman"/>
      <w:sz w:val="24"/>
      <w:szCs w:val="24"/>
    </w:rPr>
  </w:style>
  <w:style w:type="character" w:styleId="PlaceholderText">
    <w:name w:val="Placeholder Text"/>
    <w:basedOn w:val="DefaultParagraphFont"/>
    <w:uiPriority w:val="99"/>
    <w:semiHidden/>
    <w:rsid w:val="00350289"/>
    <w:rPr>
      <w:color w:val="808080"/>
    </w:rPr>
  </w:style>
  <w:style w:type="paragraph" w:styleId="Header">
    <w:name w:val="header"/>
    <w:basedOn w:val="Normal"/>
    <w:link w:val="HeaderChar"/>
    <w:uiPriority w:val="99"/>
    <w:unhideWhenUsed/>
    <w:rsid w:val="00E15F8D"/>
    <w:pPr>
      <w:tabs>
        <w:tab w:val="center" w:pos="4513"/>
        <w:tab w:val="right" w:pos="9026"/>
      </w:tabs>
      <w:spacing w:after="0" w:line="240" w:lineRule="auto"/>
    </w:pPr>
  </w:style>
  <w:style w:type="character" w:customStyle="1" w:styleId="HeaderChar">
    <w:name w:val="Header Char"/>
    <w:basedOn w:val="DefaultParagraphFont"/>
    <w:link w:val="Header"/>
    <w:uiPriority w:val="99"/>
    <w:rsid w:val="00E15F8D"/>
  </w:style>
  <w:style w:type="paragraph" w:styleId="Footer">
    <w:name w:val="footer"/>
    <w:basedOn w:val="Normal"/>
    <w:link w:val="FooterChar"/>
    <w:uiPriority w:val="99"/>
    <w:unhideWhenUsed/>
    <w:rsid w:val="00E15F8D"/>
    <w:pPr>
      <w:tabs>
        <w:tab w:val="center" w:pos="4513"/>
        <w:tab w:val="right" w:pos="9026"/>
      </w:tabs>
      <w:spacing w:after="0" w:line="240" w:lineRule="auto"/>
    </w:pPr>
  </w:style>
  <w:style w:type="character" w:customStyle="1" w:styleId="FooterChar">
    <w:name w:val="Footer Char"/>
    <w:basedOn w:val="DefaultParagraphFont"/>
    <w:link w:val="Footer"/>
    <w:uiPriority w:val="99"/>
    <w:rsid w:val="00E15F8D"/>
  </w:style>
  <w:style w:type="table" w:styleId="TableGrid">
    <w:name w:val="Table Grid"/>
    <w:basedOn w:val="TableNormal"/>
    <w:uiPriority w:val="59"/>
    <w:rsid w:val="00ED35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59"/>
    <w:rsid w:val="00D06A3D"/>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8B4E56"/>
    <w:rPr>
      <w:i/>
      <w:iCs/>
    </w:rPr>
  </w:style>
  <w:style w:type="paragraph" w:customStyle="1" w:styleId="Default">
    <w:name w:val="Default"/>
    <w:rsid w:val="00000F3B"/>
    <w:pPr>
      <w:autoSpaceDE w:val="0"/>
      <w:autoSpaceDN w:val="0"/>
      <w:adjustRightInd w:val="0"/>
      <w:spacing w:after="0" w:line="240" w:lineRule="auto"/>
    </w:pPr>
    <w:rPr>
      <w:rFonts w:ascii="Cambria" w:hAnsi="Cambria" w:cs="Cambria"/>
      <w:color w:val="000000"/>
      <w:sz w:val="24"/>
      <w:szCs w:val="24"/>
    </w:rPr>
  </w:style>
  <w:style w:type="paragraph" w:styleId="NormalWeb">
    <w:name w:val="Normal (Web)"/>
    <w:basedOn w:val="Normal"/>
    <w:uiPriority w:val="99"/>
    <w:unhideWhenUsed/>
    <w:rsid w:val="00764EBC"/>
    <w:rPr>
      <w:rFonts w:ascii="Times New Roman" w:hAnsi="Times New Roman" w:cs="Times New Roman"/>
      <w:sz w:val="24"/>
      <w:szCs w:val="24"/>
    </w:rPr>
  </w:style>
  <w:style w:type="paragraph" w:styleId="EndnoteText">
    <w:name w:val="endnote text"/>
    <w:basedOn w:val="Normal"/>
    <w:link w:val="EndnoteTextChar"/>
    <w:uiPriority w:val="99"/>
    <w:unhideWhenUsed/>
    <w:rsid w:val="00C701B4"/>
    <w:pPr>
      <w:spacing w:after="0" w:line="240" w:lineRule="auto"/>
    </w:pPr>
    <w:rPr>
      <w:sz w:val="24"/>
      <w:szCs w:val="24"/>
    </w:rPr>
  </w:style>
  <w:style w:type="character" w:customStyle="1" w:styleId="EndnoteTextChar">
    <w:name w:val="Endnote Text Char"/>
    <w:basedOn w:val="DefaultParagraphFont"/>
    <w:link w:val="EndnoteText"/>
    <w:uiPriority w:val="99"/>
    <w:rsid w:val="00C701B4"/>
    <w:rPr>
      <w:sz w:val="24"/>
      <w:szCs w:val="24"/>
    </w:rPr>
  </w:style>
  <w:style w:type="character" w:styleId="EndnoteReference">
    <w:name w:val="endnote reference"/>
    <w:basedOn w:val="DefaultParagraphFont"/>
    <w:uiPriority w:val="99"/>
    <w:unhideWhenUsed/>
    <w:rsid w:val="00C701B4"/>
    <w:rPr>
      <w:vertAlign w:val="superscript"/>
    </w:rPr>
  </w:style>
  <w:style w:type="character" w:customStyle="1" w:styleId="slug-metadata-note3">
    <w:name w:val="slug-metadata-note3"/>
    <w:basedOn w:val="DefaultParagraphFont"/>
    <w:rsid w:val="00381C1B"/>
    <w:rPr>
      <w:vanish w:val="0"/>
      <w:webHidden w:val="0"/>
      <w:specVanish w:val="0"/>
    </w:rPr>
  </w:style>
  <w:style w:type="character" w:customStyle="1" w:styleId="slug-ahead-of-print-date">
    <w:name w:val="slug-ahead-of-print-date"/>
    <w:basedOn w:val="DefaultParagraphFont"/>
    <w:rsid w:val="00381C1B"/>
  </w:style>
  <w:style w:type="character" w:customStyle="1" w:styleId="slug-doi">
    <w:name w:val="slug-doi"/>
    <w:basedOn w:val="DefaultParagraphFont"/>
    <w:rsid w:val="00381C1B"/>
  </w:style>
  <w:style w:type="character" w:styleId="Hyperlink">
    <w:name w:val="Hyperlink"/>
    <w:basedOn w:val="DefaultParagraphFont"/>
    <w:uiPriority w:val="99"/>
    <w:unhideWhenUsed/>
    <w:rsid w:val="007B2044"/>
    <w:rPr>
      <w:color w:val="0000FF" w:themeColor="hyperlink"/>
      <w:u w:val="single"/>
    </w:rPr>
  </w:style>
  <w:style w:type="character" w:styleId="SubtleEmphasis">
    <w:name w:val="Subtle Emphasis"/>
    <w:basedOn w:val="DefaultParagraphFont"/>
    <w:uiPriority w:val="19"/>
    <w:qFormat/>
    <w:rsid w:val="00F959F5"/>
    <w:rPr>
      <w:i/>
      <w:iCs/>
      <w:color w:val="808080" w:themeColor="text1" w:themeTint="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8839004">
      <w:bodyDiv w:val="1"/>
      <w:marLeft w:val="0"/>
      <w:marRight w:val="0"/>
      <w:marTop w:val="0"/>
      <w:marBottom w:val="0"/>
      <w:divBdr>
        <w:top w:val="none" w:sz="0" w:space="0" w:color="auto"/>
        <w:left w:val="none" w:sz="0" w:space="0" w:color="auto"/>
        <w:bottom w:val="none" w:sz="0" w:space="0" w:color="auto"/>
        <w:right w:val="none" w:sz="0" w:space="0" w:color="auto"/>
      </w:divBdr>
    </w:div>
    <w:div w:id="661464979">
      <w:bodyDiv w:val="1"/>
      <w:marLeft w:val="0"/>
      <w:marRight w:val="0"/>
      <w:marTop w:val="0"/>
      <w:marBottom w:val="0"/>
      <w:divBdr>
        <w:top w:val="none" w:sz="0" w:space="0" w:color="auto"/>
        <w:left w:val="none" w:sz="0" w:space="0" w:color="auto"/>
        <w:bottom w:val="none" w:sz="0" w:space="0" w:color="auto"/>
        <w:right w:val="none" w:sz="0" w:space="0" w:color="auto"/>
      </w:divBdr>
    </w:div>
    <w:div w:id="953942028">
      <w:bodyDiv w:val="1"/>
      <w:marLeft w:val="0"/>
      <w:marRight w:val="0"/>
      <w:marTop w:val="0"/>
      <w:marBottom w:val="0"/>
      <w:divBdr>
        <w:top w:val="none" w:sz="0" w:space="0" w:color="auto"/>
        <w:left w:val="none" w:sz="0" w:space="0" w:color="auto"/>
        <w:bottom w:val="none" w:sz="0" w:space="0" w:color="auto"/>
        <w:right w:val="none" w:sz="0" w:space="0" w:color="auto"/>
      </w:divBdr>
    </w:div>
    <w:div w:id="1064528162">
      <w:bodyDiv w:val="1"/>
      <w:marLeft w:val="0"/>
      <w:marRight w:val="0"/>
      <w:marTop w:val="0"/>
      <w:marBottom w:val="0"/>
      <w:divBdr>
        <w:top w:val="none" w:sz="0" w:space="0" w:color="auto"/>
        <w:left w:val="none" w:sz="0" w:space="0" w:color="auto"/>
        <w:bottom w:val="none" w:sz="0" w:space="0" w:color="auto"/>
        <w:right w:val="none" w:sz="0" w:space="0" w:color="auto"/>
      </w:divBdr>
    </w:div>
    <w:div w:id="1809349691">
      <w:bodyDiv w:val="1"/>
      <w:marLeft w:val="0"/>
      <w:marRight w:val="0"/>
      <w:marTop w:val="0"/>
      <w:marBottom w:val="0"/>
      <w:divBdr>
        <w:top w:val="none" w:sz="0" w:space="0" w:color="auto"/>
        <w:left w:val="none" w:sz="0" w:space="0" w:color="auto"/>
        <w:bottom w:val="none" w:sz="0" w:space="0" w:color="auto"/>
        <w:right w:val="none" w:sz="0" w:space="0" w:color="auto"/>
      </w:divBdr>
    </w:div>
    <w:div w:id="1877615146">
      <w:bodyDiv w:val="1"/>
      <w:marLeft w:val="0"/>
      <w:marRight w:val="0"/>
      <w:marTop w:val="0"/>
      <w:marBottom w:val="0"/>
      <w:divBdr>
        <w:top w:val="none" w:sz="0" w:space="0" w:color="auto"/>
        <w:left w:val="none" w:sz="0" w:space="0" w:color="auto"/>
        <w:bottom w:val="none" w:sz="0" w:space="0" w:color="auto"/>
        <w:right w:val="none" w:sz="0" w:space="0" w:color="auto"/>
      </w:divBdr>
    </w:div>
    <w:div w:id="1948537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nowakowska@abdn.ac.uk" TargetMode="External"/><Relationship Id="rId13" Type="http://schemas.openxmlformats.org/officeDocument/2006/relationships/image" Target="media/image4.jpeg"/><Relationship Id="rId3" Type="http://schemas.microsoft.com/office/2007/relationships/stylesWithEffects" Target="stylesWithEffects.xml"/><Relationship Id="rId7" Type="http://schemas.openxmlformats.org/officeDocument/2006/relationships/endnotes" Target="endnotes.xml"/><Relationship Id="rId12" Type="http://schemas.microsoft.com/office/2007/relationships/hdphoto" Target="media/hdphoto1.wdp"/><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2.jpeg"/><Relationship Id="rId31"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image" Target="media/image1.jpg"/><Relationship Id="rId14" Type="http://schemas.openxmlformats.org/officeDocument/2006/relationships/image" Target="media/image5.jpeg"/><Relationship Id="rId30" Type="http://schemas.microsoft.com/office/2011/relationships/people" Target="peop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6B39AD1-1E53-44E7-B36A-B6F8569A58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1169</TotalTime>
  <Pages>1</Pages>
  <Words>7173</Words>
  <Characters>40887</Characters>
  <Application>Microsoft Office Word</Application>
  <DocSecurity>0</DocSecurity>
  <Lines>340</Lines>
  <Paragraphs>95</Paragraphs>
  <ScaleCrop>false</ScaleCrop>
  <HeadingPairs>
    <vt:vector size="4" baseType="variant">
      <vt:variant>
        <vt:lpstr>Title</vt:lpstr>
      </vt:variant>
      <vt:variant>
        <vt:i4>1</vt:i4>
      </vt:variant>
      <vt:variant>
        <vt:lpstr>Tytuł</vt:lpstr>
      </vt:variant>
      <vt:variant>
        <vt:i4>1</vt:i4>
      </vt:variant>
    </vt:vector>
  </HeadingPairs>
  <TitlesOfParts>
    <vt:vector size="2" baseType="lpstr">
      <vt:lpstr/>
      <vt:lpstr/>
    </vt:vector>
  </TitlesOfParts>
  <Company>Hewlett-Packard</Company>
  <LinksUpToDate>false</LinksUpToDate>
  <CharactersWithSpaces>47965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Anna</dc:creator>
  <cp:lastModifiedBy>r02al13</cp:lastModifiedBy>
  <cp:revision>13</cp:revision>
  <cp:lastPrinted>2015-09-07T11:45:00Z</cp:lastPrinted>
  <dcterms:created xsi:type="dcterms:W3CDTF">2016-02-10T10:37:00Z</dcterms:created>
  <dcterms:modified xsi:type="dcterms:W3CDTF">2016-02-22T12:06:00Z</dcterms:modified>
</cp:coreProperties>
</file>