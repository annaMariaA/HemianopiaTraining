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CAB" w:rsidRDefault="00E97CAB" w:rsidP="00273C7D">
      <w:pPr>
        <w:spacing w:line="480" w:lineRule="auto"/>
        <w:rPr>
          <w:rFonts w:asciiTheme="majorHAnsi" w:hAnsiTheme="majorHAnsi"/>
          <w:b/>
          <w:sz w:val="48"/>
          <w:szCs w:val="48"/>
        </w:rPr>
      </w:pPr>
    </w:p>
    <w:p w:rsidR="00B3212C" w:rsidRPr="00947FD3" w:rsidRDefault="00B672A9" w:rsidP="00273C7D">
      <w:pPr>
        <w:spacing w:line="480" w:lineRule="auto"/>
        <w:ind w:firstLine="720"/>
        <w:jc w:val="center"/>
        <w:rPr>
          <w:rFonts w:asciiTheme="majorHAnsi" w:hAnsiTheme="majorHAnsi"/>
          <w:sz w:val="24"/>
          <w:szCs w:val="24"/>
        </w:rPr>
      </w:pPr>
      <w:r>
        <w:rPr>
          <w:rFonts w:asciiTheme="majorHAnsi" w:hAnsiTheme="majorHAnsi"/>
          <w:sz w:val="24"/>
          <w:szCs w:val="24"/>
        </w:rPr>
        <w:t xml:space="preserve">An efficient </w:t>
      </w:r>
      <w:r w:rsidR="00551605">
        <w:rPr>
          <w:rFonts w:asciiTheme="majorHAnsi" w:hAnsiTheme="majorHAnsi"/>
          <w:sz w:val="24"/>
          <w:szCs w:val="24"/>
        </w:rPr>
        <w:t>search strategy does not develop spontaneously with repeated exposure to simulated visual deficit</w:t>
      </w:r>
      <w:r w:rsidR="003A1EDF">
        <w:rPr>
          <w:rFonts w:asciiTheme="majorHAnsi" w:hAnsiTheme="majorHAnsi"/>
          <w:sz w:val="24"/>
          <w:szCs w:val="24"/>
        </w:rPr>
        <w:t>.</w:t>
      </w:r>
    </w:p>
    <w:p w:rsidR="00273C7D" w:rsidRPr="00947FD3" w:rsidRDefault="00273C7D" w:rsidP="00273C7D">
      <w:pPr>
        <w:spacing w:line="480" w:lineRule="auto"/>
        <w:rPr>
          <w:rFonts w:asciiTheme="majorHAnsi" w:hAnsiTheme="majorHAnsi"/>
          <w:sz w:val="24"/>
          <w:szCs w:val="24"/>
        </w:rPr>
      </w:pPr>
    </w:p>
    <w:p w:rsidR="00273C7D" w:rsidRPr="00E90294" w:rsidRDefault="000B2B2C" w:rsidP="00B3212C">
      <w:pPr>
        <w:spacing w:line="480" w:lineRule="auto"/>
        <w:jc w:val="center"/>
        <w:rPr>
          <w:rFonts w:asciiTheme="majorHAnsi" w:hAnsiTheme="majorHAnsi"/>
          <w:sz w:val="24"/>
          <w:szCs w:val="24"/>
          <w:lang w:val="pl-PL"/>
          <w:rPrChange w:id="0" w:author="Anna" w:date="2016-09-14T09:51:00Z">
            <w:rPr>
              <w:rFonts w:asciiTheme="majorHAnsi" w:hAnsiTheme="majorHAnsi"/>
              <w:sz w:val="24"/>
              <w:szCs w:val="24"/>
            </w:rPr>
          </w:rPrChange>
        </w:rPr>
      </w:pPr>
      <w:r w:rsidRPr="000B2B2C">
        <w:rPr>
          <w:rFonts w:asciiTheme="majorHAnsi" w:hAnsiTheme="majorHAnsi"/>
          <w:sz w:val="24"/>
          <w:szCs w:val="24"/>
          <w:lang w:val="pl-PL"/>
          <w:rPrChange w:id="1" w:author="Anna" w:date="2016-09-14T09:51:00Z">
            <w:rPr>
              <w:rFonts w:asciiTheme="majorHAnsi" w:hAnsiTheme="majorHAnsi"/>
              <w:sz w:val="24"/>
              <w:szCs w:val="24"/>
            </w:rPr>
          </w:rPrChange>
        </w:rPr>
        <w:t>Anna Nowakowska</w:t>
      </w:r>
    </w:p>
    <w:p w:rsidR="00273C7D" w:rsidRPr="00E90294" w:rsidRDefault="000B2B2C" w:rsidP="00B3212C">
      <w:pPr>
        <w:spacing w:line="480" w:lineRule="auto"/>
        <w:jc w:val="center"/>
        <w:rPr>
          <w:rFonts w:asciiTheme="majorHAnsi" w:hAnsiTheme="majorHAnsi"/>
          <w:sz w:val="24"/>
          <w:szCs w:val="24"/>
          <w:lang w:val="pl-PL"/>
          <w:rPrChange w:id="2" w:author="Anna" w:date="2016-09-14T09:51:00Z">
            <w:rPr>
              <w:rFonts w:asciiTheme="majorHAnsi" w:hAnsiTheme="majorHAnsi"/>
              <w:sz w:val="24"/>
              <w:szCs w:val="24"/>
            </w:rPr>
          </w:rPrChange>
        </w:rPr>
      </w:pPr>
      <w:proofErr w:type="spellStart"/>
      <w:r w:rsidRPr="000B2B2C">
        <w:rPr>
          <w:rFonts w:asciiTheme="majorHAnsi" w:hAnsiTheme="majorHAnsi"/>
          <w:sz w:val="24"/>
          <w:szCs w:val="24"/>
          <w:lang w:val="pl-PL"/>
          <w:rPrChange w:id="3" w:author="Anna" w:date="2016-09-14T09:51:00Z">
            <w:rPr>
              <w:rFonts w:asciiTheme="majorHAnsi" w:hAnsiTheme="majorHAnsi"/>
              <w:sz w:val="24"/>
              <w:szCs w:val="24"/>
            </w:rPr>
          </w:rPrChange>
        </w:rPr>
        <w:t>Alasdair</w:t>
      </w:r>
      <w:proofErr w:type="spellEnd"/>
      <w:r w:rsidRPr="000B2B2C">
        <w:rPr>
          <w:rFonts w:asciiTheme="majorHAnsi" w:hAnsiTheme="majorHAnsi"/>
          <w:sz w:val="24"/>
          <w:szCs w:val="24"/>
          <w:lang w:val="pl-PL"/>
          <w:rPrChange w:id="4" w:author="Anna" w:date="2016-09-14T09:51:00Z">
            <w:rPr>
              <w:rFonts w:asciiTheme="majorHAnsi" w:hAnsiTheme="majorHAnsi"/>
              <w:sz w:val="24"/>
              <w:szCs w:val="24"/>
            </w:rPr>
          </w:rPrChange>
        </w:rPr>
        <w:t xml:space="preserve"> D.F. Clarke</w:t>
      </w:r>
    </w:p>
    <w:p w:rsidR="00273C7D" w:rsidRPr="00947FD3" w:rsidRDefault="00273C7D" w:rsidP="00B3212C">
      <w:pPr>
        <w:spacing w:line="480" w:lineRule="auto"/>
        <w:jc w:val="center"/>
        <w:rPr>
          <w:rFonts w:asciiTheme="majorHAnsi" w:hAnsiTheme="majorHAnsi"/>
          <w:sz w:val="24"/>
          <w:szCs w:val="24"/>
        </w:rPr>
      </w:pPr>
      <w:proofErr w:type="spellStart"/>
      <w:r w:rsidRPr="00947FD3">
        <w:rPr>
          <w:rFonts w:asciiTheme="majorHAnsi" w:hAnsiTheme="majorHAnsi"/>
          <w:sz w:val="24"/>
          <w:szCs w:val="24"/>
        </w:rPr>
        <w:t>Arash</w:t>
      </w:r>
      <w:proofErr w:type="spellEnd"/>
      <w:r w:rsidRPr="00947FD3">
        <w:rPr>
          <w:rFonts w:asciiTheme="majorHAnsi" w:hAnsiTheme="majorHAnsi"/>
          <w:sz w:val="24"/>
          <w:szCs w:val="24"/>
        </w:rPr>
        <w:t xml:space="preserve"> </w:t>
      </w:r>
      <w:proofErr w:type="spellStart"/>
      <w:r w:rsidRPr="00947FD3">
        <w:rPr>
          <w:rFonts w:asciiTheme="majorHAnsi" w:hAnsiTheme="majorHAnsi"/>
          <w:sz w:val="24"/>
          <w:szCs w:val="24"/>
        </w:rPr>
        <w:t>Sahraie</w:t>
      </w:r>
      <w:proofErr w:type="spellEnd"/>
    </w:p>
    <w:p w:rsidR="00273C7D" w:rsidRPr="00947FD3" w:rsidRDefault="00273C7D" w:rsidP="00B3212C">
      <w:pPr>
        <w:spacing w:line="480" w:lineRule="auto"/>
        <w:jc w:val="center"/>
        <w:rPr>
          <w:rFonts w:asciiTheme="majorHAnsi" w:hAnsiTheme="majorHAnsi"/>
          <w:sz w:val="24"/>
          <w:szCs w:val="24"/>
        </w:rPr>
      </w:pPr>
      <w:r w:rsidRPr="00947FD3">
        <w:rPr>
          <w:rFonts w:asciiTheme="majorHAnsi" w:hAnsiTheme="majorHAnsi"/>
          <w:sz w:val="24"/>
          <w:szCs w:val="24"/>
        </w:rPr>
        <w:t>Amelia</w:t>
      </w:r>
      <w:r w:rsidR="006A02B7" w:rsidRPr="00947FD3">
        <w:rPr>
          <w:rFonts w:asciiTheme="majorHAnsi" w:hAnsiTheme="majorHAnsi"/>
          <w:sz w:val="24"/>
          <w:szCs w:val="24"/>
        </w:rPr>
        <w:t xml:space="preserve"> R.</w:t>
      </w:r>
      <w:r w:rsidRPr="00947FD3">
        <w:rPr>
          <w:rFonts w:asciiTheme="majorHAnsi" w:hAnsiTheme="majorHAnsi"/>
          <w:sz w:val="24"/>
          <w:szCs w:val="24"/>
        </w:rPr>
        <w:t xml:space="preserve"> Hunt</w:t>
      </w:r>
    </w:p>
    <w:p w:rsidR="00273C7D" w:rsidRPr="00947FD3" w:rsidRDefault="00273C7D" w:rsidP="00B3212C">
      <w:pPr>
        <w:spacing w:line="480" w:lineRule="auto"/>
        <w:jc w:val="center"/>
        <w:rPr>
          <w:rFonts w:asciiTheme="majorHAnsi" w:hAnsiTheme="majorHAnsi"/>
          <w:sz w:val="24"/>
          <w:szCs w:val="24"/>
        </w:rPr>
      </w:pPr>
    </w:p>
    <w:p w:rsidR="00273C7D" w:rsidRDefault="00273C7D" w:rsidP="00B3212C">
      <w:pPr>
        <w:spacing w:line="480" w:lineRule="auto"/>
        <w:jc w:val="center"/>
        <w:rPr>
          <w:rFonts w:asciiTheme="majorHAnsi" w:hAnsiTheme="majorHAnsi"/>
          <w:sz w:val="24"/>
          <w:szCs w:val="24"/>
        </w:rPr>
      </w:pPr>
      <w:r w:rsidRPr="00947FD3">
        <w:rPr>
          <w:rFonts w:asciiTheme="majorHAnsi" w:hAnsiTheme="majorHAnsi"/>
          <w:sz w:val="24"/>
          <w:szCs w:val="24"/>
        </w:rPr>
        <w:t>University of Aberdeen</w:t>
      </w:r>
    </w:p>
    <w:p w:rsidR="00AC3345" w:rsidRDefault="00AC3345" w:rsidP="00B32109">
      <w:pPr>
        <w:spacing w:line="480" w:lineRule="auto"/>
        <w:rPr>
          <w:rFonts w:asciiTheme="majorHAnsi" w:hAnsiTheme="majorHAnsi"/>
          <w:b/>
          <w:sz w:val="24"/>
          <w:szCs w:val="24"/>
        </w:rPr>
      </w:pPr>
    </w:p>
    <w:p w:rsidR="00C3594B" w:rsidRDefault="00C3594B" w:rsidP="00B32109">
      <w:pPr>
        <w:spacing w:line="480" w:lineRule="auto"/>
        <w:rPr>
          <w:ins w:id="5" w:author="r02al13" w:date="2016-03-11T10:36:00Z"/>
          <w:rFonts w:asciiTheme="majorHAnsi" w:hAnsiTheme="majorHAnsi"/>
          <w:b/>
          <w:sz w:val="24"/>
          <w:szCs w:val="24"/>
        </w:rPr>
      </w:pPr>
    </w:p>
    <w:p w:rsidR="00C3594B" w:rsidRDefault="00C3594B" w:rsidP="00B32109">
      <w:pPr>
        <w:spacing w:line="480" w:lineRule="auto"/>
        <w:rPr>
          <w:ins w:id="6" w:author="r02al13" w:date="2016-03-11T10:36:00Z"/>
          <w:rFonts w:asciiTheme="majorHAnsi" w:hAnsiTheme="majorHAnsi"/>
          <w:b/>
          <w:sz w:val="24"/>
          <w:szCs w:val="24"/>
        </w:rPr>
      </w:pPr>
    </w:p>
    <w:p w:rsidR="00C3594B" w:rsidRDefault="00C3594B" w:rsidP="00B32109">
      <w:pPr>
        <w:spacing w:line="480" w:lineRule="auto"/>
        <w:rPr>
          <w:ins w:id="7" w:author="r02al13" w:date="2016-03-11T10:36:00Z"/>
          <w:rFonts w:asciiTheme="majorHAnsi" w:hAnsiTheme="majorHAnsi"/>
          <w:b/>
          <w:sz w:val="24"/>
          <w:szCs w:val="24"/>
        </w:rPr>
      </w:pPr>
    </w:p>
    <w:p w:rsidR="00C3594B" w:rsidRDefault="00C3594B" w:rsidP="00B32109">
      <w:pPr>
        <w:spacing w:line="480" w:lineRule="auto"/>
        <w:rPr>
          <w:ins w:id="8" w:author="r02al13" w:date="2016-03-11T10:36:00Z"/>
          <w:rFonts w:asciiTheme="majorHAnsi" w:hAnsiTheme="majorHAnsi"/>
          <w:b/>
          <w:sz w:val="24"/>
          <w:szCs w:val="24"/>
        </w:rPr>
      </w:pPr>
    </w:p>
    <w:p w:rsidR="00C3594B" w:rsidRDefault="00C3594B" w:rsidP="00B32109">
      <w:pPr>
        <w:spacing w:line="480" w:lineRule="auto"/>
        <w:rPr>
          <w:ins w:id="9" w:author="r02al13" w:date="2016-03-11T10:36:00Z"/>
          <w:rFonts w:asciiTheme="majorHAnsi" w:hAnsiTheme="majorHAnsi"/>
          <w:b/>
          <w:sz w:val="24"/>
          <w:szCs w:val="24"/>
        </w:rPr>
      </w:pPr>
    </w:p>
    <w:p w:rsidR="00C3594B" w:rsidRDefault="00C3594B" w:rsidP="00B32109">
      <w:pPr>
        <w:spacing w:line="480" w:lineRule="auto"/>
        <w:rPr>
          <w:ins w:id="10" w:author="r02al13" w:date="2016-03-11T10:36:00Z"/>
          <w:rFonts w:asciiTheme="majorHAnsi" w:hAnsiTheme="majorHAnsi"/>
          <w:b/>
          <w:sz w:val="24"/>
          <w:szCs w:val="24"/>
        </w:rPr>
      </w:pPr>
    </w:p>
    <w:p w:rsidR="00C3594B" w:rsidRDefault="00C3594B" w:rsidP="00B32109">
      <w:pPr>
        <w:spacing w:line="480" w:lineRule="auto"/>
        <w:rPr>
          <w:ins w:id="11" w:author="r02al13" w:date="2016-03-11T10:36:00Z"/>
          <w:rFonts w:asciiTheme="majorHAnsi" w:hAnsiTheme="majorHAnsi"/>
          <w:b/>
          <w:sz w:val="24"/>
          <w:szCs w:val="24"/>
        </w:rPr>
      </w:pPr>
    </w:p>
    <w:p w:rsidR="00B32109" w:rsidRPr="003515C0" w:rsidRDefault="00B32109" w:rsidP="00B32109">
      <w:pPr>
        <w:spacing w:line="480" w:lineRule="auto"/>
        <w:rPr>
          <w:rFonts w:asciiTheme="majorHAnsi" w:hAnsiTheme="majorHAnsi"/>
          <w:b/>
          <w:sz w:val="24"/>
          <w:szCs w:val="24"/>
        </w:rPr>
      </w:pPr>
      <w:r w:rsidRPr="003515C0">
        <w:rPr>
          <w:rFonts w:asciiTheme="majorHAnsi" w:hAnsiTheme="majorHAnsi"/>
          <w:b/>
          <w:sz w:val="24"/>
          <w:szCs w:val="24"/>
        </w:rPr>
        <w:lastRenderedPageBreak/>
        <w:t>Abstract</w:t>
      </w:r>
      <w:r w:rsidR="00BC1087">
        <w:rPr>
          <w:rFonts w:asciiTheme="majorHAnsi" w:hAnsiTheme="majorHAnsi"/>
          <w:b/>
          <w:sz w:val="24"/>
          <w:szCs w:val="24"/>
        </w:rPr>
        <w:t xml:space="preserve"> </w:t>
      </w:r>
    </w:p>
    <w:p w:rsidR="00B32109" w:rsidRPr="000F520F" w:rsidRDefault="00781BDF" w:rsidP="00E84FEA">
      <w:pPr>
        <w:pStyle w:val="xmsonormal"/>
        <w:spacing w:line="480" w:lineRule="auto"/>
        <w:ind w:firstLine="720"/>
        <w:jc w:val="both"/>
        <w:rPr>
          <w:rFonts w:asciiTheme="majorHAnsi" w:hAnsiTheme="majorHAnsi"/>
        </w:rPr>
      </w:pPr>
      <w:r>
        <w:rPr>
          <w:rFonts w:asciiTheme="majorHAnsi" w:hAnsiTheme="majorHAnsi"/>
        </w:rPr>
        <w:t>H</w:t>
      </w:r>
      <w:r w:rsidR="00234516">
        <w:rPr>
          <w:rFonts w:asciiTheme="majorHAnsi" w:hAnsiTheme="majorHAnsi"/>
        </w:rPr>
        <w:t>ealthy participants with simulated visual deficit</w:t>
      </w:r>
      <w:r w:rsidR="00E84FEA">
        <w:rPr>
          <w:rFonts w:asciiTheme="majorHAnsi" w:hAnsiTheme="majorHAnsi"/>
        </w:rPr>
        <w:t xml:space="preserve"> </w:t>
      </w:r>
      <w:r w:rsidR="00234516">
        <w:rPr>
          <w:rFonts w:asciiTheme="majorHAnsi" w:hAnsiTheme="majorHAnsi"/>
        </w:rPr>
        <w:t>(</w:t>
      </w:r>
      <w:proofErr w:type="spellStart"/>
      <w:r w:rsidR="00234516">
        <w:rPr>
          <w:rFonts w:asciiTheme="majorHAnsi" w:hAnsiTheme="majorHAnsi"/>
        </w:rPr>
        <w:t>hemianopia</w:t>
      </w:r>
      <w:proofErr w:type="spellEnd"/>
      <w:r w:rsidR="00234516">
        <w:rPr>
          <w:rFonts w:asciiTheme="majorHAnsi" w:hAnsiTheme="majorHAnsi"/>
        </w:rPr>
        <w:t xml:space="preserve">) </w:t>
      </w:r>
      <w:r>
        <w:rPr>
          <w:rFonts w:asciiTheme="majorHAnsi" w:hAnsiTheme="majorHAnsi"/>
        </w:rPr>
        <w:t xml:space="preserve">fail to </w:t>
      </w:r>
      <w:r w:rsidR="00234516">
        <w:rPr>
          <w:rFonts w:asciiTheme="majorHAnsi" w:hAnsiTheme="majorHAnsi"/>
        </w:rPr>
        <w:t>adopt efficient eye movement strategies when searching for a target object</w:t>
      </w:r>
      <w:r w:rsidR="00C26778">
        <w:rPr>
          <w:rFonts w:asciiTheme="majorHAnsi" w:hAnsiTheme="majorHAnsi"/>
        </w:rPr>
        <w:t>.</w:t>
      </w:r>
      <w:r w:rsidR="00234516">
        <w:rPr>
          <w:rFonts w:asciiTheme="majorHAnsi" w:hAnsiTheme="majorHAnsi"/>
        </w:rPr>
        <w:t xml:space="preserve"> </w:t>
      </w:r>
      <w:r>
        <w:rPr>
          <w:rFonts w:asciiTheme="majorHAnsi" w:hAnsiTheme="majorHAnsi"/>
        </w:rPr>
        <w:t>A</w:t>
      </w:r>
      <w:r w:rsidR="00234516">
        <w:rPr>
          <w:rFonts w:asciiTheme="majorHAnsi" w:hAnsiTheme="majorHAnsi"/>
        </w:rPr>
        <w:t xml:space="preserve"> possible explanation is that participants </w:t>
      </w:r>
      <w:r>
        <w:rPr>
          <w:rFonts w:asciiTheme="majorHAnsi" w:hAnsiTheme="majorHAnsi"/>
        </w:rPr>
        <w:t>are</w:t>
      </w:r>
      <w:r w:rsidR="00234516">
        <w:rPr>
          <w:rFonts w:asciiTheme="majorHAnsi" w:hAnsiTheme="majorHAnsi"/>
        </w:rPr>
        <w:t xml:space="preserve"> not exposed to the deficit long enough </w:t>
      </w:r>
      <w:r>
        <w:rPr>
          <w:rFonts w:asciiTheme="majorHAnsi" w:hAnsiTheme="majorHAnsi"/>
        </w:rPr>
        <w:t xml:space="preserve">for coping strategies </w:t>
      </w:r>
      <w:r w:rsidR="00234516">
        <w:rPr>
          <w:rFonts w:asciiTheme="majorHAnsi" w:hAnsiTheme="majorHAnsi"/>
        </w:rPr>
        <w:t>to develop. In th</w:t>
      </w:r>
      <w:r w:rsidR="00C3594B">
        <w:rPr>
          <w:rFonts w:asciiTheme="majorHAnsi" w:hAnsiTheme="majorHAnsi"/>
        </w:rPr>
        <w:t>e current</w:t>
      </w:r>
      <w:r w:rsidR="00234516">
        <w:rPr>
          <w:rFonts w:asciiTheme="majorHAnsi" w:hAnsiTheme="majorHAnsi"/>
        </w:rPr>
        <w:t xml:space="preserve"> study</w:t>
      </w:r>
      <w:r>
        <w:rPr>
          <w:rFonts w:asciiTheme="majorHAnsi" w:hAnsiTheme="majorHAnsi"/>
        </w:rPr>
        <w:t>,</w:t>
      </w:r>
      <w:r w:rsidR="00234516">
        <w:rPr>
          <w:rFonts w:asciiTheme="majorHAnsi" w:hAnsiTheme="majorHAnsi"/>
        </w:rPr>
        <w:t xml:space="preserve"> </w:t>
      </w:r>
      <w:r w:rsidR="009A1859">
        <w:rPr>
          <w:rFonts w:asciiTheme="majorHAnsi" w:hAnsiTheme="majorHAnsi"/>
        </w:rPr>
        <w:t>v</w:t>
      </w:r>
      <w:r w:rsidR="00C26778">
        <w:rPr>
          <w:rFonts w:asciiTheme="majorHAnsi" w:hAnsiTheme="majorHAnsi"/>
        </w:rPr>
        <w:t xml:space="preserve">isual information in one </w:t>
      </w:r>
      <w:proofErr w:type="spellStart"/>
      <w:r w:rsidR="00C26778">
        <w:rPr>
          <w:rFonts w:asciiTheme="majorHAnsi" w:hAnsiTheme="majorHAnsi"/>
        </w:rPr>
        <w:t>hemifield</w:t>
      </w:r>
      <w:proofErr w:type="spellEnd"/>
      <w:r w:rsidR="00C26778">
        <w:rPr>
          <w:rFonts w:asciiTheme="majorHAnsi" w:hAnsiTheme="majorHAnsi"/>
        </w:rPr>
        <w:t xml:space="preserve"> was removed or deg</w:t>
      </w:r>
      <w:r w:rsidR="00BD2B09">
        <w:rPr>
          <w:rFonts w:asciiTheme="majorHAnsi" w:hAnsiTheme="majorHAnsi"/>
        </w:rPr>
        <w:t>raded while</w:t>
      </w:r>
      <w:r w:rsidR="00C26778">
        <w:rPr>
          <w:rFonts w:asciiTheme="majorHAnsi" w:hAnsiTheme="majorHAnsi"/>
        </w:rPr>
        <w:t xml:space="preserve"> </w:t>
      </w:r>
      <w:r w:rsidR="00BD2B09">
        <w:rPr>
          <w:rFonts w:asciiTheme="majorHAnsi" w:hAnsiTheme="majorHAnsi"/>
        </w:rPr>
        <w:t>p</w:t>
      </w:r>
      <w:r w:rsidR="00C26778">
        <w:rPr>
          <w:rFonts w:asciiTheme="majorHAnsi" w:hAnsiTheme="majorHAnsi"/>
        </w:rPr>
        <w:t xml:space="preserve">articipants </w:t>
      </w:r>
      <w:r w:rsidR="006A02B7">
        <w:rPr>
          <w:rFonts w:asciiTheme="majorHAnsi" w:hAnsiTheme="majorHAnsi"/>
        </w:rPr>
        <w:t>search</w:t>
      </w:r>
      <w:r w:rsidR="00C26778">
        <w:rPr>
          <w:rFonts w:asciiTheme="majorHAnsi" w:hAnsiTheme="majorHAnsi"/>
        </w:rPr>
        <w:t>ed</w:t>
      </w:r>
      <w:r w:rsidR="006A02B7">
        <w:rPr>
          <w:rFonts w:asciiTheme="majorHAnsi" w:hAnsiTheme="majorHAnsi"/>
        </w:rPr>
        <w:t xml:space="preserve"> for </w:t>
      </w:r>
      <w:r w:rsidR="00C6764F">
        <w:rPr>
          <w:rFonts w:asciiTheme="majorHAnsi" w:hAnsiTheme="majorHAnsi"/>
        </w:rPr>
        <w:t xml:space="preserve">a </w:t>
      </w:r>
      <w:r w:rsidR="006A02B7">
        <w:rPr>
          <w:rFonts w:asciiTheme="majorHAnsi" w:hAnsiTheme="majorHAnsi"/>
        </w:rPr>
        <w:t>line tilted 45° to the right</w:t>
      </w:r>
      <w:r w:rsidR="00023815">
        <w:rPr>
          <w:rFonts w:asciiTheme="majorHAnsi" w:hAnsiTheme="majorHAnsi"/>
        </w:rPr>
        <w:t xml:space="preserve"> </w:t>
      </w:r>
      <w:r w:rsidR="006A02B7">
        <w:rPr>
          <w:rFonts w:asciiTheme="majorHAnsi" w:hAnsiTheme="majorHAnsi"/>
        </w:rPr>
        <w:t>among lines of varying degree of tilt</w:t>
      </w:r>
      <w:r w:rsidR="005C08A2">
        <w:rPr>
          <w:rFonts w:asciiTheme="majorHAnsi" w:hAnsiTheme="majorHAnsi"/>
        </w:rPr>
        <w:t xml:space="preserve">. </w:t>
      </w:r>
      <w:r>
        <w:rPr>
          <w:rFonts w:asciiTheme="majorHAnsi" w:hAnsiTheme="majorHAnsi"/>
        </w:rPr>
        <w:t>P</w:t>
      </w:r>
      <w:r w:rsidR="009A1859">
        <w:rPr>
          <w:rFonts w:asciiTheme="majorHAnsi" w:hAnsiTheme="majorHAnsi"/>
        </w:rPr>
        <w:t>articipants</w:t>
      </w:r>
      <w:r w:rsidR="00234516">
        <w:rPr>
          <w:rFonts w:asciiTheme="majorHAnsi" w:hAnsiTheme="majorHAnsi"/>
        </w:rPr>
        <w:t xml:space="preserve"> completed </w:t>
      </w:r>
      <w:r w:rsidR="00C3594B">
        <w:rPr>
          <w:rFonts w:asciiTheme="majorHAnsi" w:hAnsiTheme="majorHAnsi"/>
        </w:rPr>
        <w:t>five</w:t>
      </w:r>
      <w:r w:rsidR="00234516">
        <w:rPr>
          <w:rFonts w:asciiTheme="majorHAnsi" w:hAnsiTheme="majorHAnsi"/>
        </w:rPr>
        <w:t xml:space="preserve"> testing sessions over five consecutive days and received monetary payment for improvements in performance. </w:t>
      </w:r>
      <w:r>
        <w:rPr>
          <w:rFonts w:asciiTheme="majorHAnsi" w:hAnsiTheme="majorHAnsi"/>
        </w:rPr>
        <w:t>P</w:t>
      </w:r>
      <w:r w:rsidR="00E84FEA">
        <w:rPr>
          <w:rFonts w:asciiTheme="majorHAnsi" w:hAnsiTheme="majorHAnsi"/>
        </w:rPr>
        <w:t>articipants did improve on the task in terms of reaction time and accuracy</w:t>
      </w:r>
      <w:r>
        <w:rPr>
          <w:rFonts w:asciiTheme="majorHAnsi" w:hAnsiTheme="majorHAnsi"/>
        </w:rPr>
        <w:t>,</w:t>
      </w:r>
      <w:r w:rsidR="00E84FEA">
        <w:rPr>
          <w:rFonts w:asciiTheme="majorHAnsi" w:hAnsiTheme="majorHAnsi"/>
        </w:rPr>
        <w:t xml:space="preserve"> but these improvements were mainly associated with improved peripheral vision rather than </w:t>
      </w:r>
      <w:r>
        <w:rPr>
          <w:rFonts w:asciiTheme="majorHAnsi" w:hAnsiTheme="majorHAnsi"/>
        </w:rPr>
        <w:t xml:space="preserve">a </w:t>
      </w:r>
      <w:r w:rsidR="00E84FEA">
        <w:rPr>
          <w:rFonts w:asciiTheme="majorHAnsi" w:hAnsiTheme="majorHAnsi"/>
        </w:rPr>
        <w:t xml:space="preserve">change in search strategy. Participants </w:t>
      </w:r>
      <w:r>
        <w:rPr>
          <w:rFonts w:asciiTheme="majorHAnsi" w:hAnsiTheme="majorHAnsi"/>
        </w:rPr>
        <w:t>persisted in</w:t>
      </w:r>
      <w:r w:rsidR="00E84FEA">
        <w:rPr>
          <w:rFonts w:asciiTheme="majorHAnsi" w:hAnsiTheme="majorHAnsi"/>
        </w:rPr>
        <w:t xml:space="preserve"> direct</w:t>
      </w:r>
      <w:r>
        <w:rPr>
          <w:rFonts w:asciiTheme="majorHAnsi" w:hAnsiTheme="majorHAnsi"/>
        </w:rPr>
        <w:t>ing a</w:t>
      </w:r>
      <w:r w:rsidR="00E84FEA">
        <w:rPr>
          <w:rFonts w:asciiTheme="majorHAnsi" w:hAnsiTheme="majorHAnsi"/>
        </w:rPr>
        <w:t xml:space="preserve"> large proportion of saccades to </w:t>
      </w:r>
      <w:r w:rsidR="00D26058">
        <w:rPr>
          <w:rFonts w:asciiTheme="majorHAnsi" w:hAnsiTheme="majorHAnsi"/>
        </w:rPr>
        <w:t xml:space="preserve">the </w:t>
      </w:r>
      <w:r w:rsidR="00E84FEA">
        <w:rPr>
          <w:rFonts w:asciiTheme="majorHAnsi" w:hAnsiTheme="majorHAnsi"/>
        </w:rPr>
        <w:t>sighted field</w:t>
      </w:r>
      <w:r>
        <w:rPr>
          <w:rFonts w:asciiTheme="majorHAnsi" w:hAnsiTheme="majorHAnsi"/>
        </w:rPr>
        <w:t xml:space="preserve"> under conditions where little or no new information about the target location would be gained by doing so. </w:t>
      </w:r>
      <w:r w:rsidR="00D26058">
        <w:rPr>
          <w:rFonts w:asciiTheme="majorHAnsi" w:hAnsiTheme="majorHAnsi"/>
        </w:rPr>
        <w:t>However</w:t>
      </w:r>
      <w:r>
        <w:rPr>
          <w:rFonts w:asciiTheme="majorHAnsi" w:hAnsiTheme="majorHAnsi"/>
        </w:rPr>
        <w:t xml:space="preserve">, more eye movements were directed into the blind field in the first compared to the last session, and this </w:t>
      </w:r>
      <w:r w:rsidR="00E84FEA" w:rsidRPr="000F520F">
        <w:rPr>
          <w:rFonts w:asciiTheme="majorHAnsi" w:hAnsiTheme="majorHAnsi"/>
        </w:rPr>
        <w:t xml:space="preserve">small </w:t>
      </w:r>
      <w:r>
        <w:rPr>
          <w:rFonts w:asciiTheme="majorHAnsi" w:hAnsiTheme="majorHAnsi"/>
        </w:rPr>
        <w:t>improvement</w:t>
      </w:r>
      <w:r w:rsidRPr="000F520F">
        <w:rPr>
          <w:rFonts w:asciiTheme="majorHAnsi" w:hAnsiTheme="majorHAnsi"/>
        </w:rPr>
        <w:t xml:space="preserve"> </w:t>
      </w:r>
      <w:r w:rsidR="00E84FEA" w:rsidRPr="000F520F">
        <w:rPr>
          <w:rFonts w:asciiTheme="majorHAnsi" w:hAnsiTheme="majorHAnsi"/>
        </w:rPr>
        <w:t xml:space="preserve">in strategy </w:t>
      </w:r>
      <w:r>
        <w:rPr>
          <w:rFonts w:asciiTheme="majorHAnsi" w:hAnsiTheme="majorHAnsi"/>
        </w:rPr>
        <w:t xml:space="preserve">may have </w:t>
      </w:r>
      <w:r w:rsidR="00E84FEA" w:rsidRPr="000F520F">
        <w:rPr>
          <w:rFonts w:asciiTheme="majorHAnsi" w:hAnsiTheme="majorHAnsi"/>
        </w:rPr>
        <w:t xml:space="preserve">improved </w:t>
      </w:r>
      <w:r w:rsidR="00024421">
        <w:rPr>
          <w:rFonts w:asciiTheme="majorHAnsi" w:hAnsiTheme="majorHAnsi"/>
        </w:rPr>
        <w:t xml:space="preserve">their </w:t>
      </w:r>
      <w:r w:rsidR="00E84FEA" w:rsidRPr="000F520F">
        <w:rPr>
          <w:rFonts w:asciiTheme="majorHAnsi" w:hAnsiTheme="majorHAnsi"/>
        </w:rPr>
        <w:t xml:space="preserve">performance on an object naming task </w:t>
      </w:r>
      <w:r w:rsidR="00B672A9">
        <w:rPr>
          <w:rFonts w:asciiTheme="majorHAnsi" w:hAnsiTheme="majorHAnsi"/>
        </w:rPr>
        <w:t>which</w:t>
      </w:r>
      <w:r w:rsidR="00B672A9" w:rsidRPr="000F520F">
        <w:rPr>
          <w:rFonts w:asciiTheme="majorHAnsi" w:hAnsiTheme="majorHAnsi"/>
        </w:rPr>
        <w:t xml:space="preserve"> </w:t>
      </w:r>
      <w:r w:rsidR="00E84FEA" w:rsidRPr="000F520F">
        <w:rPr>
          <w:rFonts w:asciiTheme="majorHAnsi" w:hAnsiTheme="majorHAnsi"/>
        </w:rPr>
        <w:t xml:space="preserve">participants completed </w:t>
      </w:r>
      <w:r w:rsidR="00024421">
        <w:rPr>
          <w:rFonts w:asciiTheme="majorHAnsi" w:hAnsiTheme="majorHAnsi"/>
        </w:rPr>
        <w:t>before and after training</w:t>
      </w:r>
      <w:r w:rsidR="00E84FEA" w:rsidRPr="000F520F">
        <w:rPr>
          <w:rFonts w:asciiTheme="majorHAnsi" w:hAnsiTheme="majorHAnsi"/>
        </w:rPr>
        <w:t xml:space="preserve">. </w:t>
      </w:r>
    </w:p>
    <w:p w:rsidR="00B32109" w:rsidRPr="000F520F" w:rsidRDefault="002B4EED" w:rsidP="000F4BCF">
      <w:pPr>
        <w:spacing w:line="480" w:lineRule="auto"/>
        <w:rPr>
          <w:rFonts w:asciiTheme="majorHAnsi" w:hAnsiTheme="majorHAnsi"/>
          <w:sz w:val="24"/>
          <w:szCs w:val="24"/>
        </w:rPr>
      </w:pPr>
      <w:r w:rsidRPr="000F520F">
        <w:rPr>
          <w:rFonts w:asciiTheme="majorHAnsi" w:hAnsiTheme="majorHAnsi"/>
          <w:sz w:val="24"/>
          <w:szCs w:val="24"/>
        </w:rPr>
        <w:t>Key words:</w:t>
      </w:r>
    </w:p>
    <w:p w:rsidR="00B32109" w:rsidRDefault="002B4EED" w:rsidP="000F4BCF">
      <w:pPr>
        <w:spacing w:line="480" w:lineRule="auto"/>
        <w:rPr>
          <w:rFonts w:asciiTheme="majorHAnsi" w:hAnsiTheme="majorHAnsi"/>
          <w:sz w:val="24"/>
          <w:szCs w:val="24"/>
        </w:rPr>
      </w:pPr>
      <w:r>
        <w:rPr>
          <w:rFonts w:asciiTheme="majorHAnsi" w:hAnsiTheme="majorHAnsi"/>
          <w:sz w:val="24"/>
          <w:szCs w:val="24"/>
        </w:rPr>
        <w:t xml:space="preserve">Visual search, optimality, </w:t>
      </w:r>
      <w:proofErr w:type="spellStart"/>
      <w:r>
        <w:rPr>
          <w:rFonts w:asciiTheme="majorHAnsi" w:hAnsiTheme="majorHAnsi"/>
          <w:sz w:val="24"/>
          <w:szCs w:val="24"/>
        </w:rPr>
        <w:t>blindsight</w:t>
      </w:r>
      <w:proofErr w:type="spellEnd"/>
      <w:r>
        <w:rPr>
          <w:rFonts w:asciiTheme="majorHAnsi" w:hAnsiTheme="majorHAnsi"/>
          <w:sz w:val="24"/>
          <w:szCs w:val="24"/>
        </w:rPr>
        <w:t xml:space="preserve">, </w:t>
      </w:r>
      <w:proofErr w:type="spellStart"/>
      <w:r>
        <w:rPr>
          <w:rFonts w:asciiTheme="majorHAnsi" w:hAnsiTheme="majorHAnsi"/>
          <w:sz w:val="24"/>
          <w:szCs w:val="24"/>
        </w:rPr>
        <w:t>hemianopia</w:t>
      </w:r>
      <w:proofErr w:type="spellEnd"/>
    </w:p>
    <w:p w:rsidR="00B32109" w:rsidRDefault="00B32109" w:rsidP="000F4BCF">
      <w:pPr>
        <w:spacing w:line="480" w:lineRule="auto"/>
        <w:rPr>
          <w:rFonts w:asciiTheme="majorHAnsi" w:hAnsiTheme="majorHAnsi"/>
          <w:sz w:val="24"/>
          <w:szCs w:val="24"/>
        </w:rPr>
      </w:pPr>
    </w:p>
    <w:p w:rsidR="00B862F6" w:rsidRDefault="00B862F6" w:rsidP="000F4BCF">
      <w:pPr>
        <w:spacing w:line="480" w:lineRule="auto"/>
        <w:rPr>
          <w:rFonts w:asciiTheme="majorHAnsi" w:hAnsiTheme="majorHAnsi"/>
          <w:sz w:val="24"/>
          <w:szCs w:val="24"/>
        </w:rPr>
      </w:pPr>
    </w:p>
    <w:p w:rsidR="00B862F6" w:rsidRDefault="00B862F6" w:rsidP="000F4BCF">
      <w:pPr>
        <w:spacing w:line="480" w:lineRule="auto"/>
        <w:rPr>
          <w:rFonts w:asciiTheme="majorHAnsi" w:hAnsiTheme="majorHAnsi"/>
          <w:sz w:val="24"/>
          <w:szCs w:val="24"/>
        </w:rPr>
      </w:pPr>
    </w:p>
    <w:p w:rsidR="00DA36DA" w:rsidRPr="004E3AD4" w:rsidRDefault="00730986" w:rsidP="00844F77">
      <w:pPr>
        <w:spacing w:line="480" w:lineRule="auto"/>
        <w:ind w:firstLine="720"/>
        <w:jc w:val="both"/>
        <w:rPr>
          <w:rFonts w:asciiTheme="majorHAnsi" w:hAnsiTheme="majorHAnsi"/>
          <w:sz w:val="24"/>
          <w:szCs w:val="24"/>
        </w:rPr>
      </w:pPr>
      <w:r>
        <w:rPr>
          <w:rFonts w:asciiTheme="majorHAnsi" w:hAnsiTheme="majorHAnsi"/>
          <w:sz w:val="24"/>
          <w:szCs w:val="24"/>
        </w:rPr>
        <w:lastRenderedPageBreak/>
        <w:t>H</w:t>
      </w:r>
      <w:r w:rsidR="00E43D6B" w:rsidRPr="003515C0">
        <w:rPr>
          <w:rFonts w:asciiTheme="majorHAnsi" w:hAnsiTheme="majorHAnsi"/>
          <w:sz w:val="24"/>
          <w:szCs w:val="24"/>
        </w:rPr>
        <w:t xml:space="preserve">omonymous </w:t>
      </w:r>
      <w:proofErr w:type="spellStart"/>
      <w:r w:rsidR="00E43D6B" w:rsidRPr="003515C0">
        <w:rPr>
          <w:rFonts w:asciiTheme="majorHAnsi" w:hAnsiTheme="majorHAnsi"/>
          <w:sz w:val="24"/>
          <w:szCs w:val="24"/>
        </w:rPr>
        <w:t>hemianopia</w:t>
      </w:r>
      <w:proofErr w:type="spellEnd"/>
      <w:r>
        <w:rPr>
          <w:rFonts w:asciiTheme="majorHAnsi" w:hAnsiTheme="majorHAnsi"/>
          <w:sz w:val="24"/>
          <w:szCs w:val="24"/>
        </w:rPr>
        <w:t xml:space="preserve"> is a</w:t>
      </w:r>
      <w:r w:rsidR="00E43D6B" w:rsidRPr="003515C0">
        <w:rPr>
          <w:rFonts w:asciiTheme="majorHAnsi" w:hAnsiTheme="majorHAnsi"/>
          <w:sz w:val="24"/>
          <w:szCs w:val="24"/>
        </w:rPr>
        <w:t xml:space="preserve"> </w:t>
      </w:r>
      <w:r w:rsidRPr="003515C0">
        <w:rPr>
          <w:rFonts w:asciiTheme="majorHAnsi" w:hAnsiTheme="majorHAnsi"/>
          <w:sz w:val="24"/>
          <w:szCs w:val="24"/>
        </w:rPr>
        <w:t>lo</w:t>
      </w:r>
      <w:r>
        <w:rPr>
          <w:rFonts w:asciiTheme="majorHAnsi" w:hAnsiTheme="majorHAnsi"/>
          <w:sz w:val="24"/>
          <w:szCs w:val="24"/>
        </w:rPr>
        <w:t>ss of</w:t>
      </w:r>
      <w:r w:rsidR="003B2568">
        <w:rPr>
          <w:rFonts w:asciiTheme="majorHAnsi" w:hAnsiTheme="majorHAnsi"/>
          <w:sz w:val="24"/>
          <w:szCs w:val="24"/>
        </w:rPr>
        <w:t xml:space="preserve"> vision</w:t>
      </w:r>
      <w:r w:rsidR="00E43D6B" w:rsidRPr="003515C0">
        <w:rPr>
          <w:rFonts w:asciiTheme="majorHAnsi" w:hAnsiTheme="majorHAnsi"/>
          <w:sz w:val="24"/>
          <w:szCs w:val="24"/>
        </w:rPr>
        <w:t xml:space="preserve"> in half of the visual field in both </w:t>
      </w:r>
      <w:r w:rsidR="003B2568" w:rsidRPr="003515C0">
        <w:rPr>
          <w:rFonts w:asciiTheme="majorHAnsi" w:hAnsiTheme="majorHAnsi"/>
          <w:sz w:val="24"/>
          <w:szCs w:val="24"/>
        </w:rPr>
        <w:t>eyes</w:t>
      </w:r>
      <w:r w:rsidR="003B2568">
        <w:rPr>
          <w:rFonts w:asciiTheme="majorHAnsi" w:hAnsiTheme="majorHAnsi"/>
          <w:sz w:val="24"/>
          <w:szCs w:val="24"/>
        </w:rPr>
        <w:t xml:space="preserve"> following unilateral lesion of the post-chiasmic visual pathway. The visual field loss experienced by patients</w:t>
      </w:r>
      <w:r w:rsidR="004E3AD4">
        <w:rPr>
          <w:rFonts w:asciiTheme="majorHAnsi" w:hAnsiTheme="majorHAnsi"/>
          <w:sz w:val="24"/>
          <w:szCs w:val="24"/>
        </w:rPr>
        <w:t xml:space="preserve"> has </w:t>
      </w:r>
      <w:r w:rsidR="00D26058">
        <w:rPr>
          <w:rFonts w:asciiTheme="majorHAnsi" w:hAnsiTheme="majorHAnsi"/>
          <w:sz w:val="24"/>
          <w:szCs w:val="24"/>
        </w:rPr>
        <w:t xml:space="preserve">a </w:t>
      </w:r>
      <w:r w:rsidR="004E3AD4">
        <w:rPr>
          <w:rFonts w:asciiTheme="majorHAnsi" w:hAnsiTheme="majorHAnsi"/>
          <w:sz w:val="24"/>
          <w:szCs w:val="24"/>
        </w:rPr>
        <w:t>profound impact on patient’s day-to-day functioning and</w:t>
      </w:r>
      <w:r w:rsidR="003B2568">
        <w:rPr>
          <w:rFonts w:asciiTheme="majorHAnsi" w:hAnsiTheme="majorHAnsi"/>
          <w:sz w:val="24"/>
          <w:szCs w:val="24"/>
        </w:rPr>
        <w:t xml:space="preserve"> is often associated with difficulties </w:t>
      </w:r>
      <w:r w:rsidR="00844F77">
        <w:rPr>
          <w:rFonts w:asciiTheme="majorHAnsi" w:hAnsiTheme="majorHAnsi"/>
          <w:sz w:val="24"/>
          <w:szCs w:val="24"/>
        </w:rPr>
        <w:t>carrying activities of daily living</w:t>
      </w:r>
      <w:r w:rsidR="004E3AD4">
        <w:rPr>
          <w:rFonts w:asciiTheme="majorHAnsi" w:hAnsiTheme="majorHAnsi"/>
          <w:sz w:val="24"/>
          <w:szCs w:val="24"/>
        </w:rPr>
        <w:t xml:space="preserve"> (ADL)</w:t>
      </w:r>
      <w:r w:rsidR="00844F77">
        <w:rPr>
          <w:rFonts w:asciiTheme="majorHAnsi" w:hAnsiTheme="majorHAnsi"/>
          <w:sz w:val="24"/>
          <w:szCs w:val="24"/>
        </w:rPr>
        <w:t xml:space="preserve"> such as </w:t>
      </w:r>
      <w:r w:rsidR="003B2568">
        <w:rPr>
          <w:rFonts w:asciiTheme="majorHAnsi" w:hAnsiTheme="majorHAnsi"/>
          <w:sz w:val="24"/>
          <w:szCs w:val="24"/>
        </w:rPr>
        <w:t>reading</w:t>
      </w:r>
      <w:r w:rsidR="00844F77">
        <w:rPr>
          <w:rFonts w:asciiTheme="majorHAnsi" w:hAnsiTheme="majorHAnsi"/>
          <w:sz w:val="24"/>
          <w:szCs w:val="24"/>
        </w:rPr>
        <w:t xml:space="preserve"> (</w:t>
      </w:r>
      <w:proofErr w:type="spellStart"/>
      <w:r w:rsidR="00844F77">
        <w:rPr>
          <w:rFonts w:asciiTheme="majorHAnsi" w:hAnsiTheme="majorHAnsi"/>
          <w:sz w:val="24"/>
          <w:szCs w:val="24"/>
        </w:rPr>
        <w:t>Schuett</w:t>
      </w:r>
      <w:proofErr w:type="spellEnd"/>
      <w:r w:rsidR="00844F77">
        <w:rPr>
          <w:rFonts w:asciiTheme="majorHAnsi" w:hAnsiTheme="majorHAnsi"/>
          <w:sz w:val="24"/>
          <w:szCs w:val="24"/>
        </w:rPr>
        <w:t xml:space="preserve">, Heywood, </w:t>
      </w:r>
      <w:proofErr w:type="spellStart"/>
      <w:r w:rsidR="00844F77">
        <w:rPr>
          <w:rFonts w:asciiTheme="majorHAnsi" w:hAnsiTheme="majorHAnsi"/>
          <w:sz w:val="24"/>
          <w:szCs w:val="24"/>
        </w:rPr>
        <w:t>Kentridge</w:t>
      </w:r>
      <w:proofErr w:type="spellEnd"/>
      <w:r w:rsidR="00844F77">
        <w:rPr>
          <w:rFonts w:asciiTheme="majorHAnsi" w:hAnsiTheme="majorHAnsi"/>
          <w:sz w:val="24"/>
          <w:szCs w:val="24"/>
        </w:rPr>
        <w:t xml:space="preserve">, </w:t>
      </w:r>
      <w:proofErr w:type="spellStart"/>
      <w:r w:rsidR="00844F77">
        <w:rPr>
          <w:rFonts w:asciiTheme="majorHAnsi" w:hAnsiTheme="majorHAnsi"/>
          <w:sz w:val="24"/>
          <w:szCs w:val="24"/>
        </w:rPr>
        <w:t>Zihl</w:t>
      </w:r>
      <w:proofErr w:type="spellEnd"/>
      <w:r w:rsidR="00844F77">
        <w:rPr>
          <w:rFonts w:asciiTheme="majorHAnsi" w:hAnsiTheme="majorHAnsi"/>
          <w:sz w:val="24"/>
          <w:szCs w:val="24"/>
        </w:rPr>
        <w:t>, 2008)</w:t>
      </w:r>
      <w:r w:rsidR="003B2568">
        <w:rPr>
          <w:rFonts w:asciiTheme="majorHAnsi" w:hAnsiTheme="majorHAnsi"/>
          <w:sz w:val="24"/>
          <w:szCs w:val="24"/>
        </w:rPr>
        <w:t>, driving</w:t>
      </w:r>
      <w:r w:rsidR="00C06EFB">
        <w:rPr>
          <w:rFonts w:asciiTheme="majorHAnsi" w:hAnsiTheme="majorHAnsi"/>
          <w:sz w:val="24"/>
          <w:szCs w:val="24"/>
        </w:rPr>
        <w:t xml:space="preserve"> </w:t>
      </w:r>
      <w:r w:rsidR="002D1423">
        <w:rPr>
          <w:rFonts w:asciiTheme="majorHAnsi" w:hAnsiTheme="majorHAnsi"/>
          <w:sz w:val="24"/>
          <w:szCs w:val="24"/>
        </w:rPr>
        <w:t>(</w:t>
      </w:r>
      <w:proofErr w:type="spellStart"/>
      <w:r w:rsidR="002D1423">
        <w:rPr>
          <w:rFonts w:asciiTheme="majorHAnsi" w:hAnsiTheme="majorHAnsi"/>
          <w:sz w:val="24"/>
          <w:szCs w:val="24"/>
        </w:rPr>
        <w:t>Papageorgiou</w:t>
      </w:r>
      <w:proofErr w:type="spellEnd"/>
      <w:r w:rsidR="002D1423">
        <w:rPr>
          <w:rFonts w:asciiTheme="majorHAnsi" w:hAnsiTheme="majorHAnsi"/>
          <w:sz w:val="24"/>
          <w:szCs w:val="24"/>
        </w:rPr>
        <w:t>, 2007)</w:t>
      </w:r>
      <w:r w:rsidR="003B2568">
        <w:rPr>
          <w:rFonts w:asciiTheme="majorHAnsi" w:hAnsiTheme="majorHAnsi"/>
          <w:sz w:val="24"/>
          <w:szCs w:val="24"/>
        </w:rPr>
        <w:t xml:space="preserve">, </w:t>
      </w:r>
      <w:r w:rsidR="008C6A21">
        <w:rPr>
          <w:rFonts w:asciiTheme="majorHAnsi" w:hAnsiTheme="majorHAnsi"/>
          <w:sz w:val="24"/>
          <w:szCs w:val="24"/>
        </w:rPr>
        <w:t xml:space="preserve">and </w:t>
      </w:r>
      <w:r w:rsidR="00844F77">
        <w:rPr>
          <w:rFonts w:asciiTheme="majorHAnsi" w:hAnsiTheme="majorHAnsi"/>
          <w:sz w:val="24"/>
          <w:szCs w:val="24"/>
        </w:rPr>
        <w:t>navigating</w:t>
      </w:r>
      <w:r w:rsidR="00FC2457">
        <w:rPr>
          <w:rFonts w:asciiTheme="majorHAnsi" w:hAnsiTheme="majorHAnsi"/>
          <w:sz w:val="24"/>
          <w:szCs w:val="24"/>
        </w:rPr>
        <w:t xml:space="preserve"> in</w:t>
      </w:r>
      <w:r w:rsidR="00844F77">
        <w:rPr>
          <w:rFonts w:asciiTheme="majorHAnsi" w:hAnsiTheme="majorHAnsi"/>
          <w:sz w:val="24"/>
          <w:szCs w:val="24"/>
        </w:rPr>
        <w:t xml:space="preserve"> familiar and</w:t>
      </w:r>
      <w:r w:rsidR="00FC2457">
        <w:rPr>
          <w:rFonts w:asciiTheme="majorHAnsi" w:hAnsiTheme="majorHAnsi"/>
          <w:sz w:val="24"/>
          <w:szCs w:val="24"/>
        </w:rPr>
        <w:t xml:space="preserve"> unfamiliar environments</w:t>
      </w:r>
      <w:r w:rsidR="00C06EFB">
        <w:rPr>
          <w:rFonts w:asciiTheme="majorHAnsi" w:hAnsiTheme="majorHAnsi"/>
          <w:sz w:val="24"/>
          <w:szCs w:val="24"/>
        </w:rPr>
        <w:t xml:space="preserve"> </w:t>
      </w:r>
      <w:r w:rsidR="008330A5">
        <w:rPr>
          <w:rFonts w:asciiTheme="majorHAnsi" w:hAnsiTheme="majorHAnsi"/>
          <w:sz w:val="24"/>
          <w:szCs w:val="24"/>
        </w:rPr>
        <w:t>(</w:t>
      </w:r>
      <w:r w:rsidR="00F75117">
        <w:rPr>
          <w:rFonts w:asciiTheme="majorHAnsi" w:hAnsiTheme="majorHAnsi"/>
          <w:sz w:val="24"/>
          <w:szCs w:val="24"/>
        </w:rPr>
        <w:t xml:space="preserve">Han, Law-Gibson, </w:t>
      </w:r>
      <w:proofErr w:type="spellStart"/>
      <w:r w:rsidR="00F75117">
        <w:rPr>
          <w:rFonts w:asciiTheme="majorHAnsi" w:hAnsiTheme="majorHAnsi"/>
          <w:sz w:val="24"/>
          <w:szCs w:val="24"/>
        </w:rPr>
        <w:t>Reding</w:t>
      </w:r>
      <w:proofErr w:type="spellEnd"/>
      <w:ins w:id="12" w:author="r02al13" w:date="2016-04-26T11:13:00Z">
        <w:r w:rsidR="00F75117">
          <w:rPr>
            <w:rFonts w:asciiTheme="majorHAnsi" w:hAnsiTheme="majorHAnsi"/>
            <w:sz w:val="24"/>
            <w:szCs w:val="24"/>
          </w:rPr>
          <w:t>,</w:t>
        </w:r>
      </w:ins>
      <w:r w:rsidR="00F75117">
        <w:rPr>
          <w:rFonts w:asciiTheme="majorHAnsi" w:hAnsiTheme="majorHAnsi"/>
          <w:sz w:val="24"/>
          <w:szCs w:val="24"/>
        </w:rPr>
        <w:t xml:space="preserve"> 2002; </w:t>
      </w:r>
      <w:proofErr w:type="spellStart"/>
      <w:r w:rsidR="008330A5">
        <w:rPr>
          <w:rFonts w:asciiTheme="majorHAnsi" w:hAnsiTheme="majorHAnsi"/>
          <w:sz w:val="24"/>
          <w:szCs w:val="24"/>
        </w:rPr>
        <w:t>Kerkhoff</w:t>
      </w:r>
      <w:proofErr w:type="spellEnd"/>
      <w:r w:rsidR="008330A5">
        <w:rPr>
          <w:rFonts w:asciiTheme="majorHAnsi" w:hAnsiTheme="majorHAnsi"/>
          <w:sz w:val="24"/>
          <w:szCs w:val="24"/>
        </w:rPr>
        <w:t>, 2000</w:t>
      </w:r>
      <w:r w:rsidR="00F75117">
        <w:rPr>
          <w:rFonts w:asciiTheme="majorHAnsi" w:hAnsiTheme="majorHAnsi"/>
          <w:sz w:val="24"/>
          <w:szCs w:val="24"/>
        </w:rPr>
        <w:t>;</w:t>
      </w:r>
      <w:r w:rsidR="00BF3C93">
        <w:rPr>
          <w:rFonts w:asciiTheme="majorHAnsi" w:hAnsiTheme="majorHAnsi"/>
          <w:sz w:val="24"/>
          <w:szCs w:val="24"/>
        </w:rPr>
        <w:t xml:space="preserve"> </w:t>
      </w:r>
      <w:proofErr w:type="spellStart"/>
      <w:r w:rsidR="00043CEE">
        <w:rPr>
          <w:rFonts w:asciiTheme="majorHAnsi" w:hAnsiTheme="majorHAnsi"/>
          <w:sz w:val="24"/>
          <w:szCs w:val="24"/>
        </w:rPr>
        <w:t>Papageorgiou</w:t>
      </w:r>
      <w:proofErr w:type="spellEnd"/>
      <w:r w:rsidR="00043CEE">
        <w:rPr>
          <w:rFonts w:asciiTheme="majorHAnsi" w:hAnsiTheme="majorHAnsi"/>
          <w:sz w:val="24"/>
          <w:szCs w:val="24"/>
        </w:rPr>
        <w:t xml:space="preserve">, </w:t>
      </w:r>
      <w:proofErr w:type="spellStart"/>
      <w:r w:rsidR="00043CEE">
        <w:rPr>
          <w:rFonts w:asciiTheme="majorHAnsi" w:hAnsiTheme="majorHAnsi"/>
          <w:sz w:val="24"/>
          <w:szCs w:val="24"/>
        </w:rPr>
        <w:t>Hardiess</w:t>
      </w:r>
      <w:proofErr w:type="spellEnd"/>
      <w:r w:rsidR="00043CEE">
        <w:rPr>
          <w:rFonts w:asciiTheme="majorHAnsi" w:hAnsiTheme="majorHAnsi"/>
          <w:sz w:val="24"/>
          <w:szCs w:val="24"/>
        </w:rPr>
        <w:t xml:space="preserve">, </w:t>
      </w:r>
      <w:proofErr w:type="spellStart"/>
      <w:r w:rsidR="00043CEE">
        <w:rPr>
          <w:rFonts w:asciiTheme="majorHAnsi" w:hAnsiTheme="majorHAnsi"/>
          <w:sz w:val="24"/>
          <w:szCs w:val="24"/>
        </w:rPr>
        <w:t>Schaeffel</w:t>
      </w:r>
      <w:proofErr w:type="spellEnd"/>
      <w:r w:rsidR="00043CEE">
        <w:rPr>
          <w:rFonts w:asciiTheme="majorHAnsi" w:hAnsiTheme="majorHAnsi"/>
          <w:sz w:val="24"/>
          <w:szCs w:val="24"/>
        </w:rPr>
        <w:t xml:space="preserve">, </w:t>
      </w:r>
      <w:proofErr w:type="spellStart"/>
      <w:r w:rsidR="00043CEE">
        <w:rPr>
          <w:rFonts w:asciiTheme="majorHAnsi" w:hAnsiTheme="majorHAnsi"/>
          <w:sz w:val="24"/>
          <w:szCs w:val="24"/>
        </w:rPr>
        <w:t>Wiethoelter</w:t>
      </w:r>
      <w:proofErr w:type="spellEnd"/>
      <w:r w:rsidR="00043CEE">
        <w:rPr>
          <w:rFonts w:asciiTheme="majorHAnsi" w:hAnsiTheme="majorHAnsi"/>
          <w:sz w:val="24"/>
          <w:szCs w:val="24"/>
        </w:rPr>
        <w:t xml:space="preserve">, </w:t>
      </w:r>
      <w:proofErr w:type="spellStart"/>
      <w:r w:rsidR="00043CEE">
        <w:rPr>
          <w:rFonts w:asciiTheme="majorHAnsi" w:hAnsiTheme="majorHAnsi"/>
          <w:sz w:val="24"/>
          <w:szCs w:val="24"/>
        </w:rPr>
        <w:t>Karnath</w:t>
      </w:r>
      <w:proofErr w:type="spellEnd"/>
      <w:r w:rsidR="00043CEE">
        <w:rPr>
          <w:rFonts w:asciiTheme="majorHAnsi" w:hAnsiTheme="majorHAnsi"/>
          <w:sz w:val="24"/>
          <w:szCs w:val="24"/>
        </w:rPr>
        <w:t xml:space="preserve">, </w:t>
      </w:r>
      <w:proofErr w:type="spellStart"/>
      <w:r w:rsidR="00043CEE">
        <w:rPr>
          <w:rFonts w:asciiTheme="majorHAnsi" w:hAnsiTheme="majorHAnsi"/>
          <w:sz w:val="24"/>
          <w:szCs w:val="24"/>
        </w:rPr>
        <w:t>Mallot</w:t>
      </w:r>
      <w:proofErr w:type="spellEnd"/>
      <w:r w:rsidR="00043CEE">
        <w:rPr>
          <w:rFonts w:asciiTheme="majorHAnsi" w:hAnsiTheme="majorHAnsi"/>
          <w:sz w:val="24"/>
          <w:szCs w:val="24"/>
        </w:rPr>
        <w:t xml:space="preserve">, </w:t>
      </w:r>
      <w:proofErr w:type="spellStart"/>
      <w:r w:rsidR="00043CEE">
        <w:rPr>
          <w:rFonts w:asciiTheme="majorHAnsi" w:hAnsiTheme="majorHAnsi"/>
          <w:sz w:val="24"/>
          <w:szCs w:val="24"/>
        </w:rPr>
        <w:t>Schoenfisch</w:t>
      </w:r>
      <w:proofErr w:type="spellEnd"/>
      <w:r w:rsidR="00043CEE">
        <w:rPr>
          <w:rFonts w:asciiTheme="majorHAnsi" w:hAnsiTheme="majorHAnsi"/>
          <w:sz w:val="24"/>
          <w:szCs w:val="24"/>
        </w:rPr>
        <w:t xml:space="preserve">, </w:t>
      </w:r>
      <w:proofErr w:type="spellStart"/>
      <w:r w:rsidR="00043CEE">
        <w:rPr>
          <w:rFonts w:asciiTheme="majorHAnsi" w:hAnsiTheme="majorHAnsi"/>
          <w:sz w:val="24"/>
          <w:szCs w:val="24"/>
        </w:rPr>
        <w:t>Schiefer</w:t>
      </w:r>
      <w:proofErr w:type="spellEnd"/>
      <w:r w:rsidR="00043CEE">
        <w:rPr>
          <w:rFonts w:asciiTheme="majorHAnsi" w:hAnsiTheme="majorHAnsi"/>
          <w:sz w:val="24"/>
          <w:szCs w:val="24"/>
        </w:rPr>
        <w:t>, 2007</w:t>
      </w:r>
      <w:ins w:id="13" w:author="r02al13" w:date="2016-04-26T11:13:00Z">
        <w:r w:rsidR="00F75117">
          <w:rPr>
            <w:rFonts w:asciiTheme="majorHAnsi" w:hAnsiTheme="majorHAnsi"/>
            <w:sz w:val="24"/>
            <w:szCs w:val="24"/>
          </w:rPr>
          <w:t>;</w:t>
        </w:r>
        <w:r w:rsidR="00F75117" w:rsidRPr="00F75117">
          <w:rPr>
            <w:rFonts w:asciiTheme="majorHAnsi" w:hAnsiTheme="majorHAnsi"/>
            <w:sz w:val="24"/>
            <w:szCs w:val="24"/>
          </w:rPr>
          <w:t xml:space="preserve"> </w:t>
        </w:r>
        <w:proofErr w:type="spellStart"/>
        <w:r w:rsidR="00F75117">
          <w:rPr>
            <w:rFonts w:asciiTheme="majorHAnsi" w:hAnsiTheme="majorHAnsi"/>
            <w:sz w:val="24"/>
            <w:szCs w:val="24"/>
          </w:rPr>
          <w:t>Zihl</w:t>
        </w:r>
        <w:proofErr w:type="spellEnd"/>
        <w:r w:rsidR="00F75117">
          <w:rPr>
            <w:rFonts w:asciiTheme="majorHAnsi" w:hAnsiTheme="majorHAnsi"/>
            <w:sz w:val="24"/>
            <w:szCs w:val="24"/>
          </w:rPr>
          <w:t>, 1995</w:t>
        </w:r>
      </w:ins>
      <w:r w:rsidR="008330A5">
        <w:rPr>
          <w:rFonts w:asciiTheme="majorHAnsi" w:hAnsiTheme="majorHAnsi"/>
          <w:sz w:val="24"/>
          <w:szCs w:val="24"/>
        </w:rPr>
        <w:t>)</w:t>
      </w:r>
      <w:r w:rsidR="00C06EFB">
        <w:rPr>
          <w:rFonts w:asciiTheme="majorHAnsi" w:hAnsiTheme="majorHAnsi"/>
          <w:sz w:val="24"/>
          <w:szCs w:val="24"/>
        </w:rPr>
        <w:t xml:space="preserve">. </w:t>
      </w:r>
      <w:r w:rsidR="004E3AD4">
        <w:rPr>
          <w:rFonts w:asciiTheme="majorHAnsi" w:hAnsiTheme="majorHAnsi"/>
          <w:sz w:val="24"/>
          <w:szCs w:val="24"/>
        </w:rPr>
        <w:t>Deficits in ADL</w:t>
      </w:r>
      <w:r w:rsidR="00C3594B">
        <w:rPr>
          <w:rFonts w:asciiTheme="majorHAnsi" w:hAnsiTheme="majorHAnsi"/>
          <w:sz w:val="24"/>
          <w:szCs w:val="24"/>
        </w:rPr>
        <w:t>s</w:t>
      </w:r>
      <w:r>
        <w:rPr>
          <w:rFonts w:asciiTheme="majorHAnsi" w:hAnsiTheme="majorHAnsi"/>
          <w:sz w:val="24"/>
          <w:szCs w:val="24"/>
        </w:rPr>
        <w:t xml:space="preserve"> are mainly associated with </w:t>
      </w:r>
      <w:r w:rsidR="004E3AD4">
        <w:rPr>
          <w:rFonts w:asciiTheme="majorHAnsi" w:hAnsiTheme="majorHAnsi"/>
          <w:sz w:val="24"/>
          <w:szCs w:val="24"/>
        </w:rPr>
        <w:t>abnormal</w:t>
      </w:r>
      <w:r>
        <w:rPr>
          <w:rFonts w:asciiTheme="majorHAnsi" w:hAnsiTheme="majorHAnsi"/>
          <w:sz w:val="24"/>
          <w:szCs w:val="24"/>
        </w:rPr>
        <w:t xml:space="preserve"> eye-guidance and visual exploration strategies</w:t>
      </w:r>
      <w:r w:rsidR="004E3AD4">
        <w:rPr>
          <w:rFonts w:asciiTheme="majorHAnsi" w:hAnsiTheme="majorHAnsi"/>
          <w:sz w:val="24"/>
          <w:szCs w:val="24"/>
        </w:rPr>
        <w:t xml:space="preserve"> that </w:t>
      </w:r>
      <w:proofErr w:type="spellStart"/>
      <w:r w:rsidR="004E3AD4">
        <w:rPr>
          <w:rFonts w:asciiTheme="majorHAnsi" w:hAnsiTheme="majorHAnsi"/>
          <w:sz w:val="24"/>
          <w:szCs w:val="24"/>
        </w:rPr>
        <w:t>hemianopic</w:t>
      </w:r>
      <w:proofErr w:type="spellEnd"/>
      <w:r w:rsidR="004E3AD4">
        <w:rPr>
          <w:rFonts w:asciiTheme="majorHAnsi" w:hAnsiTheme="majorHAnsi"/>
          <w:sz w:val="24"/>
          <w:szCs w:val="24"/>
        </w:rPr>
        <w:t xml:space="preserve"> patients develop over time</w:t>
      </w:r>
      <w:r>
        <w:rPr>
          <w:rFonts w:asciiTheme="majorHAnsi" w:hAnsiTheme="majorHAnsi"/>
          <w:sz w:val="24"/>
          <w:szCs w:val="24"/>
        </w:rPr>
        <w:t xml:space="preserve">.  </w:t>
      </w:r>
      <w:r w:rsidR="00AE0FCE">
        <w:rPr>
          <w:rFonts w:asciiTheme="majorHAnsi" w:hAnsiTheme="majorHAnsi"/>
          <w:sz w:val="24"/>
          <w:szCs w:val="24"/>
        </w:rPr>
        <w:t>Patients with</w:t>
      </w:r>
      <w:r w:rsidR="00C3594B">
        <w:rPr>
          <w:rFonts w:asciiTheme="majorHAnsi" w:hAnsiTheme="majorHAnsi"/>
          <w:sz w:val="24"/>
          <w:szCs w:val="24"/>
        </w:rPr>
        <w:t xml:space="preserve"> established</w:t>
      </w:r>
      <w:r w:rsidR="00AE0FCE">
        <w:rPr>
          <w:rFonts w:asciiTheme="majorHAnsi" w:hAnsiTheme="majorHAnsi"/>
          <w:sz w:val="24"/>
          <w:szCs w:val="24"/>
        </w:rPr>
        <w:t xml:space="preserve"> </w:t>
      </w:r>
      <w:proofErr w:type="spellStart"/>
      <w:r w:rsidR="00AE0FCE">
        <w:rPr>
          <w:rFonts w:asciiTheme="majorHAnsi" w:hAnsiTheme="majorHAnsi"/>
          <w:sz w:val="24"/>
          <w:szCs w:val="24"/>
        </w:rPr>
        <w:t>hemianopia</w:t>
      </w:r>
      <w:proofErr w:type="spellEnd"/>
      <w:r w:rsidR="004E3AD4">
        <w:rPr>
          <w:rFonts w:asciiTheme="majorHAnsi" w:hAnsiTheme="majorHAnsi"/>
          <w:sz w:val="24"/>
          <w:szCs w:val="24"/>
        </w:rPr>
        <w:t xml:space="preserve"> tend to scan </w:t>
      </w:r>
      <w:r w:rsidR="00786A2C">
        <w:rPr>
          <w:rFonts w:asciiTheme="majorHAnsi" w:hAnsiTheme="majorHAnsi"/>
          <w:sz w:val="24"/>
          <w:szCs w:val="24"/>
        </w:rPr>
        <w:t xml:space="preserve">the </w:t>
      </w:r>
      <w:r w:rsidR="004E3AD4">
        <w:rPr>
          <w:rFonts w:asciiTheme="majorHAnsi" w:hAnsiTheme="majorHAnsi"/>
          <w:sz w:val="24"/>
          <w:szCs w:val="24"/>
        </w:rPr>
        <w:t>visual world in a more haphazard and disorganised way</w:t>
      </w:r>
      <w:r w:rsidR="000F520F">
        <w:rPr>
          <w:rFonts w:asciiTheme="majorHAnsi" w:hAnsiTheme="majorHAnsi"/>
          <w:sz w:val="24"/>
          <w:szCs w:val="24"/>
        </w:rPr>
        <w:t xml:space="preserve"> than </w:t>
      </w:r>
      <w:r w:rsidR="00ED79A4">
        <w:rPr>
          <w:rFonts w:asciiTheme="majorHAnsi" w:hAnsiTheme="majorHAnsi"/>
          <w:sz w:val="24"/>
          <w:szCs w:val="24"/>
        </w:rPr>
        <w:t xml:space="preserve">healthy </w:t>
      </w:r>
      <w:r w:rsidR="000F520F">
        <w:rPr>
          <w:rFonts w:asciiTheme="majorHAnsi" w:hAnsiTheme="majorHAnsi"/>
          <w:sz w:val="24"/>
          <w:szCs w:val="24"/>
        </w:rPr>
        <w:t>control</w:t>
      </w:r>
      <w:r w:rsidR="00ED79A4">
        <w:rPr>
          <w:rFonts w:asciiTheme="majorHAnsi" w:hAnsiTheme="majorHAnsi"/>
          <w:sz w:val="24"/>
          <w:szCs w:val="24"/>
        </w:rPr>
        <w:t>s</w:t>
      </w:r>
      <w:r w:rsidR="004E3AD4">
        <w:rPr>
          <w:rFonts w:asciiTheme="majorHAnsi" w:hAnsiTheme="majorHAnsi"/>
          <w:sz w:val="24"/>
          <w:szCs w:val="24"/>
        </w:rPr>
        <w:t>, with frequent re</w:t>
      </w:r>
      <w:r w:rsidR="000F520F">
        <w:rPr>
          <w:rFonts w:asciiTheme="majorHAnsi" w:hAnsiTheme="majorHAnsi"/>
          <w:sz w:val="24"/>
          <w:szCs w:val="24"/>
        </w:rPr>
        <w:t>-</w:t>
      </w:r>
      <w:r w:rsidR="004E3AD4">
        <w:rPr>
          <w:rFonts w:asciiTheme="majorHAnsi" w:hAnsiTheme="majorHAnsi"/>
          <w:sz w:val="24"/>
          <w:szCs w:val="24"/>
        </w:rPr>
        <w:t>fixations and imprecise saccades,</w:t>
      </w:r>
      <w:r w:rsidR="00C3594B">
        <w:rPr>
          <w:rFonts w:asciiTheme="majorHAnsi" w:hAnsiTheme="majorHAnsi"/>
          <w:sz w:val="24"/>
          <w:szCs w:val="24"/>
        </w:rPr>
        <w:t xml:space="preserve"> showing</w:t>
      </w:r>
      <w:r w:rsidR="004E3AD4">
        <w:rPr>
          <w:rFonts w:asciiTheme="majorHAnsi" w:hAnsiTheme="majorHAnsi"/>
          <w:sz w:val="24"/>
          <w:szCs w:val="24"/>
        </w:rPr>
        <w:t xml:space="preserve"> poorer target detection and longer reaction times</w:t>
      </w:r>
      <w:r w:rsidR="00AE0FCE">
        <w:rPr>
          <w:rFonts w:asciiTheme="majorHAnsi" w:hAnsiTheme="majorHAnsi"/>
          <w:sz w:val="24"/>
          <w:szCs w:val="24"/>
        </w:rPr>
        <w:t xml:space="preserve"> </w:t>
      </w:r>
      <w:r w:rsidR="00381A0F" w:rsidRPr="003515C0">
        <w:rPr>
          <w:rFonts w:asciiTheme="majorHAnsi" w:hAnsiTheme="majorHAnsi"/>
          <w:sz w:val="24"/>
          <w:szCs w:val="24"/>
        </w:rPr>
        <w:t>(</w:t>
      </w:r>
      <w:proofErr w:type="spellStart"/>
      <w:r w:rsidR="00381A0F" w:rsidRPr="003515C0">
        <w:rPr>
          <w:rFonts w:asciiTheme="majorHAnsi" w:hAnsiTheme="majorHAnsi"/>
          <w:sz w:val="24"/>
          <w:szCs w:val="24"/>
        </w:rPr>
        <w:t>Meienberg</w:t>
      </w:r>
      <w:proofErr w:type="spellEnd"/>
      <w:r w:rsidR="00381A0F" w:rsidRPr="003515C0">
        <w:rPr>
          <w:rFonts w:asciiTheme="majorHAnsi" w:hAnsiTheme="majorHAnsi"/>
          <w:sz w:val="24"/>
          <w:szCs w:val="24"/>
        </w:rPr>
        <w:t xml:space="preserve">, </w:t>
      </w:r>
      <w:proofErr w:type="spellStart"/>
      <w:r w:rsidR="00381A0F" w:rsidRPr="003515C0">
        <w:rPr>
          <w:rFonts w:asciiTheme="majorHAnsi" w:hAnsiTheme="majorHAnsi"/>
          <w:sz w:val="24"/>
          <w:szCs w:val="24"/>
        </w:rPr>
        <w:t>Zangemeister</w:t>
      </w:r>
      <w:proofErr w:type="spellEnd"/>
      <w:r w:rsidR="00381A0F" w:rsidRPr="003515C0">
        <w:rPr>
          <w:rFonts w:asciiTheme="majorHAnsi" w:hAnsiTheme="majorHAnsi"/>
          <w:sz w:val="24"/>
          <w:szCs w:val="24"/>
        </w:rPr>
        <w:t>, Rosenberg, Hoyt &amp; Stark,</w:t>
      </w:r>
      <w:r w:rsidR="007C33BA">
        <w:rPr>
          <w:rFonts w:asciiTheme="majorHAnsi" w:hAnsiTheme="majorHAnsi"/>
          <w:sz w:val="24"/>
          <w:szCs w:val="24"/>
        </w:rPr>
        <w:t xml:space="preserve"> </w:t>
      </w:r>
      <w:r w:rsidR="00381A0F" w:rsidRPr="003515C0">
        <w:rPr>
          <w:rFonts w:asciiTheme="majorHAnsi" w:hAnsiTheme="majorHAnsi"/>
          <w:sz w:val="24"/>
          <w:szCs w:val="24"/>
        </w:rPr>
        <w:t xml:space="preserve">1981; </w:t>
      </w:r>
      <w:proofErr w:type="spellStart"/>
      <w:r w:rsidR="00381A0F" w:rsidRPr="003515C0">
        <w:rPr>
          <w:rFonts w:asciiTheme="majorHAnsi" w:hAnsiTheme="majorHAnsi"/>
          <w:sz w:val="24"/>
          <w:szCs w:val="24"/>
        </w:rPr>
        <w:t>Zihl</w:t>
      </w:r>
      <w:proofErr w:type="spellEnd"/>
      <w:r w:rsidR="00381A0F" w:rsidRPr="003515C0">
        <w:rPr>
          <w:rFonts w:asciiTheme="majorHAnsi" w:hAnsiTheme="majorHAnsi"/>
          <w:sz w:val="24"/>
          <w:szCs w:val="24"/>
        </w:rPr>
        <w:t xml:space="preserve">, 1995; </w:t>
      </w:r>
      <w:proofErr w:type="spellStart"/>
      <w:r w:rsidR="00381A0F" w:rsidRPr="003515C0">
        <w:rPr>
          <w:rFonts w:asciiTheme="majorHAnsi" w:hAnsiTheme="majorHAnsi"/>
          <w:sz w:val="24"/>
          <w:szCs w:val="24"/>
        </w:rPr>
        <w:t>Zihl</w:t>
      </w:r>
      <w:proofErr w:type="spellEnd"/>
      <w:r w:rsidR="00381A0F" w:rsidRPr="003515C0">
        <w:rPr>
          <w:rFonts w:asciiTheme="majorHAnsi" w:hAnsiTheme="majorHAnsi"/>
          <w:sz w:val="24"/>
          <w:szCs w:val="24"/>
        </w:rPr>
        <w:t xml:space="preserve">, 1999). While viewing naturalistic scenes, patients tend to fixate different spatial regions </w:t>
      </w:r>
      <w:r w:rsidR="00151ABE">
        <w:rPr>
          <w:rFonts w:asciiTheme="majorHAnsi" w:hAnsiTheme="majorHAnsi"/>
          <w:sz w:val="24"/>
          <w:szCs w:val="24"/>
        </w:rPr>
        <w:t xml:space="preserve">and </w:t>
      </w:r>
      <w:r w:rsidR="00381A0F" w:rsidRPr="003515C0">
        <w:rPr>
          <w:rFonts w:asciiTheme="majorHAnsi" w:hAnsiTheme="majorHAnsi"/>
          <w:sz w:val="24"/>
          <w:szCs w:val="24"/>
        </w:rPr>
        <w:t xml:space="preserve">make more fixations of shorter duration compared to </w:t>
      </w:r>
      <w:r w:rsidR="00EA2CF5">
        <w:rPr>
          <w:rFonts w:asciiTheme="majorHAnsi" w:hAnsiTheme="majorHAnsi"/>
          <w:sz w:val="24"/>
          <w:szCs w:val="24"/>
        </w:rPr>
        <w:t>healthy observers</w:t>
      </w:r>
      <w:r w:rsidR="001B1D4A">
        <w:rPr>
          <w:rFonts w:asciiTheme="majorHAnsi" w:hAnsiTheme="majorHAnsi"/>
          <w:sz w:val="24"/>
          <w:szCs w:val="24"/>
        </w:rPr>
        <w:t xml:space="preserve"> </w:t>
      </w:r>
      <w:r w:rsidR="00AD5424" w:rsidRPr="001B1D4A">
        <w:rPr>
          <w:rFonts w:asciiTheme="majorHAnsi" w:hAnsiTheme="majorHAnsi"/>
          <w:sz w:val="24"/>
          <w:szCs w:val="24"/>
        </w:rPr>
        <w:t>(</w:t>
      </w:r>
      <w:proofErr w:type="spellStart"/>
      <w:r w:rsidR="00AD5424" w:rsidRPr="001B1D4A">
        <w:rPr>
          <w:rFonts w:asciiTheme="majorHAnsi" w:hAnsiTheme="majorHAnsi"/>
          <w:sz w:val="24"/>
          <w:szCs w:val="24"/>
        </w:rPr>
        <w:t>Ishiai</w:t>
      </w:r>
      <w:proofErr w:type="spellEnd"/>
      <w:r w:rsidR="00AD5424" w:rsidRPr="001B1D4A">
        <w:rPr>
          <w:rFonts w:asciiTheme="majorHAnsi" w:hAnsiTheme="majorHAnsi"/>
          <w:sz w:val="24"/>
          <w:szCs w:val="24"/>
        </w:rPr>
        <w:t xml:space="preserve">, Furukawa, &amp; </w:t>
      </w:r>
      <w:proofErr w:type="spellStart"/>
      <w:r w:rsidR="00AD5424" w:rsidRPr="001B1D4A">
        <w:rPr>
          <w:rFonts w:asciiTheme="majorHAnsi" w:hAnsiTheme="majorHAnsi"/>
          <w:sz w:val="24"/>
          <w:szCs w:val="24"/>
        </w:rPr>
        <w:t>Tsukagoshi</w:t>
      </w:r>
      <w:proofErr w:type="spellEnd"/>
      <w:r w:rsidR="00AD5424" w:rsidRPr="001B1D4A">
        <w:rPr>
          <w:rFonts w:asciiTheme="majorHAnsi" w:hAnsiTheme="majorHAnsi"/>
          <w:sz w:val="24"/>
          <w:szCs w:val="24"/>
        </w:rPr>
        <w:t>,</w:t>
      </w:r>
      <w:r w:rsidR="001B1D4A">
        <w:rPr>
          <w:rFonts w:asciiTheme="majorHAnsi" w:hAnsiTheme="majorHAnsi"/>
          <w:sz w:val="24"/>
          <w:szCs w:val="24"/>
        </w:rPr>
        <w:t xml:space="preserve"> </w:t>
      </w:r>
      <w:r w:rsidR="00AD5424" w:rsidRPr="001B1D4A">
        <w:rPr>
          <w:rFonts w:asciiTheme="majorHAnsi" w:hAnsiTheme="majorHAnsi"/>
          <w:sz w:val="24"/>
          <w:szCs w:val="24"/>
        </w:rPr>
        <w:t xml:space="preserve">1987; </w:t>
      </w:r>
      <w:proofErr w:type="spellStart"/>
      <w:r w:rsidR="00AD5424" w:rsidRPr="001B1D4A">
        <w:rPr>
          <w:rFonts w:asciiTheme="majorHAnsi" w:hAnsiTheme="majorHAnsi"/>
          <w:sz w:val="24"/>
          <w:szCs w:val="24"/>
        </w:rPr>
        <w:t>Pambakian</w:t>
      </w:r>
      <w:proofErr w:type="spellEnd"/>
      <w:r w:rsidR="00AD5424" w:rsidRPr="001B1D4A">
        <w:rPr>
          <w:rFonts w:asciiTheme="majorHAnsi" w:hAnsiTheme="majorHAnsi"/>
          <w:sz w:val="24"/>
          <w:szCs w:val="24"/>
        </w:rPr>
        <w:t xml:space="preserve">, Wooding, </w:t>
      </w:r>
      <w:proofErr w:type="spellStart"/>
      <w:r w:rsidR="00AD5424" w:rsidRPr="001B1D4A">
        <w:rPr>
          <w:rFonts w:asciiTheme="majorHAnsi" w:hAnsiTheme="majorHAnsi"/>
          <w:sz w:val="24"/>
          <w:szCs w:val="24"/>
        </w:rPr>
        <w:t>Morland</w:t>
      </w:r>
      <w:proofErr w:type="spellEnd"/>
      <w:r w:rsidR="00AD5424" w:rsidRPr="001B1D4A">
        <w:rPr>
          <w:rFonts w:asciiTheme="majorHAnsi" w:hAnsiTheme="majorHAnsi"/>
          <w:sz w:val="24"/>
          <w:szCs w:val="24"/>
        </w:rPr>
        <w:t xml:space="preserve">, Kennard &amp; </w:t>
      </w:r>
      <w:proofErr w:type="spellStart"/>
      <w:r w:rsidR="00AD5424" w:rsidRPr="001B1D4A">
        <w:rPr>
          <w:rFonts w:asciiTheme="majorHAnsi" w:hAnsiTheme="majorHAnsi"/>
          <w:sz w:val="24"/>
          <w:szCs w:val="24"/>
        </w:rPr>
        <w:t>Mannan</w:t>
      </w:r>
      <w:proofErr w:type="spellEnd"/>
      <w:r w:rsidR="00AD5424" w:rsidRPr="001B1D4A">
        <w:rPr>
          <w:rFonts w:asciiTheme="majorHAnsi" w:hAnsiTheme="majorHAnsi"/>
          <w:sz w:val="24"/>
          <w:szCs w:val="24"/>
        </w:rPr>
        <w:t>, 2000)</w:t>
      </w:r>
      <w:r w:rsidR="009C2197" w:rsidRPr="001B1D4A">
        <w:rPr>
          <w:rFonts w:asciiTheme="majorHAnsi" w:hAnsiTheme="majorHAnsi"/>
          <w:sz w:val="24"/>
          <w:szCs w:val="24"/>
        </w:rPr>
        <w:t>.</w:t>
      </w:r>
      <w:r w:rsidR="00381A0F" w:rsidRPr="003515C0">
        <w:rPr>
          <w:rFonts w:asciiTheme="majorHAnsi" w:hAnsiTheme="majorHAnsi"/>
          <w:sz w:val="24"/>
          <w:szCs w:val="24"/>
        </w:rPr>
        <w:t xml:space="preserve"> </w:t>
      </w:r>
      <w:r w:rsidR="00782980" w:rsidRPr="004E3AD4">
        <w:rPr>
          <w:rFonts w:asciiTheme="majorHAnsi" w:hAnsiTheme="majorHAnsi"/>
          <w:sz w:val="24"/>
          <w:szCs w:val="24"/>
        </w:rPr>
        <w:t>P</w:t>
      </w:r>
      <w:r w:rsidR="00381A0F" w:rsidRPr="004E3AD4">
        <w:rPr>
          <w:rFonts w:asciiTheme="majorHAnsi" w:hAnsiTheme="majorHAnsi"/>
          <w:sz w:val="24"/>
          <w:szCs w:val="24"/>
        </w:rPr>
        <w:t>atients</w:t>
      </w:r>
      <w:r w:rsidR="00C3594B">
        <w:rPr>
          <w:rFonts w:asciiTheme="majorHAnsi" w:hAnsiTheme="majorHAnsi"/>
          <w:sz w:val="24"/>
          <w:szCs w:val="24"/>
        </w:rPr>
        <w:t xml:space="preserve"> also</w:t>
      </w:r>
      <w:r w:rsidR="004E3AD4">
        <w:rPr>
          <w:rFonts w:asciiTheme="majorHAnsi" w:hAnsiTheme="majorHAnsi"/>
          <w:sz w:val="24"/>
          <w:szCs w:val="24"/>
        </w:rPr>
        <w:t xml:space="preserve"> direct</w:t>
      </w:r>
      <w:r w:rsidR="00C3594B">
        <w:rPr>
          <w:rFonts w:asciiTheme="majorHAnsi" w:hAnsiTheme="majorHAnsi"/>
          <w:sz w:val="24"/>
          <w:szCs w:val="24"/>
        </w:rPr>
        <w:t xml:space="preserve"> </w:t>
      </w:r>
      <w:r w:rsidR="00381A0F" w:rsidRPr="004E3AD4">
        <w:rPr>
          <w:rFonts w:asciiTheme="majorHAnsi" w:hAnsiTheme="majorHAnsi"/>
          <w:sz w:val="24"/>
          <w:szCs w:val="24"/>
        </w:rPr>
        <w:t xml:space="preserve">more saccades </w:t>
      </w:r>
      <w:r w:rsidR="00DA36DA" w:rsidRPr="004E3AD4">
        <w:rPr>
          <w:rFonts w:asciiTheme="majorHAnsi" w:hAnsiTheme="majorHAnsi"/>
          <w:sz w:val="24"/>
          <w:szCs w:val="24"/>
        </w:rPr>
        <w:t xml:space="preserve">towards </w:t>
      </w:r>
      <w:r w:rsidR="00381A0F" w:rsidRPr="004E3AD4">
        <w:rPr>
          <w:rFonts w:asciiTheme="majorHAnsi" w:hAnsiTheme="majorHAnsi"/>
          <w:sz w:val="24"/>
          <w:szCs w:val="24"/>
        </w:rPr>
        <w:t xml:space="preserve">their damaged </w:t>
      </w:r>
      <w:proofErr w:type="spellStart"/>
      <w:r w:rsidR="00381A0F" w:rsidRPr="004E3AD4">
        <w:rPr>
          <w:rFonts w:asciiTheme="majorHAnsi" w:hAnsiTheme="majorHAnsi"/>
          <w:sz w:val="24"/>
          <w:szCs w:val="24"/>
        </w:rPr>
        <w:t>hemifield</w:t>
      </w:r>
      <w:proofErr w:type="spellEnd"/>
      <w:r w:rsidR="00381A0F" w:rsidRPr="004E3AD4">
        <w:rPr>
          <w:rFonts w:asciiTheme="majorHAnsi" w:hAnsiTheme="majorHAnsi"/>
          <w:sz w:val="24"/>
          <w:szCs w:val="24"/>
        </w:rPr>
        <w:t xml:space="preserve">, </w:t>
      </w:r>
      <w:r w:rsidR="00DA36DA" w:rsidRPr="004E3AD4">
        <w:rPr>
          <w:rFonts w:asciiTheme="majorHAnsi" w:hAnsiTheme="majorHAnsi"/>
          <w:sz w:val="24"/>
          <w:szCs w:val="24"/>
        </w:rPr>
        <w:t xml:space="preserve">with </w:t>
      </w:r>
      <w:r w:rsidR="00381A0F" w:rsidRPr="004E3AD4">
        <w:rPr>
          <w:rFonts w:asciiTheme="majorHAnsi" w:hAnsiTheme="majorHAnsi"/>
          <w:sz w:val="24"/>
          <w:szCs w:val="24"/>
        </w:rPr>
        <w:t>the</w:t>
      </w:r>
      <w:r w:rsidR="00DA36DA" w:rsidRPr="004E3AD4">
        <w:rPr>
          <w:rFonts w:asciiTheme="majorHAnsi" w:hAnsiTheme="majorHAnsi"/>
          <w:sz w:val="24"/>
          <w:szCs w:val="24"/>
        </w:rPr>
        <w:t>se</w:t>
      </w:r>
      <w:r w:rsidR="00381A0F" w:rsidRPr="004E3AD4">
        <w:rPr>
          <w:rFonts w:asciiTheme="majorHAnsi" w:hAnsiTheme="majorHAnsi"/>
          <w:sz w:val="24"/>
          <w:szCs w:val="24"/>
        </w:rPr>
        <w:t xml:space="preserve"> saccades being of shorter latenc</w:t>
      </w:r>
      <w:r w:rsidR="00DA36DA" w:rsidRPr="004E3AD4">
        <w:rPr>
          <w:rFonts w:asciiTheme="majorHAnsi" w:hAnsiTheme="majorHAnsi"/>
          <w:sz w:val="24"/>
          <w:szCs w:val="24"/>
        </w:rPr>
        <w:t>y</w:t>
      </w:r>
      <w:r w:rsidR="00381A0F" w:rsidRPr="004E3AD4">
        <w:rPr>
          <w:rFonts w:asciiTheme="majorHAnsi" w:hAnsiTheme="majorHAnsi"/>
          <w:sz w:val="24"/>
          <w:szCs w:val="24"/>
        </w:rPr>
        <w:t xml:space="preserve"> and amplitude</w:t>
      </w:r>
      <w:r w:rsidR="009C2197" w:rsidRPr="004E3AD4">
        <w:rPr>
          <w:rFonts w:asciiTheme="majorHAnsi" w:hAnsiTheme="majorHAnsi"/>
          <w:sz w:val="24"/>
          <w:szCs w:val="24"/>
        </w:rPr>
        <w:t xml:space="preserve"> </w:t>
      </w:r>
      <w:r w:rsidR="00BF53F7" w:rsidRPr="004E3AD4">
        <w:rPr>
          <w:rFonts w:asciiTheme="majorHAnsi" w:hAnsiTheme="majorHAnsi"/>
          <w:sz w:val="24"/>
          <w:szCs w:val="24"/>
        </w:rPr>
        <w:t>(</w:t>
      </w:r>
      <w:proofErr w:type="spellStart"/>
      <w:r w:rsidR="00BF53F7" w:rsidRPr="004E3AD4">
        <w:rPr>
          <w:rFonts w:asciiTheme="majorHAnsi" w:hAnsiTheme="majorHAnsi"/>
          <w:sz w:val="24"/>
          <w:szCs w:val="24"/>
        </w:rPr>
        <w:t>Pamb</w:t>
      </w:r>
      <w:r w:rsidR="00BE37E4" w:rsidRPr="004E3AD4">
        <w:rPr>
          <w:rFonts w:asciiTheme="majorHAnsi" w:hAnsiTheme="majorHAnsi"/>
          <w:sz w:val="24"/>
          <w:szCs w:val="24"/>
        </w:rPr>
        <w:t>akian</w:t>
      </w:r>
      <w:proofErr w:type="spellEnd"/>
      <w:r w:rsidR="00BE37E4" w:rsidRPr="004E3AD4">
        <w:rPr>
          <w:rFonts w:asciiTheme="majorHAnsi" w:hAnsiTheme="majorHAnsi"/>
          <w:sz w:val="24"/>
          <w:szCs w:val="24"/>
        </w:rPr>
        <w:t xml:space="preserve"> et al., 2000</w:t>
      </w:r>
      <w:r w:rsidR="00C06EFB" w:rsidRPr="004E3AD4">
        <w:rPr>
          <w:rFonts w:asciiTheme="majorHAnsi" w:hAnsiTheme="majorHAnsi"/>
          <w:sz w:val="24"/>
          <w:szCs w:val="24"/>
        </w:rPr>
        <w:t>)</w:t>
      </w:r>
      <w:r w:rsidR="00C3594B">
        <w:rPr>
          <w:rFonts w:asciiTheme="majorHAnsi" w:hAnsiTheme="majorHAnsi"/>
          <w:sz w:val="24"/>
          <w:szCs w:val="24"/>
        </w:rPr>
        <w:t>.</w:t>
      </w:r>
    </w:p>
    <w:p w:rsidR="008C6A21" w:rsidRDefault="003F5725" w:rsidP="00F75117">
      <w:pPr>
        <w:spacing w:line="480" w:lineRule="auto"/>
        <w:jc w:val="both"/>
        <w:rPr>
          <w:rFonts w:asciiTheme="majorHAnsi" w:hAnsiTheme="majorHAnsi"/>
          <w:sz w:val="24"/>
          <w:szCs w:val="24"/>
        </w:rPr>
      </w:pPr>
      <w:r w:rsidRPr="003515C0">
        <w:rPr>
          <w:rFonts w:asciiTheme="majorHAnsi" w:hAnsiTheme="majorHAnsi"/>
          <w:sz w:val="24"/>
          <w:szCs w:val="24"/>
        </w:rPr>
        <w:t xml:space="preserve">Some patients spontaneously </w:t>
      </w:r>
      <w:r w:rsidR="00820139">
        <w:rPr>
          <w:rFonts w:asciiTheme="majorHAnsi" w:hAnsiTheme="majorHAnsi"/>
          <w:sz w:val="24"/>
          <w:szCs w:val="24"/>
        </w:rPr>
        <w:t>compensate for their visual fie</w:t>
      </w:r>
      <w:r w:rsidR="008C6A21">
        <w:rPr>
          <w:rFonts w:asciiTheme="majorHAnsi" w:hAnsiTheme="majorHAnsi"/>
          <w:sz w:val="24"/>
          <w:szCs w:val="24"/>
        </w:rPr>
        <w:t>l</w:t>
      </w:r>
      <w:r w:rsidR="00820139">
        <w:rPr>
          <w:rFonts w:asciiTheme="majorHAnsi" w:hAnsiTheme="majorHAnsi"/>
          <w:sz w:val="24"/>
          <w:szCs w:val="24"/>
        </w:rPr>
        <w:t xml:space="preserve">d loss </w:t>
      </w:r>
      <w:r w:rsidR="008C6A21">
        <w:rPr>
          <w:rFonts w:asciiTheme="majorHAnsi" w:hAnsiTheme="majorHAnsi"/>
          <w:sz w:val="24"/>
          <w:szCs w:val="24"/>
        </w:rPr>
        <w:t xml:space="preserve">over time, </w:t>
      </w:r>
      <w:r w:rsidR="00820139">
        <w:rPr>
          <w:rFonts w:asciiTheme="majorHAnsi" w:hAnsiTheme="majorHAnsi"/>
          <w:sz w:val="24"/>
          <w:szCs w:val="24"/>
        </w:rPr>
        <w:t>by ad</w:t>
      </w:r>
      <w:r w:rsidR="008C6A21">
        <w:rPr>
          <w:rFonts w:asciiTheme="majorHAnsi" w:hAnsiTheme="majorHAnsi"/>
          <w:sz w:val="24"/>
          <w:szCs w:val="24"/>
        </w:rPr>
        <w:t>o</w:t>
      </w:r>
      <w:r w:rsidR="00820139">
        <w:rPr>
          <w:rFonts w:asciiTheme="majorHAnsi" w:hAnsiTheme="majorHAnsi"/>
          <w:sz w:val="24"/>
          <w:szCs w:val="24"/>
        </w:rPr>
        <w:t>pting more efficient eye movement strategies</w:t>
      </w:r>
      <w:r w:rsidR="008C6A21">
        <w:rPr>
          <w:rFonts w:asciiTheme="majorHAnsi" w:hAnsiTheme="majorHAnsi"/>
          <w:sz w:val="24"/>
          <w:szCs w:val="24"/>
        </w:rPr>
        <w:t xml:space="preserve"> </w:t>
      </w:r>
      <w:r w:rsidRPr="003515C0">
        <w:rPr>
          <w:rFonts w:asciiTheme="majorHAnsi" w:hAnsiTheme="majorHAnsi"/>
          <w:sz w:val="24"/>
          <w:szCs w:val="24"/>
        </w:rPr>
        <w:t>(</w:t>
      </w:r>
      <w:proofErr w:type="spellStart"/>
      <w:r w:rsidRPr="003515C0">
        <w:rPr>
          <w:rFonts w:asciiTheme="majorHAnsi" w:hAnsiTheme="majorHAnsi"/>
          <w:sz w:val="24"/>
          <w:szCs w:val="24"/>
        </w:rPr>
        <w:t>Zihl</w:t>
      </w:r>
      <w:proofErr w:type="spellEnd"/>
      <w:r w:rsidRPr="003515C0">
        <w:rPr>
          <w:rFonts w:asciiTheme="majorHAnsi" w:hAnsiTheme="majorHAnsi"/>
          <w:sz w:val="24"/>
          <w:szCs w:val="24"/>
        </w:rPr>
        <w:t>, 1999</w:t>
      </w:r>
      <w:r w:rsidR="000F520F">
        <w:rPr>
          <w:rFonts w:asciiTheme="majorHAnsi" w:hAnsiTheme="majorHAnsi"/>
          <w:sz w:val="24"/>
          <w:szCs w:val="24"/>
        </w:rPr>
        <w:t>;</w:t>
      </w:r>
      <w:r>
        <w:rPr>
          <w:rFonts w:asciiTheme="majorHAnsi" w:hAnsiTheme="majorHAnsi"/>
          <w:sz w:val="24"/>
          <w:szCs w:val="24"/>
        </w:rPr>
        <w:t xml:space="preserve"> </w:t>
      </w:r>
      <w:proofErr w:type="spellStart"/>
      <w:r>
        <w:rPr>
          <w:rFonts w:asciiTheme="majorHAnsi" w:hAnsiTheme="majorHAnsi"/>
          <w:sz w:val="24"/>
          <w:szCs w:val="24"/>
        </w:rPr>
        <w:t>Zihl</w:t>
      </w:r>
      <w:proofErr w:type="spellEnd"/>
      <w:r>
        <w:rPr>
          <w:rFonts w:asciiTheme="majorHAnsi" w:hAnsiTheme="majorHAnsi"/>
          <w:sz w:val="24"/>
          <w:szCs w:val="24"/>
        </w:rPr>
        <w:t xml:space="preserve"> &amp; von </w:t>
      </w:r>
      <w:proofErr w:type="spellStart"/>
      <w:r>
        <w:rPr>
          <w:rFonts w:asciiTheme="majorHAnsi" w:hAnsiTheme="majorHAnsi"/>
          <w:sz w:val="24"/>
          <w:szCs w:val="24"/>
        </w:rPr>
        <w:t>Cramon</w:t>
      </w:r>
      <w:proofErr w:type="spellEnd"/>
      <w:r>
        <w:rPr>
          <w:rFonts w:asciiTheme="majorHAnsi" w:hAnsiTheme="majorHAnsi"/>
          <w:sz w:val="24"/>
          <w:szCs w:val="24"/>
        </w:rPr>
        <w:t>, 1985</w:t>
      </w:r>
      <w:r w:rsidRPr="003515C0">
        <w:rPr>
          <w:rFonts w:asciiTheme="majorHAnsi" w:hAnsiTheme="majorHAnsi"/>
          <w:sz w:val="24"/>
          <w:szCs w:val="24"/>
        </w:rPr>
        <w:t>),</w:t>
      </w:r>
      <w:r w:rsidR="00C06EFB">
        <w:rPr>
          <w:rFonts w:asciiTheme="majorHAnsi" w:hAnsiTheme="majorHAnsi"/>
          <w:sz w:val="24"/>
          <w:szCs w:val="24"/>
        </w:rPr>
        <w:t xml:space="preserve"> </w:t>
      </w:r>
      <w:r w:rsidR="00820139">
        <w:rPr>
          <w:rFonts w:asciiTheme="majorHAnsi" w:hAnsiTheme="majorHAnsi"/>
          <w:sz w:val="24"/>
          <w:szCs w:val="24"/>
        </w:rPr>
        <w:t xml:space="preserve">however </w:t>
      </w:r>
      <w:r w:rsidR="00ED79A4">
        <w:rPr>
          <w:rFonts w:asciiTheme="majorHAnsi" w:hAnsiTheme="majorHAnsi"/>
          <w:sz w:val="24"/>
          <w:szCs w:val="24"/>
        </w:rPr>
        <w:t xml:space="preserve">an </w:t>
      </w:r>
      <w:r w:rsidR="00820139">
        <w:rPr>
          <w:rFonts w:asciiTheme="majorHAnsi" w:hAnsiTheme="majorHAnsi"/>
          <w:sz w:val="24"/>
          <w:szCs w:val="24"/>
        </w:rPr>
        <w:t>estimated 60% of patients continue using abnormal visual scanning strat</w:t>
      </w:r>
      <w:r w:rsidR="00891DF4">
        <w:rPr>
          <w:rFonts w:asciiTheme="majorHAnsi" w:hAnsiTheme="majorHAnsi"/>
          <w:sz w:val="24"/>
          <w:szCs w:val="24"/>
        </w:rPr>
        <w:t>e</w:t>
      </w:r>
      <w:r w:rsidR="00820139">
        <w:rPr>
          <w:rFonts w:asciiTheme="majorHAnsi" w:hAnsiTheme="majorHAnsi"/>
          <w:sz w:val="24"/>
          <w:szCs w:val="24"/>
        </w:rPr>
        <w:t>gi</w:t>
      </w:r>
      <w:r w:rsidR="00891DF4">
        <w:rPr>
          <w:rFonts w:asciiTheme="majorHAnsi" w:hAnsiTheme="majorHAnsi"/>
          <w:sz w:val="24"/>
          <w:szCs w:val="24"/>
        </w:rPr>
        <w:t>e</w:t>
      </w:r>
      <w:r w:rsidR="00820139">
        <w:rPr>
          <w:rFonts w:asciiTheme="majorHAnsi" w:hAnsiTheme="majorHAnsi"/>
          <w:sz w:val="24"/>
          <w:szCs w:val="24"/>
        </w:rPr>
        <w:t>s when searching for a target object (</w:t>
      </w:r>
      <w:proofErr w:type="spellStart"/>
      <w:r w:rsidR="00820139">
        <w:rPr>
          <w:rFonts w:asciiTheme="majorHAnsi" w:hAnsiTheme="majorHAnsi"/>
          <w:sz w:val="24"/>
          <w:szCs w:val="24"/>
        </w:rPr>
        <w:t>Zihl</w:t>
      </w:r>
      <w:proofErr w:type="spellEnd"/>
      <w:r w:rsidR="00820139">
        <w:rPr>
          <w:rFonts w:asciiTheme="majorHAnsi" w:hAnsiTheme="majorHAnsi"/>
          <w:sz w:val="24"/>
          <w:szCs w:val="24"/>
        </w:rPr>
        <w:t>, 1995)</w:t>
      </w:r>
      <w:r w:rsidRPr="003515C0">
        <w:rPr>
          <w:rFonts w:asciiTheme="majorHAnsi" w:hAnsiTheme="majorHAnsi"/>
          <w:sz w:val="24"/>
          <w:szCs w:val="24"/>
        </w:rPr>
        <w:t>.</w:t>
      </w:r>
      <w:r w:rsidRPr="003F5725">
        <w:rPr>
          <w:rFonts w:asciiTheme="majorHAnsi" w:hAnsiTheme="majorHAnsi"/>
          <w:sz w:val="24"/>
          <w:szCs w:val="24"/>
        </w:rPr>
        <w:t xml:space="preserve"> </w:t>
      </w:r>
      <w:r>
        <w:rPr>
          <w:rFonts w:asciiTheme="majorHAnsi" w:hAnsiTheme="majorHAnsi"/>
          <w:sz w:val="24"/>
          <w:szCs w:val="24"/>
        </w:rPr>
        <w:t>One technique that has been shown to improve patient</w:t>
      </w:r>
      <w:r w:rsidR="00BF3C93">
        <w:rPr>
          <w:rFonts w:asciiTheme="majorHAnsi" w:hAnsiTheme="majorHAnsi"/>
          <w:sz w:val="24"/>
          <w:szCs w:val="24"/>
        </w:rPr>
        <w:t>’</w:t>
      </w:r>
      <w:r>
        <w:rPr>
          <w:rFonts w:asciiTheme="majorHAnsi" w:hAnsiTheme="majorHAnsi"/>
          <w:sz w:val="24"/>
          <w:szCs w:val="24"/>
        </w:rPr>
        <w:t>s visual exploratory abilities is visual search training</w:t>
      </w:r>
      <w:r w:rsidR="00ED79A4">
        <w:rPr>
          <w:rFonts w:asciiTheme="majorHAnsi" w:hAnsiTheme="majorHAnsi"/>
          <w:sz w:val="24"/>
          <w:szCs w:val="24"/>
        </w:rPr>
        <w:t>,</w:t>
      </w:r>
      <w:r w:rsidRPr="003515C0">
        <w:rPr>
          <w:rFonts w:asciiTheme="majorHAnsi" w:hAnsiTheme="majorHAnsi"/>
          <w:sz w:val="24"/>
          <w:szCs w:val="24"/>
        </w:rPr>
        <w:t xml:space="preserve"> </w:t>
      </w:r>
      <w:r w:rsidR="00ED79A4">
        <w:rPr>
          <w:rFonts w:asciiTheme="majorHAnsi" w:hAnsiTheme="majorHAnsi"/>
          <w:sz w:val="24"/>
          <w:szCs w:val="24"/>
        </w:rPr>
        <w:t xml:space="preserve">which </w:t>
      </w:r>
      <w:r>
        <w:rPr>
          <w:rFonts w:asciiTheme="majorHAnsi" w:hAnsiTheme="majorHAnsi"/>
          <w:sz w:val="24"/>
          <w:szCs w:val="24"/>
        </w:rPr>
        <w:t>encourages patients to</w:t>
      </w:r>
      <w:r w:rsidRPr="003515C0">
        <w:rPr>
          <w:rFonts w:asciiTheme="majorHAnsi" w:hAnsiTheme="majorHAnsi"/>
          <w:sz w:val="24"/>
          <w:szCs w:val="24"/>
        </w:rPr>
        <w:t xml:space="preserve"> </w:t>
      </w:r>
      <w:r w:rsidR="00BF3C93">
        <w:rPr>
          <w:rFonts w:asciiTheme="majorHAnsi" w:hAnsiTheme="majorHAnsi"/>
          <w:sz w:val="24"/>
          <w:szCs w:val="24"/>
        </w:rPr>
        <w:t>make exploratory eye movem</w:t>
      </w:r>
      <w:r w:rsidR="00C3594B">
        <w:rPr>
          <w:rFonts w:asciiTheme="majorHAnsi" w:hAnsiTheme="majorHAnsi"/>
          <w:sz w:val="24"/>
          <w:szCs w:val="24"/>
        </w:rPr>
        <w:t>e</w:t>
      </w:r>
      <w:r w:rsidR="00BF3C93">
        <w:rPr>
          <w:rFonts w:asciiTheme="majorHAnsi" w:hAnsiTheme="majorHAnsi"/>
          <w:sz w:val="24"/>
          <w:szCs w:val="24"/>
        </w:rPr>
        <w:t>nts into the blind field</w:t>
      </w:r>
      <w:ins w:id="14" w:author="r02al13" w:date="2016-03-11T10:41:00Z">
        <w:r w:rsidR="00C3594B">
          <w:rPr>
            <w:rFonts w:asciiTheme="majorHAnsi" w:hAnsiTheme="majorHAnsi"/>
            <w:sz w:val="24"/>
            <w:szCs w:val="24"/>
          </w:rPr>
          <w:t xml:space="preserve"> </w:t>
        </w:r>
      </w:ins>
      <w:r w:rsidRPr="003515C0">
        <w:rPr>
          <w:rFonts w:asciiTheme="majorHAnsi" w:hAnsiTheme="majorHAnsi"/>
          <w:sz w:val="24"/>
          <w:szCs w:val="24"/>
        </w:rPr>
        <w:lastRenderedPageBreak/>
        <w:t>(</w:t>
      </w:r>
      <w:proofErr w:type="spellStart"/>
      <w:r w:rsidR="00F75117">
        <w:rPr>
          <w:rFonts w:asciiTheme="majorHAnsi" w:hAnsiTheme="majorHAnsi"/>
          <w:sz w:val="24"/>
          <w:szCs w:val="24"/>
        </w:rPr>
        <w:t>Pambakian</w:t>
      </w:r>
      <w:proofErr w:type="spellEnd"/>
      <w:r w:rsidR="00F75117">
        <w:rPr>
          <w:rFonts w:asciiTheme="majorHAnsi" w:hAnsiTheme="majorHAnsi"/>
          <w:sz w:val="24"/>
          <w:szCs w:val="24"/>
        </w:rPr>
        <w:t xml:space="preserve">, Currie &amp; Kennard, 2005; </w:t>
      </w:r>
      <w:proofErr w:type="spellStart"/>
      <w:r w:rsidRPr="003515C0">
        <w:rPr>
          <w:rFonts w:asciiTheme="majorHAnsi" w:hAnsiTheme="majorHAnsi"/>
          <w:sz w:val="24"/>
          <w:szCs w:val="24"/>
        </w:rPr>
        <w:t>Pambakian</w:t>
      </w:r>
      <w:proofErr w:type="spellEnd"/>
      <w:r w:rsidRPr="003515C0">
        <w:rPr>
          <w:rFonts w:asciiTheme="majorHAnsi" w:hAnsiTheme="majorHAnsi"/>
          <w:sz w:val="24"/>
          <w:szCs w:val="24"/>
        </w:rPr>
        <w:t xml:space="preserve">, </w:t>
      </w:r>
      <w:proofErr w:type="spellStart"/>
      <w:r w:rsidRPr="003515C0">
        <w:rPr>
          <w:rFonts w:asciiTheme="majorHAnsi" w:hAnsiTheme="majorHAnsi"/>
          <w:sz w:val="24"/>
          <w:szCs w:val="24"/>
        </w:rPr>
        <w:t>Mannan</w:t>
      </w:r>
      <w:proofErr w:type="spellEnd"/>
      <w:r w:rsidRPr="003515C0">
        <w:rPr>
          <w:rFonts w:asciiTheme="majorHAnsi" w:hAnsiTheme="majorHAnsi"/>
          <w:sz w:val="24"/>
          <w:szCs w:val="24"/>
        </w:rPr>
        <w:t>, Hodgson &amp; Kennard, 2004</w:t>
      </w:r>
      <w:r>
        <w:rPr>
          <w:rFonts w:asciiTheme="majorHAnsi" w:hAnsiTheme="majorHAnsi"/>
          <w:sz w:val="24"/>
          <w:szCs w:val="24"/>
        </w:rPr>
        <w:t>;)</w:t>
      </w:r>
      <w:r w:rsidRPr="003515C0">
        <w:rPr>
          <w:rFonts w:asciiTheme="majorHAnsi" w:hAnsiTheme="majorHAnsi"/>
          <w:sz w:val="24"/>
          <w:szCs w:val="24"/>
        </w:rPr>
        <w:t>.</w:t>
      </w:r>
      <w:r w:rsidR="00BF3C93">
        <w:rPr>
          <w:rFonts w:asciiTheme="majorHAnsi" w:hAnsiTheme="majorHAnsi"/>
          <w:sz w:val="24"/>
          <w:szCs w:val="24"/>
        </w:rPr>
        <w:t xml:space="preserve"> In laboratory settings</w:t>
      </w:r>
      <w:r w:rsidR="0066676E">
        <w:rPr>
          <w:rFonts w:asciiTheme="majorHAnsi" w:hAnsiTheme="majorHAnsi"/>
          <w:sz w:val="24"/>
          <w:szCs w:val="24"/>
        </w:rPr>
        <w:t xml:space="preserve"> improvements have been noted after as little as 7 hours of practice</w:t>
      </w:r>
      <w:r w:rsidR="004E3AD4">
        <w:rPr>
          <w:rFonts w:asciiTheme="majorHAnsi" w:hAnsiTheme="majorHAnsi"/>
          <w:sz w:val="24"/>
          <w:szCs w:val="24"/>
        </w:rPr>
        <w:t xml:space="preserve"> </w:t>
      </w:r>
      <w:r w:rsidR="0066676E">
        <w:rPr>
          <w:rFonts w:asciiTheme="majorHAnsi" w:hAnsiTheme="majorHAnsi"/>
          <w:sz w:val="24"/>
          <w:szCs w:val="24"/>
        </w:rPr>
        <w:t>(</w:t>
      </w:r>
      <w:proofErr w:type="spellStart"/>
      <w:r w:rsidR="0066676E">
        <w:rPr>
          <w:rFonts w:asciiTheme="majorHAnsi" w:hAnsiTheme="majorHAnsi"/>
          <w:sz w:val="24"/>
          <w:szCs w:val="24"/>
        </w:rPr>
        <w:t>Schuett</w:t>
      </w:r>
      <w:proofErr w:type="spellEnd"/>
      <w:r w:rsidR="0066676E">
        <w:rPr>
          <w:rFonts w:asciiTheme="majorHAnsi" w:hAnsiTheme="majorHAnsi"/>
          <w:sz w:val="24"/>
          <w:szCs w:val="24"/>
        </w:rPr>
        <w:t>, 2009), and after only one session of therapy (300 trials) on a real-world task</w:t>
      </w:r>
      <w:r w:rsidR="00891DF4">
        <w:rPr>
          <w:rFonts w:asciiTheme="majorHAnsi" w:hAnsiTheme="majorHAnsi"/>
          <w:sz w:val="24"/>
          <w:szCs w:val="24"/>
        </w:rPr>
        <w:t xml:space="preserve"> </w:t>
      </w:r>
      <w:r w:rsidR="0066676E">
        <w:rPr>
          <w:rFonts w:asciiTheme="majorHAnsi" w:hAnsiTheme="majorHAnsi"/>
          <w:sz w:val="24"/>
          <w:szCs w:val="24"/>
        </w:rPr>
        <w:t>(</w:t>
      </w:r>
      <w:proofErr w:type="spellStart"/>
      <w:r w:rsidR="0066676E">
        <w:rPr>
          <w:rFonts w:asciiTheme="majorHAnsi" w:hAnsiTheme="majorHAnsi"/>
          <w:sz w:val="24"/>
          <w:szCs w:val="24"/>
        </w:rPr>
        <w:t>Jacquin-Courtois</w:t>
      </w:r>
      <w:proofErr w:type="spellEnd"/>
      <w:r w:rsidR="0066676E">
        <w:rPr>
          <w:rFonts w:asciiTheme="majorHAnsi" w:hAnsiTheme="majorHAnsi"/>
          <w:sz w:val="24"/>
          <w:szCs w:val="24"/>
        </w:rPr>
        <w:t xml:space="preserve">, </w:t>
      </w:r>
      <w:r w:rsidR="00891DF4">
        <w:rPr>
          <w:rFonts w:asciiTheme="majorHAnsi" w:hAnsiTheme="majorHAnsi"/>
          <w:sz w:val="24"/>
          <w:szCs w:val="24"/>
        </w:rPr>
        <w:t>B</w:t>
      </w:r>
      <w:r w:rsidR="0066676E">
        <w:rPr>
          <w:rFonts w:asciiTheme="majorHAnsi" w:hAnsiTheme="majorHAnsi"/>
          <w:sz w:val="24"/>
          <w:szCs w:val="24"/>
        </w:rPr>
        <w:t xml:space="preserve">ays, </w:t>
      </w:r>
      <w:proofErr w:type="spellStart"/>
      <w:r w:rsidR="0066676E">
        <w:rPr>
          <w:rFonts w:asciiTheme="majorHAnsi" w:hAnsiTheme="majorHAnsi"/>
          <w:sz w:val="24"/>
          <w:szCs w:val="24"/>
        </w:rPr>
        <w:t>Salemme</w:t>
      </w:r>
      <w:proofErr w:type="spellEnd"/>
      <w:r w:rsidR="0066676E">
        <w:rPr>
          <w:rFonts w:asciiTheme="majorHAnsi" w:hAnsiTheme="majorHAnsi"/>
          <w:sz w:val="24"/>
          <w:szCs w:val="24"/>
        </w:rPr>
        <w:t xml:space="preserve">, </w:t>
      </w:r>
      <w:proofErr w:type="spellStart"/>
      <w:r w:rsidR="0066676E">
        <w:rPr>
          <w:rFonts w:asciiTheme="majorHAnsi" w:hAnsiTheme="majorHAnsi"/>
          <w:sz w:val="24"/>
          <w:szCs w:val="24"/>
        </w:rPr>
        <w:t>Leff</w:t>
      </w:r>
      <w:proofErr w:type="spellEnd"/>
      <w:r w:rsidR="0066676E">
        <w:rPr>
          <w:rFonts w:asciiTheme="majorHAnsi" w:hAnsiTheme="majorHAnsi"/>
          <w:sz w:val="24"/>
          <w:szCs w:val="24"/>
        </w:rPr>
        <w:t xml:space="preserve"> </w:t>
      </w:r>
      <w:r w:rsidR="00DD385E">
        <w:rPr>
          <w:rFonts w:asciiTheme="majorHAnsi" w:hAnsiTheme="majorHAnsi"/>
          <w:sz w:val="24"/>
          <w:szCs w:val="24"/>
        </w:rPr>
        <w:t xml:space="preserve">&amp; </w:t>
      </w:r>
      <w:r w:rsidR="00891DF4">
        <w:rPr>
          <w:rFonts w:asciiTheme="majorHAnsi" w:hAnsiTheme="majorHAnsi"/>
          <w:sz w:val="24"/>
          <w:szCs w:val="24"/>
        </w:rPr>
        <w:t>H</w:t>
      </w:r>
      <w:r w:rsidR="00DD385E">
        <w:rPr>
          <w:rFonts w:asciiTheme="majorHAnsi" w:hAnsiTheme="majorHAnsi"/>
          <w:sz w:val="24"/>
          <w:szCs w:val="24"/>
        </w:rPr>
        <w:t>usain, 2012)</w:t>
      </w:r>
      <w:r w:rsidR="00891DF4">
        <w:rPr>
          <w:rFonts w:asciiTheme="majorHAnsi" w:hAnsiTheme="majorHAnsi"/>
          <w:sz w:val="24"/>
          <w:szCs w:val="24"/>
        </w:rPr>
        <w:t>. Applying these strategies in real life has been associated with</w:t>
      </w:r>
      <w:r w:rsidRPr="003515C0">
        <w:rPr>
          <w:rFonts w:asciiTheme="majorHAnsi" w:hAnsiTheme="majorHAnsi"/>
          <w:sz w:val="24"/>
          <w:szCs w:val="24"/>
        </w:rPr>
        <w:t xml:space="preserve"> </w:t>
      </w:r>
      <w:r w:rsidR="00891DF4">
        <w:rPr>
          <w:rFonts w:asciiTheme="majorHAnsi" w:hAnsiTheme="majorHAnsi"/>
          <w:sz w:val="24"/>
          <w:szCs w:val="24"/>
        </w:rPr>
        <w:t xml:space="preserve">self-reported improvements in general functioning </w:t>
      </w:r>
      <w:r>
        <w:rPr>
          <w:rFonts w:asciiTheme="majorHAnsi" w:hAnsiTheme="majorHAnsi"/>
          <w:sz w:val="24"/>
          <w:szCs w:val="24"/>
        </w:rPr>
        <w:t>(</w:t>
      </w:r>
      <w:proofErr w:type="spellStart"/>
      <w:r w:rsidRPr="003515C0">
        <w:rPr>
          <w:rFonts w:asciiTheme="majorHAnsi" w:hAnsiTheme="majorHAnsi"/>
          <w:sz w:val="24"/>
          <w:szCs w:val="24"/>
        </w:rPr>
        <w:t>Mannan</w:t>
      </w:r>
      <w:proofErr w:type="spellEnd"/>
      <w:r>
        <w:rPr>
          <w:rFonts w:asciiTheme="majorHAnsi" w:hAnsiTheme="majorHAnsi" w:cs="Myriad-Roman"/>
          <w:color w:val="231F20"/>
          <w:sz w:val="24"/>
          <w:szCs w:val="24"/>
        </w:rPr>
        <w:t xml:space="preserve">, </w:t>
      </w:r>
      <w:proofErr w:type="spellStart"/>
      <w:r>
        <w:rPr>
          <w:rFonts w:asciiTheme="majorHAnsi" w:hAnsiTheme="majorHAnsi" w:cs="Myriad-Roman"/>
          <w:color w:val="231F20"/>
          <w:sz w:val="24"/>
          <w:szCs w:val="24"/>
        </w:rPr>
        <w:t>Pambakian</w:t>
      </w:r>
      <w:proofErr w:type="spellEnd"/>
      <w:r w:rsidRPr="006765B6">
        <w:rPr>
          <w:rFonts w:asciiTheme="majorHAnsi" w:hAnsiTheme="majorHAnsi" w:cs="Myriad-Roman"/>
          <w:color w:val="231F20"/>
          <w:sz w:val="24"/>
          <w:szCs w:val="24"/>
        </w:rPr>
        <w:t xml:space="preserve"> &amp; Kennard,</w:t>
      </w:r>
      <w:r w:rsidRPr="003515C0">
        <w:rPr>
          <w:rFonts w:asciiTheme="majorHAnsi" w:hAnsiTheme="majorHAnsi"/>
          <w:sz w:val="24"/>
          <w:szCs w:val="24"/>
        </w:rPr>
        <w:t xml:space="preserve"> 2010</w:t>
      </w:r>
      <w:r>
        <w:rPr>
          <w:rFonts w:asciiTheme="majorHAnsi" w:hAnsiTheme="majorHAnsi"/>
          <w:sz w:val="24"/>
          <w:szCs w:val="24"/>
        </w:rPr>
        <w:t xml:space="preserve">; </w:t>
      </w:r>
      <w:proofErr w:type="spellStart"/>
      <w:r w:rsidRPr="003515C0">
        <w:rPr>
          <w:rFonts w:asciiTheme="majorHAnsi" w:hAnsiTheme="majorHAnsi"/>
          <w:sz w:val="24"/>
          <w:szCs w:val="24"/>
        </w:rPr>
        <w:t>Zihl</w:t>
      </w:r>
      <w:proofErr w:type="spellEnd"/>
      <w:r w:rsidRPr="003515C0">
        <w:rPr>
          <w:rFonts w:asciiTheme="majorHAnsi" w:hAnsiTheme="majorHAnsi"/>
          <w:sz w:val="24"/>
          <w:szCs w:val="24"/>
        </w:rPr>
        <w:t>, 1981).</w:t>
      </w:r>
      <w:del w:id="15" w:author="Amelia Hunt" w:date="2016-04-22T16:23:00Z">
        <w:r w:rsidR="00BF3C93" w:rsidDel="00ED79A4">
          <w:rPr>
            <w:rFonts w:asciiTheme="majorHAnsi" w:hAnsiTheme="majorHAnsi"/>
            <w:sz w:val="24"/>
            <w:szCs w:val="24"/>
          </w:rPr>
          <w:delText xml:space="preserve"> </w:delText>
        </w:r>
        <w:r w:rsidRPr="003515C0" w:rsidDel="00ED79A4">
          <w:rPr>
            <w:rFonts w:asciiTheme="majorHAnsi" w:hAnsiTheme="majorHAnsi"/>
            <w:sz w:val="24"/>
            <w:szCs w:val="24"/>
          </w:rPr>
          <w:delText xml:space="preserve"> </w:delText>
        </w:r>
      </w:del>
      <w:r>
        <w:rPr>
          <w:rFonts w:asciiTheme="majorHAnsi" w:hAnsiTheme="majorHAnsi"/>
          <w:sz w:val="24"/>
          <w:szCs w:val="24"/>
        </w:rPr>
        <w:t xml:space="preserve"> </w:t>
      </w:r>
    </w:p>
    <w:p w:rsidR="009310F9" w:rsidRDefault="00ED79A4">
      <w:pPr>
        <w:spacing w:line="480" w:lineRule="auto"/>
        <w:jc w:val="both"/>
        <w:rPr>
          <w:rFonts w:asciiTheme="majorHAnsi" w:hAnsiTheme="majorHAnsi"/>
          <w:sz w:val="24"/>
          <w:szCs w:val="24"/>
        </w:rPr>
        <w:pPrChange w:id="16" w:author="Amelia Hunt" w:date="2016-04-22T16:34:00Z">
          <w:pPr>
            <w:spacing w:line="480" w:lineRule="auto"/>
            <w:ind w:firstLine="720"/>
          </w:pPr>
        </w:pPrChange>
      </w:pPr>
      <w:r>
        <w:rPr>
          <w:rFonts w:asciiTheme="majorHAnsi" w:hAnsiTheme="majorHAnsi"/>
          <w:color w:val="000000" w:themeColor="text1"/>
          <w:sz w:val="24"/>
          <w:szCs w:val="24"/>
        </w:rPr>
        <w:t>In</w:t>
      </w:r>
      <w:r w:rsidR="008C6A21">
        <w:rPr>
          <w:rFonts w:asciiTheme="majorHAnsi" w:hAnsiTheme="majorHAnsi"/>
          <w:color w:val="000000" w:themeColor="text1"/>
          <w:sz w:val="24"/>
          <w:szCs w:val="24"/>
        </w:rPr>
        <w:t xml:space="preserve"> </w:t>
      </w:r>
      <w:r>
        <w:rPr>
          <w:rFonts w:asciiTheme="majorHAnsi" w:hAnsiTheme="majorHAnsi"/>
          <w:color w:val="000000" w:themeColor="text1"/>
          <w:sz w:val="24"/>
          <w:szCs w:val="24"/>
        </w:rPr>
        <w:t xml:space="preserve">training studies, </w:t>
      </w:r>
      <w:r w:rsidR="00C3594B" w:rsidRPr="000F520F">
        <w:rPr>
          <w:rFonts w:asciiTheme="majorHAnsi" w:hAnsiTheme="majorHAnsi"/>
          <w:color w:val="000000" w:themeColor="text1"/>
          <w:sz w:val="24"/>
          <w:szCs w:val="24"/>
        </w:rPr>
        <w:t xml:space="preserve">participants </w:t>
      </w:r>
      <w:r w:rsidR="008C6A21">
        <w:rPr>
          <w:rFonts w:asciiTheme="majorHAnsi" w:hAnsiTheme="majorHAnsi"/>
          <w:color w:val="000000" w:themeColor="text1"/>
          <w:sz w:val="24"/>
          <w:szCs w:val="24"/>
        </w:rPr>
        <w:t>are typically</w:t>
      </w:r>
      <w:r w:rsidR="008C6A21" w:rsidRPr="000F520F">
        <w:rPr>
          <w:rFonts w:asciiTheme="majorHAnsi" w:hAnsiTheme="majorHAnsi"/>
          <w:color w:val="000000" w:themeColor="text1"/>
          <w:sz w:val="24"/>
          <w:szCs w:val="24"/>
        </w:rPr>
        <w:t xml:space="preserve"> </w:t>
      </w:r>
      <w:r w:rsidR="00C3594B" w:rsidRPr="000F520F">
        <w:rPr>
          <w:rFonts w:asciiTheme="majorHAnsi" w:hAnsiTheme="majorHAnsi"/>
          <w:color w:val="000000" w:themeColor="text1"/>
          <w:sz w:val="24"/>
          <w:szCs w:val="24"/>
        </w:rPr>
        <w:t xml:space="preserve">given specific instructions and encouraged to use a particular strategy. </w:t>
      </w:r>
      <w:r w:rsidR="00F35A50">
        <w:rPr>
          <w:rFonts w:asciiTheme="majorHAnsi" w:hAnsiTheme="majorHAnsi"/>
          <w:color w:val="000000" w:themeColor="text1"/>
          <w:sz w:val="24"/>
          <w:szCs w:val="24"/>
        </w:rPr>
        <w:t xml:space="preserve">Is this required, or </w:t>
      </w:r>
      <w:r w:rsidR="008C6A21">
        <w:rPr>
          <w:rFonts w:asciiTheme="majorHAnsi" w:hAnsiTheme="majorHAnsi"/>
          <w:color w:val="000000" w:themeColor="text1"/>
          <w:sz w:val="24"/>
          <w:szCs w:val="24"/>
        </w:rPr>
        <w:t>can</w:t>
      </w:r>
      <w:r w:rsidR="00F35A50">
        <w:rPr>
          <w:rFonts w:asciiTheme="majorHAnsi" w:hAnsiTheme="majorHAnsi"/>
          <w:color w:val="000000" w:themeColor="text1"/>
          <w:sz w:val="24"/>
          <w:szCs w:val="24"/>
        </w:rPr>
        <w:t xml:space="preserve"> an efficient strategy develop spontaneously </w:t>
      </w:r>
      <w:r w:rsidR="008C6A21">
        <w:rPr>
          <w:rFonts w:asciiTheme="majorHAnsi" w:hAnsiTheme="majorHAnsi"/>
          <w:color w:val="000000" w:themeColor="text1"/>
          <w:sz w:val="24"/>
          <w:szCs w:val="24"/>
        </w:rPr>
        <w:t>simply through</w:t>
      </w:r>
      <w:r w:rsidR="00F35A50">
        <w:rPr>
          <w:rFonts w:asciiTheme="majorHAnsi" w:hAnsiTheme="majorHAnsi"/>
          <w:color w:val="000000" w:themeColor="text1"/>
          <w:sz w:val="24"/>
          <w:szCs w:val="24"/>
        </w:rPr>
        <w:t xml:space="preserve"> exposure to the deficit</w:t>
      </w:r>
      <w:r w:rsidR="008C6A21">
        <w:rPr>
          <w:rFonts w:asciiTheme="majorHAnsi" w:hAnsiTheme="majorHAnsi"/>
          <w:color w:val="000000" w:themeColor="text1"/>
          <w:sz w:val="24"/>
          <w:szCs w:val="24"/>
        </w:rPr>
        <w:t xml:space="preserve"> and practice with a specific search task</w:t>
      </w:r>
      <w:r w:rsidR="00F35A50">
        <w:rPr>
          <w:rFonts w:asciiTheme="majorHAnsi" w:hAnsiTheme="majorHAnsi"/>
          <w:color w:val="000000" w:themeColor="text1"/>
          <w:sz w:val="24"/>
          <w:szCs w:val="24"/>
        </w:rPr>
        <w:t xml:space="preserve">? An influential model of visual search </w:t>
      </w:r>
      <w:r w:rsidR="00414806">
        <w:rPr>
          <w:rFonts w:asciiTheme="majorHAnsi" w:hAnsiTheme="majorHAnsi"/>
          <w:sz w:val="24"/>
          <w:szCs w:val="24"/>
        </w:rPr>
        <w:t>suggest</w:t>
      </w:r>
      <w:r w:rsidR="00F35A50">
        <w:rPr>
          <w:rFonts w:asciiTheme="majorHAnsi" w:hAnsiTheme="majorHAnsi"/>
          <w:sz w:val="24"/>
          <w:szCs w:val="24"/>
        </w:rPr>
        <w:t>s</w:t>
      </w:r>
      <w:r w:rsidR="00C3594B">
        <w:rPr>
          <w:rFonts w:asciiTheme="majorHAnsi" w:hAnsiTheme="majorHAnsi"/>
          <w:sz w:val="24"/>
          <w:szCs w:val="24"/>
        </w:rPr>
        <w:t xml:space="preserve"> that healthy</w:t>
      </w:r>
      <w:r w:rsidR="00414806">
        <w:rPr>
          <w:rFonts w:asciiTheme="majorHAnsi" w:hAnsiTheme="majorHAnsi"/>
          <w:sz w:val="24"/>
          <w:szCs w:val="24"/>
        </w:rPr>
        <w:t xml:space="preserve"> </w:t>
      </w:r>
      <w:r w:rsidR="00C3594B">
        <w:rPr>
          <w:rFonts w:asciiTheme="majorHAnsi" w:hAnsiTheme="majorHAnsi"/>
          <w:sz w:val="24"/>
          <w:szCs w:val="24"/>
        </w:rPr>
        <w:t>human</w:t>
      </w:r>
      <w:r w:rsidR="00FB10F7">
        <w:rPr>
          <w:rFonts w:asciiTheme="majorHAnsi" w:hAnsiTheme="majorHAnsi"/>
          <w:sz w:val="24"/>
          <w:szCs w:val="24"/>
        </w:rPr>
        <w:t xml:space="preserve"> observers</w:t>
      </w:r>
      <w:r w:rsidR="005062F5">
        <w:rPr>
          <w:rFonts w:asciiTheme="majorHAnsi" w:hAnsiTheme="majorHAnsi"/>
          <w:sz w:val="24"/>
          <w:szCs w:val="24"/>
        </w:rPr>
        <w:t xml:space="preserve"> </w:t>
      </w:r>
      <w:r w:rsidR="00F35A50">
        <w:rPr>
          <w:rFonts w:asciiTheme="majorHAnsi" w:hAnsiTheme="majorHAnsi"/>
          <w:sz w:val="24"/>
          <w:szCs w:val="24"/>
        </w:rPr>
        <w:t xml:space="preserve">can </w:t>
      </w:r>
      <w:r w:rsidR="005062F5">
        <w:rPr>
          <w:rFonts w:asciiTheme="majorHAnsi" w:hAnsiTheme="majorHAnsi"/>
          <w:sz w:val="24"/>
          <w:szCs w:val="24"/>
        </w:rPr>
        <w:t>use optimal st</w:t>
      </w:r>
      <w:r w:rsidR="00414806">
        <w:rPr>
          <w:rFonts w:asciiTheme="majorHAnsi" w:hAnsiTheme="majorHAnsi"/>
          <w:sz w:val="24"/>
          <w:szCs w:val="24"/>
        </w:rPr>
        <w:t>r</w:t>
      </w:r>
      <w:r w:rsidR="005062F5">
        <w:rPr>
          <w:rFonts w:asciiTheme="majorHAnsi" w:hAnsiTheme="majorHAnsi"/>
          <w:sz w:val="24"/>
          <w:szCs w:val="24"/>
        </w:rPr>
        <w:t>a</w:t>
      </w:r>
      <w:r w:rsidR="00414806">
        <w:rPr>
          <w:rFonts w:asciiTheme="majorHAnsi" w:hAnsiTheme="majorHAnsi"/>
          <w:sz w:val="24"/>
          <w:szCs w:val="24"/>
        </w:rPr>
        <w:t>tegies</w:t>
      </w:r>
      <w:r w:rsidR="000F520F">
        <w:rPr>
          <w:rFonts w:asciiTheme="majorHAnsi" w:hAnsiTheme="majorHAnsi"/>
          <w:sz w:val="24"/>
          <w:szCs w:val="24"/>
        </w:rPr>
        <w:t xml:space="preserve"> without specific instructions</w:t>
      </w:r>
      <w:r w:rsidR="00414806">
        <w:rPr>
          <w:rFonts w:asciiTheme="majorHAnsi" w:hAnsiTheme="majorHAnsi"/>
          <w:sz w:val="24"/>
          <w:szCs w:val="24"/>
        </w:rPr>
        <w:t xml:space="preserve"> </w:t>
      </w:r>
      <w:r w:rsidR="005062F5">
        <w:rPr>
          <w:rFonts w:asciiTheme="majorHAnsi" w:hAnsiTheme="majorHAnsi"/>
          <w:sz w:val="24"/>
          <w:szCs w:val="24"/>
        </w:rPr>
        <w:t>(</w:t>
      </w:r>
      <w:proofErr w:type="spellStart"/>
      <w:r w:rsidR="005062F5">
        <w:rPr>
          <w:rFonts w:asciiTheme="majorHAnsi" w:hAnsiTheme="majorHAnsi"/>
          <w:sz w:val="24"/>
          <w:szCs w:val="24"/>
        </w:rPr>
        <w:t>Najemnik</w:t>
      </w:r>
      <w:proofErr w:type="spellEnd"/>
      <w:r w:rsidR="005062F5">
        <w:rPr>
          <w:rFonts w:asciiTheme="majorHAnsi" w:hAnsiTheme="majorHAnsi"/>
          <w:sz w:val="24"/>
          <w:szCs w:val="24"/>
        </w:rPr>
        <w:t xml:space="preserve"> &amp; </w:t>
      </w:r>
      <w:proofErr w:type="spellStart"/>
      <w:r w:rsidR="005062F5">
        <w:rPr>
          <w:rFonts w:asciiTheme="majorHAnsi" w:hAnsiTheme="majorHAnsi"/>
          <w:sz w:val="24"/>
          <w:szCs w:val="24"/>
        </w:rPr>
        <w:t>Geisler</w:t>
      </w:r>
      <w:proofErr w:type="spellEnd"/>
      <w:r w:rsidR="005062F5">
        <w:rPr>
          <w:rFonts w:asciiTheme="majorHAnsi" w:hAnsiTheme="majorHAnsi"/>
          <w:sz w:val="24"/>
          <w:szCs w:val="24"/>
        </w:rPr>
        <w:t>, 2005;</w:t>
      </w:r>
      <w:r w:rsidR="00F35A50">
        <w:rPr>
          <w:rFonts w:asciiTheme="majorHAnsi" w:hAnsiTheme="majorHAnsi"/>
          <w:sz w:val="24"/>
          <w:szCs w:val="24"/>
        </w:rPr>
        <w:t xml:space="preserve"> 2008), but others have demonstrated</w:t>
      </w:r>
      <w:r w:rsidR="00414806">
        <w:rPr>
          <w:rFonts w:asciiTheme="majorHAnsi" w:hAnsiTheme="majorHAnsi"/>
          <w:sz w:val="24"/>
          <w:szCs w:val="24"/>
        </w:rPr>
        <w:t xml:space="preserve"> </w:t>
      </w:r>
      <w:r>
        <w:rPr>
          <w:rFonts w:asciiTheme="majorHAnsi" w:hAnsiTheme="majorHAnsi"/>
          <w:sz w:val="24"/>
          <w:szCs w:val="24"/>
        </w:rPr>
        <w:t xml:space="preserve"> surprising</w:t>
      </w:r>
      <w:r w:rsidR="00414806">
        <w:rPr>
          <w:rFonts w:asciiTheme="majorHAnsi" w:hAnsiTheme="majorHAnsi"/>
          <w:sz w:val="24"/>
          <w:szCs w:val="24"/>
        </w:rPr>
        <w:t xml:space="preserve"> failure</w:t>
      </w:r>
      <w:r>
        <w:rPr>
          <w:rFonts w:asciiTheme="majorHAnsi" w:hAnsiTheme="majorHAnsi"/>
          <w:sz w:val="24"/>
          <w:szCs w:val="24"/>
        </w:rPr>
        <w:t>s</w:t>
      </w:r>
      <w:r w:rsidR="00414806">
        <w:rPr>
          <w:rFonts w:asciiTheme="majorHAnsi" w:hAnsiTheme="majorHAnsi"/>
          <w:sz w:val="24"/>
          <w:szCs w:val="24"/>
        </w:rPr>
        <w:t xml:space="preserve"> to direct eye movement to locations</w:t>
      </w:r>
      <w:r w:rsidR="005062F5">
        <w:rPr>
          <w:rFonts w:asciiTheme="majorHAnsi" w:hAnsiTheme="majorHAnsi"/>
          <w:sz w:val="24"/>
          <w:szCs w:val="24"/>
        </w:rPr>
        <w:t xml:space="preserve"> that could</w:t>
      </w:r>
      <w:r w:rsidR="00414806">
        <w:rPr>
          <w:rFonts w:asciiTheme="majorHAnsi" w:hAnsiTheme="majorHAnsi"/>
          <w:sz w:val="24"/>
          <w:szCs w:val="24"/>
        </w:rPr>
        <w:t xml:space="preserve"> maximise search performance</w:t>
      </w:r>
      <w:r>
        <w:rPr>
          <w:rFonts w:asciiTheme="majorHAnsi" w:hAnsiTheme="majorHAnsi"/>
          <w:sz w:val="24"/>
          <w:szCs w:val="24"/>
        </w:rPr>
        <w:t xml:space="preserve"> </w:t>
      </w:r>
      <w:r w:rsidR="005062F5" w:rsidRPr="003515C0">
        <w:rPr>
          <w:rFonts w:asciiTheme="majorHAnsi" w:hAnsiTheme="majorHAnsi"/>
          <w:sz w:val="24"/>
          <w:szCs w:val="24"/>
        </w:rPr>
        <w:t>(</w:t>
      </w:r>
      <w:r w:rsidR="005062F5">
        <w:rPr>
          <w:rFonts w:asciiTheme="majorHAnsi" w:hAnsiTheme="majorHAnsi"/>
          <w:sz w:val="24"/>
          <w:szCs w:val="24"/>
        </w:rPr>
        <w:t>Clarke &amp; Hunt, 2016;</w:t>
      </w:r>
      <w:r w:rsidR="005062F5" w:rsidRPr="000C65FA">
        <w:rPr>
          <w:rFonts w:asciiTheme="majorHAnsi" w:hAnsiTheme="majorHAnsi"/>
          <w:sz w:val="24"/>
          <w:szCs w:val="24"/>
        </w:rPr>
        <w:t xml:space="preserve"> </w:t>
      </w:r>
      <w:proofErr w:type="spellStart"/>
      <w:r w:rsidR="005062F5">
        <w:rPr>
          <w:rFonts w:asciiTheme="majorHAnsi" w:hAnsiTheme="majorHAnsi"/>
          <w:sz w:val="24"/>
          <w:szCs w:val="24"/>
        </w:rPr>
        <w:t>Morvan</w:t>
      </w:r>
      <w:proofErr w:type="spellEnd"/>
      <w:r w:rsidR="005062F5">
        <w:rPr>
          <w:rFonts w:asciiTheme="majorHAnsi" w:hAnsiTheme="majorHAnsi"/>
          <w:sz w:val="24"/>
          <w:szCs w:val="24"/>
        </w:rPr>
        <w:t xml:space="preserve"> &amp;</w:t>
      </w:r>
      <w:r w:rsidR="005062F5" w:rsidRPr="003515C0">
        <w:rPr>
          <w:rFonts w:asciiTheme="majorHAnsi" w:hAnsiTheme="majorHAnsi"/>
          <w:sz w:val="24"/>
          <w:szCs w:val="24"/>
        </w:rPr>
        <w:t xml:space="preserve"> Maloney, 2012</w:t>
      </w:r>
      <w:r w:rsidR="005062F5">
        <w:rPr>
          <w:rFonts w:asciiTheme="majorHAnsi" w:hAnsiTheme="majorHAnsi"/>
          <w:sz w:val="24"/>
          <w:szCs w:val="24"/>
        </w:rPr>
        <w:t>;</w:t>
      </w:r>
      <w:r w:rsidR="005062F5" w:rsidRPr="003515C0">
        <w:rPr>
          <w:rFonts w:asciiTheme="majorHAnsi" w:hAnsiTheme="majorHAnsi"/>
          <w:sz w:val="24"/>
          <w:szCs w:val="24"/>
        </w:rPr>
        <w:t xml:space="preserve"> </w:t>
      </w:r>
      <w:proofErr w:type="spellStart"/>
      <w:r>
        <w:rPr>
          <w:rFonts w:asciiTheme="majorHAnsi" w:hAnsiTheme="majorHAnsi"/>
          <w:sz w:val="24"/>
          <w:szCs w:val="24"/>
        </w:rPr>
        <w:t>Nowakowska</w:t>
      </w:r>
      <w:proofErr w:type="spellEnd"/>
      <w:r>
        <w:rPr>
          <w:rFonts w:asciiTheme="majorHAnsi" w:hAnsiTheme="majorHAnsi"/>
          <w:sz w:val="24"/>
          <w:szCs w:val="24"/>
        </w:rPr>
        <w:t xml:space="preserve"> et al., submitted; </w:t>
      </w:r>
      <w:proofErr w:type="spellStart"/>
      <w:r w:rsidR="005062F5" w:rsidRPr="003515C0">
        <w:rPr>
          <w:rFonts w:asciiTheme="majorHAnsi" w:hAnsiTheme="majorHAnsi"/>
          <w:sz w:val="24"/>
          <w:szCs w:val="24"/>
        </w:rPr>
        <w:t>Verghese</w:t>
      </w:r>
      <w:proofErr w:type="spellEnd"/>
      <w:r w:rsidR="005062F5" w:rsidRPr="003515C0">
        <w:rPr>
          <w:rFonts w:asciiTheme="majorHAnsi" w:hAnsiTheme="majorHAnsi"/>
          <w:sz w:val="24"/>
          <w:szCs w:val="24"/>
        </w:rPr>
        <w:t>, 2012).</w:t>
      </w:r>
      <w:r w:rsidR="005062F5">
        <w:rPr>
          <w:rFonts w:asciiTheme="majorHAnsi" w:hAnsiTheme="majorHAnsi"/>
          <w:sz w:val="24"/>
          <w:szCs w:val="24"/>
        </w:rPr>
        <w:t xml:space="preserve"> </w:t>
      </w:r>
      <w:r w:rsidR="00FE427C">
        <w:rPr>
          <w:rFonts w:asciiTheme="majorHAnsi" w:hAnsiTheme="majorHAnsi"/>
          <w:sz w:val="24"/>
          <w:szCs w:val="24"/>
        </w:rPr>
        <w:t>We recently</w:t>
      </w:r>
      <w:r w:rsidR="00287325">
        <w:rPr>
          <w:rFonts w:asciiTheme="majorHAnsi" w:hAnsiTheme="majorHAnsi"/>
          <w:sz w:val="24"/>
          <w:szCs w:val="24"/>
        </w:rPr>
        <w:t xml:space="preserve"> </w:t>
      </w:r>
      <w:r w:rsidR="00E56D82" w:rsidRPr="00846075">
        <w:rPr>
          <w:rFonts w:asciiTheme="majorHAnsi" w:hAnsiTheme="majorHAnsi"/>
          <w:sz w:val="24"/>
          <w:szCs w:val="24"/>
        </w:rPr>
        <w:t>investigated whether healthy participants can spontaneously adopt effective strategies to compensate for information loss</w:t>
      </w:r>
      <w:r w:rsidR="007D5136">
        <w:rPr>
          <w:rFonts w:asciiTheme="majorHAnsi" w:hAnsiTheme="majorHAnsi"/>
          <w:sz w:val="24"/>
          <w:szCs w:val="24"/>
        </w:rPr>
        <w:t xml:space="preserve"> and showed </w:t>
      </w:r>
      <w:r w:rsidR="00E56D82" w:rsidRPr="00846075">
        <w:rPr>
          <w:rFonts w:asciiTheme="majorHAnsi" w:hAnsiTheme="majorHAnsi"/>
          <w:sz w:val="24"/>
          <w:szCs w:val="24"/>
        </w:rPr>
        <w:t xml:space="preserve"> that healthy participants with simulated visual deficit (</w:t>
      </w:r>
      <w:proofErr w:type="spellStart"/>
      <w:r w:rsidR="00E56D82" w:rsidRPr="00846075">
        <w:rPr>
          <w:rFonts w:asciiTheme="majorHAnsi" w:hAnsiTheme="majorHAnsi"/>
          <w:sz w:val="24"/>
          <w:szCs w:val="24"/>
        </w:rPr>
        <w:t>hemianopia</w:t>
      </w:r>
      <w:proofErr w:type="spellEnd"/>
      <w:r w:rsidR="00E56D82" w:rsidRPr="00846075">
        <w:rPr>
          <w:rFonts w:asciiTheme="majorHAnsi" w:hAnsiTheme="majorHAnsi"/>
          <w:sz w:val="24"/>
          <w:szCs w:val="24"/>
        </w:rPr>
        <w:t>) are unable to adopt efficient eye movement strategies when searching for a target object</w:t>
      </w:r>
      <w:r w:rsidR="00FE427C">
        <w:rPr>
          <w:rFonts w:asciiTheme="majorHAnsi" w:hAnsiTheme="majorHAnsi"/>
          <w:sz w:val="24"/>
          <w:szCs w:val="24"/>
        </w:rPr>
        <w:t xml:space="preserve"> </w:t>
      </w:r>
      <w:r w:rsidR="00FE427C" w:rsidRPr="00846075">
        <w:rPr>
          <w:rFonts w:asciiTheme="majorHAnsi" w:hAnsiTheme="majorHAnsi"/>
          <w:sz w:val="24"/>
          <w:szCs w:val="24"/>
        </w:rPr>
        <w:t>(</w:t>
      </w:r>
      <w:proofErr w:type="spellStart"/>
      <w:r w:rsidR="00FE427C" w:rsidRPr="00846075">
        <w:rPr>
          <w:rFonts w:asciiTheme="majorHAnsi" w:hAnsiTheme="majorHAnsi"/>
          <w:sz w:val="24"/>
          <w:szCs w:val="24"/>
        </w:rPr>
        <w:t>Nowakowska</w:t>
      </w:r>
      <w:proofErr w:type="spellEnd"/>
      <w:r w:rsidR="00FE427C" w:rsidRPr="00846075">
        <w:rPr>
          <w:rFonts w:asciiTheme="majorHAnsi" w:hAnsiTheme="majorHAnsi"/>
          <w:sz w:val="24"/>
          <w:szCs w:val="24"/>
        </w:rPr>
        <w:t xml:space="preserve">, Clarke, </w:t>
      </w:r>
      <w:proofErr w:type="spellStart"/>
      <w:r w:rsidR="00FE427C" w:rsidRPr="00846075">
        <w:rPr>
          <w:rFonts w:asciiTheme="majorHAnsi" w:hAnsiTheme="majorHAnsi"/>
          <w:sz w:val="24"/>
          <w:szCs w:val="24"/>
        </w:rPr>
        <w:t>Sahraie</w:t>
      </w:r>
      <w:proofErr w:type="spellEnd"/>
      <w:r w:rsidR="00FE427C">
        <w:rPr>
          <w:rFonts w:asciiTheme="majorHAnsi" w:hAnsiTheme="majorHAnsi"/>
          <w:sz w:val="24"/>
          <w:szCs w:val="24"/>
        </w:rPr>
        <w:t xml:space="preserve"> &amp;</w:t>
      </w:r>
      <w:r w:rsidR="00FE427C" w:rsidRPr="00846075">
        <w:rPr>
          <w:rFonts w:asciiTheme="majorHAnsi" w:hAnsiTheme="majorHAnsi"/>
          <w:sz w:val="24"/>
          <w:szCs w:val="24"/>
        </w:rPr>
        <w:t xml:space="preserve"> Hunt, </w:t>
      </w:r>
      <w:r w:rsidR="00FE427C">
        <w:rPr>
          <w:rFonts w:asciiTheme="majorHAnsi" w:hAnsiTheme="majorHAnsi"/>
          <w:sz w:val="24"/>
          <w:szCs w:val="24"/>
        </w:rPr>
        <w:t>in press</w:t>
      </w:r>
      <w:r w:rsidR="00FE427C" w:rsidRPr="00846075">
        <w:rPr>
          <w:rFonts w:asciiTheme="majorHAnsi" w:hAnsiTheme="majorHAnsi"/>
          <w:sz w:val="24"/>
          <w:szCs w:val="24"/>
        </w:rPr>
        <w:t>)</w:t>
      </w:r>
      <w:r w:rsidR="00E56D82" w:rsidRPr="00846075">
        <w:rPr>
          <w:rFonts w:asciiTheme="majorHAnsi" w:hAnsiTheme="majorHAnsi"/>
          <w:sz w:val="24"/>
          <w:szCs w:val="24"/>
        </w:rPr>
        <w:t>. In th</w:t>
      </w:r>
      <w:r w:rsidR="00FB10F7">
        <w:rPr>
          <w:rFonts w:asciiTheme="majorHAnsi" w:hAnsiTheme="majorHAnsi"/>
          <w:sz w:val="24"/>
          <w:szCs w:val="24"/>
        </w:rPr>
        <w:t>at</w:t>
      </w:r>
      <w:r w:rsidR="00E56D82" w:rsidRPr="00846075">
        <w:rPr>
          <w:rFonts w:asciiTheme="majorHAnsi" w:hAnsiTheme="majorHAnsi"/>
          <w:sz w:val="24"/>
          <w:szCs w:val="24"/>
        </w:rPr>
        <w:t xml:space="preserve"> study</w:t>
      </w:r>
      <w:r w:rsidR="008C6A21">
        <w:rPr>
          <w:rFonts w:asciiTheme="majorHAnsi" w:hAnsiTheme="majorHAnsi"/>
          <w:sz w:val="24"/>
          <w:szCs w:val="24"/>
        </w:rPr>
        <w:t>,</w:t>
      </w:r>
      <w:r w:rsidR="00E56D82" w:rsidRPr="00846075">
        <w:rPr>
          <w:rFonts w:asciiTheme="majorHAnsi" w:hAnsiTheme="majorHAnsi"/>
          <w:sz w:val="24"/>
          <w:szCs w:val="24"/>
        </w:rPr>
        <w:t xml:space="preserve"> visual information in one </w:t>
      </w:r>
      <w:proofErr w:type="spellStart"/>
      <w:r w:rsidR="00E56D82" w:rsidRPr="00846075">
        <w:rPr>
          <w:rFonts w:asciiTheme="majorHAnsi" w:hAnsiTheme="majorHAnsi"/>
          <w:sz w:val="24"/>
          <w:szCs w:val="24"/>
        </w:rPr>
        <w:t>hemifield</w:t>
      </w:r>
      <w:proofErr w:type="spellEnd"/>
      <w:r w:rsidR="00E56D82" w:rsidRPr="00846075">
        <w:rPr>
          <w:rFonts w:asciiTheme="majorHAnsi" w:hAnsiTheme="majorHAnsi"/>
          <w:sz w:val="24"/>
          <w:szCs w:val="24"/>
        </w:rPr>
        <w:t xml:space="preserve"> was removed or degraded while participants searched for a line tilted 45° to the right among lines of varying degree of tilt or an a</w:t>
      </w:r>
      <w:r w:rsidR="007D5136">
        <w:rPr>
          <w:rFonts w:asciiTheme="majorHAnsi" w:hAnsiTheme="majorHAnsi"/>
          <w:sz w:val="24"/>
          <w:szCs w:val="24"/>
        </w:rPr>
        <w:t>n</w:t>
      </w:r>
      <w:r w:rsidR="00E56D82" w:rsidRPr="00846075">
        <w:rPr>
          <w:rFonts w:asciiTheme="majorHAnsi" w:hAnsiTheme="majorHAnsi"/>
          <w:sz w:val="24"/>
          <w:szCs w:val="24"/>
        </w:rPr>
        <w:t xml:space="preserve">gry face among neutral faces. </w:t>
      </w:r>
      <w:r w:rsidR="009A5CCD">
        <w:rPr>
          <w:rFonts w:asciiTheme="majorHAnsi" w:hAnsiTheme="majorHAnsi"/>
          <w:sz w:val="24"/>
          <w:szCs w:val="24"/>
        </w:rPr>
        <w:t>A rational search strategy would be to look towards the degraded field, and to do so to an increasing extent the more it is degraded.</w:t>
      </w:r>
      <w:r w:rsidR="009A5CCD" w:rsidRPr="00846075">
        <w:rPr>
          <w:rFonts w:asciiTheme="majorHAnsi" w:hAnsiTheme="majorHAnsi"/>
          <w:sz w:val="24"/>
          <w:szCs w:val="24"/>
        </w:rPr>
        <w:t xml:space="preserve"> </w:t>
      </w:r>
      <w:r w:rsidR="00E56D82" w:rsidRPr="00846075">
        <w:rPr>
          <w:rFonts w:asciiTheme="majorHAnsi" w:hAnsiTheme="majorHAnsi"/>
          <w:sz w:val="24"/>
          <w:szCs w:val="24"/>
        </w:rPr>
        <w:t xml:space="preserve">We found the </w:t>
      </w:r>
      <w:r w:rsidR="009A5CCD">
        <w:rPr>
          <w:rFonts w:asciiTheme="majorHAnsi" w:hAnsiTheme="majorHAnsi"/>
          <w:sz w:val="24"/>
          <w:szCs w:val="24"/>
        </w:rPr>
        <w:t>opposite: the</w:t>
      </w:r>
      <w:r w:rsidR="00BC7751">
        <w:rPr>
          <w:rFonts w:asciiTheme="majorHAnsi" w:hAnsiTheme="majorHAnsi"/>
          <w:sz w:val="24"/>
          <w:szCs w:val="24"/>
        </w:rPr>
        <w:t>re was a bias towards the sighted field, and the</w:t>
      </w:r>
      <w:r w:rsidR="009A5CCD">
        <w:rPr>
          <w:rFonts w:asciiTheme="majorHAnsi" w:hAnsiTheme="majorHAnsi"/>
          <w:sz w:val="24"/>
          <w:szCs w:val="24"/>
        </w:rPr>
        <w:t xml:space="preserve"> </w:t>
      </w:r>
      <w:r w:rsidR="00E56D82" w:rsidRPr="00846075">
        <w:rPr>
          <w:rFonts w:asciiTheme="majorHAnsi" w:hAnsiTheme="majorHAnsi"/>
          <w:sz w:val="24"/>
          <w:szCs w:val="24"/>
        </w:rPr>
        <w:t xml:space="preserve">proportion of saccades directed towards the blind field increased with the amount of information available in </w:t>
      </w:r>
      <w:r w:rsidR="00E56D82" w:rsidRPr="00846075">
        <w:rPr>
          <w:rFonts w:asciiTheme="majorHAnsi" w:hAnsiTheme="majorHAnsi"/>
          <w:sz w:val="24"/>
          <w:szCs w:val="24"/>
        </w:rPr>
        <w:lastRenderedPageBreak/>
        <w:t xml:space="preserve">that field. </w:t>
      </w:r>
      <w:r w:rsidR="009A5CCD">
        <w:rPr>
          <w:rFonts w:asciiTheme="majorHAnsi" w:hAnsiTheme="majorHAnsi"/>
          <w:sz w:val="24"/>
          <w:szCs w:val="24"/>
        </w:rPr>
        <w:t>We</w:t>
      </w:r>
      <w:r w:rsidR="00E56D82" w:rsidRPr="00846075">
        <w:rPr>
          <w:rFonts w:asciiTheme="majorHAnsi" w:hAnsiTheme="majorHAnsi"/>
          <w:sz w:val="24"/>
          <w:szCs w:val="24"/>
        </w:rPr>
        <w:t xml:space="preserve"> </w:t>
      </w:r>
      <w:r w:rsidR="0064299F">
        <w:rPr>
          <w:rFonts w:asciiTheme="majorHAnsi" w:hAnsiTheme="majorHAnsi"/>
          <w:sz w:val="24"/>
          <w:szCs w:val="24"/>
        </w:rPr>
        <w:t xml:space="preserve">also kept the target constant but </w:t>
      </w:r>
      <w:r w:rsidR="00BC7751">
        <w:rPr>
          <w:rFonts w:asciiTheme="majorHAnsi" w:hAnsiTheme="majorHAnsi"/>
          <w:sz w:val="24"/>
          <w:szCs w:val="24"/>
        </w:rPr>
        <w:t xml:space="preserve">varied the background pattern </w:t>
      </w:r>
      <w:r w:rsidR="0064299F">
        <w:rPr>
          <w:rFonts w:asciiTheme="majorHAnsi" w:hAnsiTheme="majorHAnsi"/>
          <w:sz w:val="24"/>
          <w:szCs w:val="24"/>
        </w:rPr>
        <w:t xml:space="preserve">to observe the effect on search strategies. The logic </w:t>
      </w:r>
      <w:r w:rsidR="00630A79">
        <w:rPr>
          <w:rFonts w:asciiTheme="majorHAnsi" w:hAnsiTheme="majorHAnsi"/>
          <w:sz w:val="24"/>
          <w:szCs w:val="24"/>
        </w:rPr>
        <w:t>was</w:t>
      </w:r>
      <w:r w:rsidR="0064299F">
        <w:rPr>
          <w:rFonts w:asciiTheme="majorHAnsi" w:hAnsiTheme="majorHAnsi"/>
          <w:sz w:val="24"/>
          <w:szCs w:val="24"/>
        </w:rPr>
        <w:t xml:space="preserve"> that when the target is difficult to see against a complex background, it does not matter whether participants search the sighted or blind field first, as they need to serially inspect each location to determine if the target is present or not. If the background is simple, however, </w:t>
      </w:r>
      <w:r w:rsidR="00630A79">
        <w:rPr>
          <w:rFonts w:asciiTheme="majorHAnsi" w:hAnsiTheme="majorHAnsi"/>
          <w:sz w:val="24"/>
          <w:szCs w:val="24"/>
        </w:rPr>
        <w:t>and the</w:t>
      </w:r>
      <w:r w:rsidR="0064299F">
        <w:rPr>
          <w:rFonts w:asciiTheme="majorHAnsi" w:hAnsiTheme="majorHAnsi"/>
          <w:sz w:val="24"/>
          <w:szCs w:val="24"/>
        </w:rPr>
        <w:t xml:space="preserve"> target </w:t>
      </w:r>
      <w:r w:rsidR="00630A79">
        <w:rPr>
          <w:rFonts w:asciiTheme="majorHAnsi" w:hAnsiTheme="majorHAnsi"/>
          <w:sz w:val="24"/>
          <w:szCs w:val="24"/>
        </w:rPr>
        <w:t>is consequently</w:t>
      </w:r>
      <w:r w:rsidR="0064299F">
        <w:rPr>
          <w:rFonts w:asciiTheme="majorHAnsi" w:hAnsiTheme="majorHAnsi"/>
          <w:sz w:val="24"/>
          <w:szCs w:val="24"/>
        </w:rPr>
        <w:t xml:space="preserve"> highly visible in the periphery</w:t>
      </w:r>
      <w:r w:rsidR="00630A79">
        <w:rPr>
          <w:rFonts w:asciiTheme="majorHAnsi" w:hAnsiTheme="majorHAnsi"/>
          <w:sz w:val="24"/>
          <w:szCs w:val="24"/>
        </w:rPr>
        <w:t>,</w:t>
      </w:r>
      <w:r w:rsidR="0064299F">
        <w:rPr>
          <w:rFonts w:asciiTheme="majorHAnsi" w:hAnsiTheme="majorHAnsi"/>
          <w:sz w:val="24"/>
          <w:szCs w:val="24"/>
        </w:rPr>
        <w:t xml:space="preserve"> participants can quickly ascertain from a central point whether or not the target is present or absent in the sighted field. </w:t>
      </w:r>
      <w:r w:rsidR="00E60D30">
        <w:rPr>
          <w:rFonts w:asciiTheme="majorHAnsi" w:hAnsiTheme="majorHAnsi"/>
          <w:sz w:val="24"/>
          <w:szCs w:val="24"/>
        </w:rPr>
        <w:t>Eye movements towards the sighted field will provide no new information under these circumstances. Nonetheless, our participants</w:t>
      </w:r>
      <w:r w:rsidR="00E56D82" w:rsidRPr="00846075">
        <w:rPr>
          <w:rFonts w:asciiTheme="majorHAnsi" w:hAnsiTheme="majorHAnsi"/>
          <w:sz w:val="24"/>
          <w:szCs w:val="24"/>
        </w:rPr>
        <w:t xml:space="preserve"> frequently directed </w:t>
      </w:r>
      <w:r w:rsidR="00E60D30">
        <w:rPr>
          <w:rFonts w:asciiTheme="majorHAnsi" w:hAnsiTheme="majorHAnsi"/>
          <w:sz w:val="24"/>
          <w:szCs w:val="24"/>
        </w:rPr>
        <w:t xml:space="preserve">eye movements </w:t>
      </w:r>
      <w:r w:rsidR="00E56D82" w:rsidRPr="00846075">
        <w:rPr>
          <w:rFonts w:asciiTheme="majorHAnsi" w:hAnsiTheme="majorHAnsi"/>
          <w:sz w:val="24"/>
          <w:szCs w:val="24"/>
        </w:rPr>
        <w:t>towards the sighted field even though the target was obviously absent, exhibiting surprisingly inefficient search behaviour.</w:t>
      </w:r>
      <w:r w:rsidR="007D5136" w:rsidRPr="007D5136">
        <w:rPr>
          <w:rFonts w:asciiTheme="majorHAnsi" w:hAnsiTheme="majorHAnsi"/>
          <w:sz w:val="24"/>
          <w:szCs w:val="24"/>
        </w:rPr>
        <w:t xml:space="preserve"> </w:t>
      </w:r>
    </w:p>
    <w:p w:rsidR="009310F9" w:rsidRDefault="00E60D30">
      <w:pPr>
        <w:spacing w:line="480" w:lineRule="auto"/>
        <w:ind w:firstLine="720"/>
        <w:jc w:val="both"/>
        <w:rPr>
          <w:rFonts w:asciiTheme="majorHAnsi" w:hAnsiTheme="majorHAnsi"/>
          <w:sz w:val="24"/>
          <w:szCs w:val="24"/>
        </w:rPr>
        <w:pPrChange w:id="17" w:author="UOA" w:date="2016-04-25T11:49:00Z">
          <w:pPr>
            <w:spacing w:line="480" w:lineRule="auto"/>
            <w:ind w:firstLine="720"/>
          </w:pPr>
        </w:pPrChange>
      </w:pPr>
      <w:r>
        <w:rPr>
          <w:rFonts w:asciiTheme="majorHAnsi" w:hAnsiTheme="majorHAnsi"/>
          <w:sz w:val="24"/>
          <w:szCs w:val="24"/>
        </w:rPr>
        <w:t xml:space="preserve">Our finding that participants fail to adopt efficient strategies </w:t>
      </w:r>
      <w:r w:rsidR="00A011D5">
        <w:rPr>
          <w:rFonts w:asciiTheme="majorHAnsi" w:hAnsiTheme="majorHAnsi"/>
          <w:sz w:val="24"/>
          <w:szCs w:val="24"/>
        </w:rPr>
        <w:t>to compensate for simulated</w:t>
      </w:r>
      <w:r>
        <w:rPr>
          <w:rFonts w:asciiTheme="majorHAnsi" w:hAnsiTheme="majorHAnsi"/>
          <w:sz w:val="24"/>
          <w:szCs w:val="24"/>
        </w:rPr>
        <w:t xml:space="preserve"> visual deficits is inconsistent with models suggesting human search is optimal (</w:t>
      </w:r>
      <w:proofErr w:type="spellStart"/>
      <w:r>
        <w:rPr>
          <w:rFonts w:asciiTheme="majorHAnsi" w:hAnsiTheme="majorHAnsi"/>
          <w:sz w:val="24"/>
          <w:szCs w:val="24"/>
        </w:rPr>
        <w:t>Najemnik</w:t>
      </w:r>
      <w:proofErr w:type="spellEnd"/>
      <w:r>
        <w:rPr>
          <w:rFonts w:asciiTheme="majorHAnsi" w:hAnsiTheme="majorHAnsi"/>
          <w:sz w:val="24"/>
          <w:szCs w:val="24"/>
        </w:rPr>
        <w:t xml:space="preserve"> &amp; </w:t>
      </w:r>
      <w:proofErr w:type="spellStart"/>
      <w:r>
        <w:rPr>
          <w:rFonts w:asciiTheme="majorHAnsi" w:hAnsiTheme="majorHAnsi"/>
          <w:sz w:val="24"/>
          <w:szCs w:val="24"/>
        </w:rPr>
        <w:t>Geisler</w:t>
      </w:r>
      <w:proofErr w:type="spellEnd"/>
      <w:r>
        <w:rPr>
          <w:rFonts w:asciiTheme="majorHAnsi" w:hAnsiTheme="majorHAnsi"/>
          <w:sz w:val="24"/>
          <w:szCs w:val="24"/>
        </w:rPr>
        <w:t>, 2005; 2008)</w:t>
      </w:r>
      <w:r w:rsidR="00A011D5">
        <w:rPr>
          <w:rFonts w:asciiTheme="majorHAnsi" w:hAnsiTheme="majorHAnsi"/>
          <w:sz w:val="24"/>
          <w:szCs w:val="24"/>
        </w:rPr>
        <w:t>. These results also justify the use of specialized training for helping patients learn to cope with visual deficits, as they suggest patients otherwise persist in using ineffective strategies. However,</w:t>
      </w:r>
      <w:r>
        <w:rPr>
          <w:rFonts w:asciiTheme="majorHAnsi" w:hAnsiTheme="majorHAnsi"/>
          <w:sz w:val="24"/>
          <w:szCs w:val="24"/>
        </w:rPr>
        <w:t xml:space="preserve"> it is</w:t>
      </w:r>
      <w:r w:rsidR="00A011D5">
        <w:rPr>
          <w:rFonts w:asciiTheme="majorHAnsi" w:hAnsiTheme="majorHAnsi"/>
          <w:sz w:val="24"/>
          <w:szCs w:val="24"/>
        </w:rPr>
        <w:t xml:space="preserve"> important to note that simulated </w:t>
      </w:r>
      <w:proofErr w:type="spellStart"/>
      <w:r w:rsidR="00A011D5">
        <w:rPr>
          <w:rFonts w:asciiTheme="majorHAnsi" w:hAnsiTheme="majorHAnsi"/>
          <w:sz w:val="24"/>
          <w:szCs w:val="24"/>
        </w:rPr>
        <w:t>hemianopia</w:t>
      </w:r>
      <w:proofErr w:type="spellEnd"/>
      <w:r w:rsidR="00A011D5">
        <w:rPr>
          <w:rFonts w:asciiTheme="majorHAnsi" w:hAnsiTheme="majorHAnsi"/>
          <w:sz w:val="24"/>
          <w:szCs w:val="24"/>
        </w:rPr>
        <w:t xml:space="preserve"> is an usual circumstance for our healthy </w:t>
      </w:r>
      <w:r>
        <w:rPr>
          <w:rFonts w:asciiTheme="majorHAnsi" w:hAnsiTheme="majorHAnsi"/>
          <w:sz w:val="24"/>
          <w:szCs w:val="24"/>
        </w:rPr>
        <w:t>p</w:t>
      </w:r>
      <w:r w:rsidR="00E56D82" w:rsidRPr="00846075">
        <w:rPr>
          <w:rFonts w:asciiTheme="majorHAnsi" w:hAnsiTheme="majorHAnsi"/>
          <w:sz w:val="24"/>
          <w:szCs w:val="24"/>
        </w:rPr>
        <w:t>articipants</w:t>
      </w:r>
      <w:r w:rsidR="00A011D5">
        <w:rPr>
          <w:rFonts w:asciiTheme="majorHAnsi" w:hAnsiTheme="majorHAnsi"/>
          <w:sz w:val="24"/>
          <w:szCs w:val="24"/>
        </w:rPr>
        <w:t xml:space="preserve">, and it may not be warranted to conclude that they are sub-optimal at adapting their search after only one session. </w:t>
      </w:r>
      <w:r w:rsidR="00E56D82" w:rsidRPr="00846075">
        <w:rPr>
          <w:rFonts w:asciiTheme="majorHAnsi" w:hAnsiTheme="majorHAnsi"/>
          <w:sz w:val="24"/>
          <w:szCs w:val="24"/>
        </w:rPr>
        <w:t>Therefore</w:t>
      </w:r>
      <w:r w:rsidR="0061726A">
        <w:rPr>
          <w:rFonts w:asciiTheme="majorHAnsi" w:hAnsiTheme="majorHAnsi"/>
          <w:sz w:val="24"/>
          <w:szCs w:val="24"/>
        </w:rPr>
        <w:t>,</w:t>
      </w:r>
      <w:r w:rsidR="00E56D82" w:rsidRPr="00846075">
        <w:rPr>
          <w:rFonts w:asciiTheme="majorHAnsi" w:hAnsiTheme="majorHAnsi"/>
          <w:sz w:val="24"/>
          <w:szCs w:val="24"/>
        </w:rPr>
        <w:t xml:space="preserve"> in the current study we </w:t>
      </w:r>
      <w:r w:rsidR="00B616ED" w:rsidRPr="00846075">
        <w:rPr>
          <w:rFonts w:asciiTheme="majorHAnsi" w:hAnsiTheme="majorHAnsi"/>
          <w:sz w:val="24"/>
          <w:szCs w:val="24"/>
        </w:rPr>
        <w:t xml:space="preserve">investigate whether repeated exposure to </w:t>
      </w:r>
      <w:r w:rsidR="00A011D5">
        <w:rPr>
          <w:rFonts w:asciiTheme="majorHAnsi" w:hAnsiTheme="majorHAnsi"/>
          <w:sz w:val="24"/>
          <w:szCs w:val="24"/>
        </w:rPr>
        <w:t xml:space="preserve">a </w:t>
      </w:r>
      <w:r w:rsidR="00B616ED" w:rsidRPr="00846075">
        <w:rPr>
          <w:rFonts w:asciiTheme="majorHAnsi" w:hAnsiTheme="majorHAnsi"/>
          <w:sz w:val="24"/>
          <w:szCs w:val="24"/>
        </w:rPr>
        <w:t>simulated visual field deficit leads to the development of</w:t>
      </w:r>
      <w:r w:rsidR="00FB10F7">
        <w:rPr>
          <w:rFonts w:asciiTheme="majorHAnsi" w:hAnsiTheme="majorHAnsi"/>
          <w:sz w:val="24"/>
          <w:szCs w:val="24"/>
        </w:rPr>
        <w:t xml:space="preserve"> an</w:t>
      </w:r>
      <w:r w:rsidR="00414806">
        <w:rPr>
          <w:rFonts w:asciiTheme="majorHAnsi" w:hAnsiTheme="majorHAnsi"/>
          <w:sz w:val="24"/>
          <w:szCs w:val="24"/>
        </w:rPr>
        <w:t xml:space="preserve"> efficient</w:t>
      </w:r>
      <w:r w:rsidR="00B616ED" w:rsidRPr="00846075">
        <w:rPr>
          <w:rFonts w:asciiTheme="majorHAnsi" w:hAnsiTheme="majorHAnsi"/>
          <w:sz w:val="24"/>
          <w:szCs w:val="24"/>
        </w:rPr>
        <w:t xml:space="preserve"> search strategy</w:t>
      </w:r>
      <w:r w:rsidR="007D5136">
        <w:rPr>
          <w:rFonts w:asciiTheme="majorHAnsi" w:hAnsiTheme="majorHAnsi"/>
          <w:sz w:val="24"/>
          <w:szCs w:val="24"/>
        </w:rPr>
        <w:t xml:space="preserve">. </w:t>
      </w:r>
      <w:r w:rsidR="00B616ED">
        <w:rPr>
          <w:rFonts w:asciiTheme="majorHAnsi" w:hAnsiTheme="majorHAnsi"/>
          <w:sz w:val="24"/>
          <w:szCs w:val="24"/>
        </w:rPr>
        <w:t>In the main task</w:t>
      </w:r>
      <w:r w:rsidR="00A011D5">
        <w:rPr>
          <w:rFonts w:asciiTheme="majorHAnsi" w:hAnsiTheme="majorHAnsi"/>
          <w:sz w:val="24"/>
          <w:szCs w:val="24"/>
        </w:rPr>
        <w:t>,</w:t>
      </w:r>
      <w:r w:rsidR="00B616ED">
        <w:rPr>
          <w:rFonts w:asciiTheme="majorHAnsi" w:hAnsiTheme="majorHAnsi"/>
          <w:sz w:val="24"/>
          <w:szCs w:val="24"/>
        </w:rPr>
        <w:t xml:space="preserve"> completed over five consecutive days, we directly manipulated the visibility of the target, using</w:t>
      </w:r>
      <w:r w:rsidR="007D5136">
        <w:rPr>
          <w:rFonts w:asciiTheme="majorHAnsi" w:hAnsiTheme="majorHAnsi"/>
          <w:sz w:val="24"/>
          <w:szCs w:val="24"/>
        </w:rPr>
        <w:t xml:space="preserve"> a</w:t>
      </w:r>
      <w:r w:rsidR="00B616ED">
        <w:rPr>
          <w:rFonts w:asciiTheme="majorHAnsi" w:hAnsiTheme="majorHAnsi"/>
          <w:sz w:val="24"/>
          <w:szCs w:val="24"/>
        </w:rPr>
        <w:t xml:space="preserve"> search</w:t>
      </w:r>
      <w:r w:rsidR="007D5136">
        <w:rPr>
          <w:rFonts w:asciiTheme="majorHAnsi" w:hAnsiTheme="majorHAnsi"/>
          <w:sz w:val="24"/>
          <w:szCs w:val="24"/>
        </w:rPr>
        <w:t xml:space="preserve"> task similar to the one we used in the previous studies of </w:t>
      </w:r>
      <w:proofErr w:type="spellStart"/>
      <w:r w:rsidR="007D5136">
        <w:rPr>
          <w:rFonts w:asciiTheme="majorHAnsi" w:hAnsiTheme="majorHAnsi"/>
          <w:sz w:val="24"/>
          <w:szCs w:val="24"/>
        </w:rPr>
        <w:t>hemianopia</w:t>
      </w:r>
      <w:proofErr w:type="spellEnd"/>
      <w:r w:rsidR="00FB10F7">
        <w:rPr>
          <w:rFonts w:asciiTheme="majorHAnsi" w:hAnsiTheme="majorHAnsi"/>
          <w:sz w:val="24"/>
          <w:szCs w:val="24"/>
        </w:rPr>
        <w:t xml:space="preserve"> </w:t>
      </w:r>
      <w:r w:rsidR="00414806">
        <w:rPr>
          <w:rFonts w:asciiTheme="majorHAnsi" w:hAnsiTheme="majorHAnsi"/>
          <w:sz w:val="24"/>
          <w:szCs w:val="24"/>
        </w:rPr>
        <w:t>(</w:t>
      </w:r>
      <w:proofErr w:type="spellStart"/>
      <w:r w:rsidR="00414806">
        <w:rPr>
          <w:rFonts w:asciiTheme="majorHAnsi" w:hAnsiTheme="majorHAnsi"/>
          <w:sz w:val="24"/>
          <w:szCs w:val="24"/>
        </w:rPr>
        <w:t>Nowakowska</w:t>
      </w:r>
      <w:proofErr w:type="spellEnd"/>
      <w:r w:rsidR="00414806">
        <w:rPr>
          <w:rFonts w:asciiTheme="majorHAnsi" w:hAnsiTheme="majorHAnsi"/>
          <w:sz w:val="24"/>
          <w:szCs w:val="24"/>
        </w:rPr>
        <w:t xml:space="preserve"> et al., submitted)</w:t>
      </w:r>
      <w:r w:rsidR="007D5136">
        <w:rPr>
          <w:rFonts w:asciiTheme="majorHAnsi" w:hAnsiTheme="majorHAnsi"/>
          <w:sz w:val="24"/>
          <w:szCs w:val="24"/>
        </w:rPr>
        <w:t>. Participants searched</w:t>
      </w:r>
      <w:r w:rsidR="00B616ED">
        <w:rPr>
          <w:rFonts w:asciiTheme="majorHAnsi" w:hAnsiTheme="majorHAnsi"/>
          <w:sz w:val="24"/>
          <w:szCs w:val="24"/>
        </w:rPr>
        <w:t xml:space="preserve"> for a line </w:t>
      </w:r>
      <w:r w:rsidR="007D5136">
        <w:rPr>
          <w:rFonts w:asciiTheme="majorHAnsi" w:hAnsiTheme="majorHAnsi"/>
          <w:sz w:val="24"/>
          <w:szCs w:val="24"/>
        </w:rPr>
        <w:t>tilted 45 ° to the right</w:t>
      </w:r>
      <w:r w:rsidR="00B616ED">
        <w:rPr>
          <w:rFonts w:asciiTheme="majorHAnsi" w:hAnsiTheme="majorHAnsi"/>
          <w:sz w:val="24"/>
          <w:szCs w:val="24"/>
        </w:rPr>
        <w:t xml:space="preserve"> hidden amongst </w:t>
      </w:r>
      <w:proofErr w:type="spellStart"/>
      <w:r w:rsidR="00B616ED">
        <w:rPr>
          <w:rFonts w:asciiTheme="majorHAnsi" w:hAnsiTheme="majorHAnsi"/>
          <w:sz w:val="24"/>
          <w:szCs w:val="24"/>
        </w:rPr>
        <w:lastRenderedPageBreak/>
        <w:t>distractor</w:t>
      </w:r>
      <w:proofErr w:type="spellEnd"/>
      <w:r w:rsidR="00941AF9">
        <w:rPr>
          <w:rFonts w:asciiTheme="majorHAnsi" w:hAnsiTheme="majorHAnsi"/>
          <w:sz w:val="24"/>
          <w:szCs w:val="24"/>
        </w:rPr>
        <w:t xml:space="preserve"> </w:t>
      </w:r>
      <w:r w:rsidR="007D5136">
        <w:rPr>
          <w:rFonts w:asciiTheme="majorHAnsi" w:hAnsiTheme="majorHAnsi"/>
          <w:sz w:val="24"/>
          <w:szCs w:val="24"/>
        </w:rPr>
        <w:t>lines of varying degree of tilt</w:t>
      </w:r>
      <w:r w:rsidR="00B616ED">
        <w:rPr>
          <w:rFonts w:asciiTheme="majorHAnsi" w:hAnsiTheme="majorHAnsi"/>
          <w:sz w:val="24"/>
          <w:szCs w:val="24"/>
        </w:rPr>
        <w:t xml:space="preserve">. Target visibility was manipulated by varying the heterogeneity of the </w:t>
      </w:r>
      <w:proofErr w:type="spellStart"/>
      <w:r w:rsidR="00B616ED">
        <w:rPr>
          <w:rFonts w:asciiTheme="majorHAnsi" w:hAnsiTheme="majorHAnsi"/>
          <w:sz w:val="24"/>
          <w:szCs w:val="24"/>
        </w:rPr>
        <w:t>distractor</w:t>
      </w:r>
      <w:proofErr w:type="spellEnd"/>
      <w:r w:rsidR="00B616ED">
        <w:rPr>
          <w:rFonts w:asciiTheme="majorHAnsi" w:hAnsiTheme="majorHAnsi"/>
          <w:sz w:val="24"/>
          <w:szCs w:val="24"/>
        </w:rPr>
        <w:t xml:space="preserve"> line segment orientations. </w:t>
      </w:r>
      <w:r w:rsidR="00A011D5">
        <w:rPr>
          <w:rFonts w:asciiTheme="majorHAnsi" w:hAnsiTheme="majorHAnsi"/>
          <w:sz w:val="24"/>
          <w:szCs w:val="24"/>
        </w:rPr>
        <w:t>Participants were rewarded monetarily for improving their search performance from session to session, to encourage them to find strategies to find the target faster.</w:t>
      </w:r>
    </w:p>
    <w:p w:rsidR="009310F9" w:rsidRDefault="00941AF9">
      <w:pPr>
        <w:spacing w:line="480" w:lineRule="auto"/>
        <w:ind w:firstLine="720"/>
        <w:jc w:val="both"/>
        <w:rPr>
          <w:del w:id="18" w:author="UOA" w:date="2016-04-25T12:00:00Z"/>
          <w:rFonts w:asciiTheme="majorHAnsi" w:hAnsiTheme="majorHAnsi"/>
          <w:sz w:val="24"/>
          <w:szCs w:val="24"/>
        </w:rPr>
        <w:pPrChange w:id="19" w:author="UOA" w:date="2016-04-25T11:49:00Z">
          <w:pPr>
            <w:spacing w:line="480" w:lineRule="auto"/>
            <w:ind w:firstLine="720"/>
          </w:pPr>
        </w:pPrChange>
      </w:pPr>
      <w:r>
        <w:rPr>
          <w:rFonts w:asciiTheme="majorHAnsi" w:hAnsiTheme="majorHAnsi"/>
          <w:sz w:val="24"/>
          <w:szCs w:val="24"/>
        </w:rPr>
        <w:t>We also introduced two additional tasks: detection task and object naming</w:t>
      </w:r>
      <w:r w:rsidR="00A011D5">
        <w:rPr>
          <w:rFonts w:asciiTheme="majorHAnsi" w:hAnsiTheme="majorHAnsi"/>
          <w:sz w:val="24"/>
          <w:szCs w:val="24"/>
        </w:rPr>
        <w:t>, completed only during the first and last session of the experiment</w:t>
      </w:r>
      <w:r>
        <w:rPr>
          <w:rFonts w:asciiTheme="majorHAnsi" w:hAnsiTheme="majorHAnsi"/>
          <w:sz w:val="24"/>
          <w:szCs w:val="24"/>
        </w:rPr>
        <w:t>.</w:t>
      </w:r>
      <w:ins w:id="20" w:author="UOA" w:date="2016-04-25T12:02:00Z">
        <w:r w:rsidR="00A011D5">
          <w:rPr>
            <w:rFonts w:asciiTheme="majorHAnsi" w:hAnsiTheme="majorHAnsi"/>
            <w:sz w:val="24"/>
            <w:szCs w:val="24"/>
          </w:rPr>
          <w:t xml:space="preserve"> </w:t>
        </w:r>
      </w:ins>
    </w:p>
    <w:p w:rsidR="00B616ED" w:rsidDel="00B24C95" w:rsidRDefault="00B616ED" w:rsidP="00A011D5">
      <w:pPr>
        <w:spacing w:line="480" w:lineRule="auto"/>
        <w:ind w:firstLine="720"/>
        <w:jc w:val="both"/>
        <w:rPr>
          <w:del w:id="21" w:author="UOA" w:date="2016-04-25T12:08:00Z"/>
          <w:rFonts w:asciiTheme="majorHAnsi" w:hAnsiTheme="majorHAnsi"/>
          <w:sz w:val="24"/>
          <w:szCs w:val="24"/>
        </w:rPr>
      </w:pPr>
      <w:r>
        <w:rPr>
          <w:rFonts w:asciiTheme="majorHAnsi" w:hAnsiTheme="majorHAnsi"/>
          <w:sz w:val="24"/>
          <w:szCs w:val="24"/>
        </w:rPr>
        <w:t>In the detection task</w:t>
      </w:r>
      <w:r w:rsidR="00A011D5">
        <w:rPr>
          <w:rFonts w:asciiTheme="majorHAnsi" w:hAnsiTheme="majorHAnsi"/>
          <w:sz w:val="24"/>
          <w:szCs w:val="24"/>
        </w:rPr>
        <w:t>,</w:t>
      </w:r>
      <w:r>
        <w:rPr>
          <w:rFonts w:asciiTheme="majorHAnsi" w:hAnsiTheme="majorHAnsi"/>
          <w:sz w:val="24"/>
          <w:szCs w:val="24"/>
        </w:rPr>
        <w:t xml:space="preserve"> </w:t>
      </w:r>
      <w:r w:rsidR="00B24C95">
        <w:rPr>
          <w:rFonts w:asciiTheme="majorHAnsi" w:hAnsiTheme="majorHAnsi"/>
          <w:sz w:val="24"/>
          <w:szCs w:val="24"/>
        </w:rPr>
        <w:t>the same search displays as in the training task were shown, but for only 200ms, which is too brief a presentation time for any useful eye movements to be executed. The</w:t>
      </w:r>
      <w:r>
        <w:rPr>
          <w:rFonts w:asciiTheme="majorHAnsi" w:hAnsiTheme="majorHAnsi"/>
          <w:sz w:val="24"/>
          <w:szCs w:val="24"/>
        </w:rPr>
        <w:t xml:space="preserve"> aim</w:t>
      </w:r>
      <w:r w:rsidR="00A011D5">
        <w:rPr>
          <w:rFonts w:asciiTheme="majorHAnsi" w:hAnsiTheme="majorHAnsi"/>
          <w:sz w:val="24"/>
          <w:szCs w:val="24"/>
        </w:rPr>
        <w:t>s</w:t>
      </w:r>
      <w:r w:rsidR="00B24C95">
        <w:rPr>
          <w:rFonts w:asciiTheme="majorHAnsi" w:hAnsiTheme="majorHAnsi"/>
          <w:sz w:val="24"/>
          <w:szCs w:val="24"/>
        </w:rPr>
        <w:t xml:space="preserve"> of the detection task</w:t>
      </w:r>
      <w:r>
        <w:rPr>
          <w:rFonts w:asciiTheme="majorHAnsi" w:hAnsiTheme="majorHAnsi"/>
          <w:sz w:val="24"/>
          <w:szCs w:val="24"/>
        </w:rPr>
        <w:t xml:space="preserve"> </w:t>
      </w:r>
      <w:r w:rsidR="00A011D5">
        <w:rPr>
          <w:rFonts w:asciiTheme="majorHAnsi" w:hAnsiTheme="majorHAnsi"/>
          <w:sz w:val="24"/>
          <w:szCs w:val="24"/>
        </w:rPr>
        <w:t>were 1)</w:t>
      </w:r>
      <w:r>
        <w:rPr>
          <w:rFonts w:asciiTheme="majorHAnsi" w:hAnsiTheme="majorHAnsi"/>
          <w:sz w:val="24"/>
          <w:szCs w:val="24"/>
        </w:rPr>
        <w:t xml:space="preserve"> </w:t>
      </w:r>
      <w:r w:rsidR="00A011D5">
        <w:rPr>
          <w:rFonts w:asciiTheme="majorHAnsi" w:hAnsiTheme="majorHAnsi"/>
          <w:sz w:val="24"/>
          <w:szCs w:val="24"/>
        </w:rPr>
        <w:t>to</w:t>
      </w:r>
      <w:r>
        <w:rPr>
          <w:rFonts w:asciiTheme="majorHAnsi" w:hAnsiTheme="majorHAnsi"/>
          <w:sz w:val="24"/>
          <w:szCs w:val="24"/>
        </w:rPr>
        <w:t xml:space="preserve"> confirm that </w:t>
      </w:r>
      <w:r w:rsidR="00B24C95">
        <w:rPr>
          <w:rFonts w:asciiTheme="majorHAnsi" w:hAnsiTheme="majorHAnsi"/>
          <w:sz w:val="24"/>
          <w:szCs w:val="24"/>
        </w:rPr>
        <w:t>participants were able to detect the target in the periphery on homogeneous background, without making any eye movements</w:t>
      </w:r>
      <w:r>
        <w:rPr>
          <w:rFonts w:asciiTheme="majorHAnsi" w:hAnsiTheme="majorHAnsi"/>
          <w:sz w:val="24"/>
          <w:szCs w:val="24"/>
        </w:rPr>
        <w:t xml:space="preserve"> and </w:t>
      </w:r>
      <w:r w:rsidR="00A011D5">
        <w:rPr>
          <w:rFonts w:asciiTheme="majorHAnsi" w:hAnsiTheme="majorHAnsi"/>
          <w:sz w:val="24"/>
          <w:szCs w:val="24"/>
        </w:rPr>
        <w:t xml:space="preserve">2) </w:t>
      </w:r>
      <w:r>
        <w:rPr>
          <w:rFonts w:asciiTheme="majorHAnsi" w:hAnsiTheme="majorHAnsi"/>
          <w:sz w:val="24"/>
          <w:szCs w:val="24"/>
        </w:rPr>
        <w:t xml:space="preserve">to </w:t>
      </w:r>
      <w:r w:rsidR="00A011D5">
        <w:rPr>
          <w:rFonts w:asciiTheme="majorHAnsi" w:hAnsiTheme="majorHAnsi"/>
          <w:sz w:val="24"/>
          <w:szCs w:val="24"/>
        </w:rPr>
        <w:t xml:space="preserve">measure the extent to which </w:t>
      </w:r>
      <w:r w:rsidR="00B24C95">
        <w:rPr>
          <w:rFonts w:asciiTheme="majorHAnsi" w:hAnsiTheme="majorHAnsi"/>
          <w:sz w:val="24"/>
          <w:szCs w:val="24"/>
        </w:rPr>
        <w:t>any improvements in</w:t>
      </w:r>
      <w:r w:rsidR="00A011D5">
        <w:rPr>
          <w:rFonts w:asciiTheme="majorHAnsi" w:hAnsiTheme="majorHAnsi"/>
          <w:sz w:val="24"/>
          <w:szCs w:val="24"/>
        </w:rPr>
        <w:t xml:space="preserve"> search performance over the five session</w:t>
      </w:r>
      <w:del w:id="22" w:author="UOA" w:date="2016-04-25T12:03:00Z">
        <w:r w:rsidDel="00A011D5">
          <w:rPr>
            <w:rFonts w:asciiTheme="majorHAnsi" w:hAnsiTheme="majorHAnsi"/>
            <w:sz w:val="24"/>
            <w:szCs w:val="24"/>
          </w:rPr>
          <w:delText xml:space="preserve"> </w:delText>
        </w:r>
      </w:del>
      <w:r w:rsidR="00B24C95">
        <w:rPr>
          <w:rFonts w:asciiTheme="majorHAnsi" w:hAnsiTheme="majorHAnsi"/>
          <w:sz w:val="24"/>
          <w:szCs w:val="24"/>
        </w:rPr>
        <w:t>s could be due to changes in perceptual sensitivity to the target rather than to changes in eye movement strategies</w:t>
      </w:r>
      <w:r>
        <w:rPr>
          <w:rFonts w:asciiTheme="majorHAnsi" w:hAnsiTheme="majorHAnsi"/>
          <w:sz w:val="24"/>
          <w:szCs w:val="24"/>
        </w:rPr>
        <w:t xml:space="preserve">. </w:t>
      </w:r>
      <w:r w:rsidR="00941AF9">
        <w:rPr>
          <w:rFonts w:asciiTheme="majorHAnsi" w:hAnsiTheme="majorHAnsi"/>
          <w:sz w:val="24"/>
          <w:szCs w:val="24"/>
        </w:rPr>
        <w:t>.</w:t>
      </w:r>
      <w:del w:id="23" w:author="UOA" w:date="2016-04-25T12:08:00Z">
        <w:r w:rsidDel="00B24C95">
          <w:rPr>
            <w:rFonts w:asciiTheme="majorHAnsi" w:hAnsiTheme="majorHAnsi"/>
            <w:sz w:val="24"/>
            <w:szCs w:val="24"/>
          </w:rPr>
          <w:delText xml:space="preserve"> </w:delText>
        </w:r>
      </w:del>
    </w:p>
    <w:p w:rsidR="00B616ED" w:rsidDel="00B24C95" w:rsidRDefault="00B616ED" w:rsidP="0061726A">
      <w:pPr>
        <w:spacing w:line="480" w:lineRule="auto"/>
        <w:ind w:firstLine="720"/>
        <w:jc w:val="both"/>
        <w:rPr>
          <w:del w:id="24" w:author="UOA" w:date="2016-04-25T12:10:00Z"/>
          <w:rFonts w:asciiTheme="majorHAnsi" w:hAnsiTheme="majorHAnsi"/>
          <w:b/>
          <w:sz w:val="24"/>
          <w:szCs w:val="24"/>
        </w:rPr>
      </w:pPr>
      <w:r>
        <w:rPr>
          <w:rFonts w:asciiTheme="majorHAnsi" w:hAnsiTheme="majorHAnsi"/>
          <w:sz w:val="24"/>
          <w:szCs w:val="24"/>
        </w:rPr>
        <w:t xml:space="preserve">In the </w:t>
      </w:r>
      <w:r w:rsidR="00B24C95">
        <w:rPr>
          <w:rFonts w:asciiTheme="majorHAnsi" w:hAnsiTheme="majorHAnsi"/>
          <w:sz w:val="24"/>
          <w:szCs w:val="24"/>
        </w:rPr>
        <w:t xml:space="preserve">object naming </w:t>
      </w:r>
      <w:r>
        <w:rPr>
          <w:rFonts w:asciiTheme="majorHAnsi" w:hAnsiTheme="majorHAnsi"/>
          <w:sz w:val="24"/>
          <w:szCs w:val="24"/>
        </w:rPr>
        <w:t xml:space="preserve">task, </w:t>
      </w:r>
      <w:r w:rsidR="00B24C95">
        <w:rPr>
          <w:rFonts w:asciiTheme="majorHAnsi" w:hAnsiTheme="majorHAnsi"/>
          <w:sz w:val="24"/>
          <w:szCs w:val="24"/>
        </w:rPr>
        <w:t>we s</w:t>
      </w:r>
      <w:r w:rsidR="0061726A">
        <w:rPr>
          <w:rFonts w:asciiTheme="majorHAnsi" w:hAnsiTheme="majorHAnsi"/>
          <w:sz w:val="24"/>
          <w:szCs w:val="24"/>
        </w:rPr>
        <w:t>i</w:t>
      </w:r>
      <w:r w:rsidR="00B24C95">
        <w:rPr>
          <w:rFonts w:asciiTheme="majorHAnsi" w:hAnsiTheme="majorHAnsi"/>
          <w:sz w:val="24"/>
          <w:szCs w:val="24"/>
        </w:rPr>
        <w:t>mply asked participants to view a series of images, each for four seconds, and name as many objects from each image as they could. Th</w:t>
      </w:r>
      <w:r w:rsidR="0061726A">
        <w:rPr>
          <w:rFonts w:asciiTheme="majorHAnsi" w:hAnsiTheme="majorHAnsi"/>
          <w:sz w:val="24"/>
          <w:szCs w:val="24"/>
        </w:rPr>
        <w:t>e</w:t>
      </w:r>
      <w:r w:rsidR="00B24C95">
        <w:rPr>
          <w:rFonts w:asciiTheme="majorHAnsi" w:hAnsiTheme="majorHAnsi"/>
          <w:sz w:val="24"/>
          <w:szCs w:val="24"/>
        </w:rPr>
        <w:t xml:space="preserve"> goal of this task was to </w:t>
      </w:r>
      <w:r>
        <w:rPr>
          <w:rFonts w:asciiTheme="majorHAnsi" w:hAnsiTheme="majorHAnsi"/>
          <w:sz w:val="24"/>
          <w:szCs w:val="24"/>
        </w:rPr>
        <w:t xml:space="preserve">estimate </w:t>
      </w:r>
      <w:r w:rsidR="00B24C95">
        <w:rPr>
          <w:rFonts w:asciiTheme="majorHAnsi" w:hAnsiTheme="majorHAnsi"/>
          <w:sz w:val="24"/>
          <w:szCs w:val="24"/>
        </w:rPr>
        <w:t>the extent to which any</w:t>
      </w:r>
      <w:r>
        <w:rPr>
          <w:rFonts w:asciiTheme="majorHAnsi" w:hAnsiTheme="majorHAnsi"/>
          <w:sz w:val="24"/>
          <w:szCs w:val="24"/>
        </w:rPr>
        <w:t xml:space="preserve"> improvements in performance </w:t>
      </w:r>
      <w:r w:rsidR="00B24C95">
        <w:rPr>
          <w:rFonts w:asciiTheme="majorHAnsi" w:hAnsiTheme="majorHAnsi"/>
          <w:sz w:val="24"/>
          <w:szCs w:val="24"/>
        </w:rPr>
        <w:t xml:space="preserve">in the training task would </w:t>
      </w:r>
      <w:r>
        <w:rPr>
          <w:rFonts w:asciiTheme="majorHAnsi" w:hAnsiTheme="majorHAnsi"/>
          <w:sz w:val="24"/>
          <w:szCs w:val="24"/>
        </w:rPr>
        <w:t xml:space="preserve">transfer to other </w:t>
      </w:r>
      <w:r w:rsidR="00B24C95">
        <w:rPr>
          <w:rFonts w:asciiTheme="majorHAnsi" w:hAnsiTheme="majorHAnsi"/>
          <w:sz w:val="24"/>
          <w:szCs w:val="24"/>
        </w:rPr>
        <w:t>images</w:t>
      </w:r>
      <w:r>
        <w:rPr>
          <w:rFonts w:asciiTheme="majorHAnsi" w:hAnsiTheme="majorHAnsi"/>
          <w:sz w:val="24"/>
          <w:szCs w:val="24"/>
        </w:rPr>
        <w:t xml:space="preserve">/tasks.  </w:t>
      </w:r>
    </w:p>
    <w:p w:rsidR="00B24C95" w:rsidRPr="00B32109" w:rsidDel="00264AB7" w:rsidRDefault="00B24C95" w:rsidP="00E56D82">
      <w:pPr>
        <w:pStyle w:val="xmsonormal"/>
        <w:spacing w:line="480" w:lineRule="auto"/>
        <w:ind w:firstLine="720"/>
        <w:jc w:val="both"/>
        <w:rPr>
          <w:del w:id="25" w:author="UOA" w:date="2016-04-25T12:12:00Z"/>
          <w:rFonts w:asciiTheme="majorHAnsi" w:hAnsiTheme="majorHAnsi"/>
        </w:rPr>
      </w:pPr>
    </w:p>
    <w:p w:rsidR="009A1859" w:rsidRPr="003515C0" w:rsidRDefault="00287325" w:rsidP="0061726A">
      <w:pPr>
        <w:spacing w:line="480" w:lineRule="auto"/>
        <w:jc w:val="both"/>
        <w:rPr>
          <w:rFonts w:asciiTheme="majorHAnsi" w:hAnsiTheme="majorHAnsi"/>
          <w:sz w:val="24"/>
          <w:szCs w:val="24"/>
        </w:rPr>
      </w:pPr>
      <w:del w:id="26" w:author="UOA" w:date="2016-04-25T12:10:00Z">
        <w:r w:rsidDel="00B24C95">
          <w:rPr>
            <w:rFonts w:asciiTheme="majorHAnsi" w:hAnsiTheme="majorHAnsi"/>
            <w:sz w:val="24"/>
            <w:szCs w:val="24"/>
          </w:rPr>
          <w:delText xml:space="preserve">   </w:delText>
        </w:r>
      </w:del>
    </w:p>
    <w:p w:rsidR="008D10AB" w:rsidRDefault="008D10AB" w:rsidP="00852CBA">
      <w:pPr>
        <w:spacing w:line="480" w:lineRule="auto"/>
        <w:jc w:val="center"/>
        <w:rPr>
          <w:rFonts w:asciiTheme="majorHAnsi" w:hAnsiTheme="majorHAnsi"/>
          <w:b/>
          <w:sz w:val="24"/>
          <w:szCs w:val="24"/>
        </w:rPr>
      </w:pPr>
    </w:p>
    <w:p w:rsidR="00C97BD0" w:rsidRPr="003515C0" w:rsidRDefault="00C97BD0" w:rsidP="000F4BCF">
      <w:pPr>
        <w:spacing w:line="480" w:lineRule="auto"/>
        <w:rPr>
          <w:rFonts w:asciiTheme="majorHAnsi" w:hAnsiTheme="majorHAnsi"/>
          <w:b/>
          <w:sz w:val="24"/>
          <w:szCs w:val="24"/>
        </w:rPr>
      </w:pPr>
      <w:r w:rsidRPr="003515C0">
        <w:rPr>
          <w:rFonts w:asciiTheme="majorHAnsi" w:hAnsiTheme="majorHAnsi"/>
          <w:b/>
          <w:sz w:val="24"/>
          <w:szCs w:val="24"/>
        </w:rPr>
        <w:t>Method</w:t>
      </w:r>
    </w:p>
    <w:p w:rsidR="00943226" w:rsidRDefault="00C97BD0" w:rsidP="00007FDC">
      <w:pPr>
        <w:spacing w:line="480" w:lineRule="auto"/>
        <w:jc w:val="both"/>
        <w:rPr>
          <w:rFonts w:asciiTheme="majorHAnsi" w:hAnsiTheme="majorHAnsi"/>
          <w:sz w:val="24"/>
          <w:szCs w:val="24"/>
        </w:rPr>
      </w:pPr>
      <w:r w:rsidRPr="003515C0">
        <w:rPr>
          <w:rFonts w:asciiTheme="majorHAnsi" w:hAnsiTheme="majorHAnsi"/>
          <w:i/>
          <w:sz w:val="24"/>
          <w:szCs w:val="24"/>
        </w:rPr>
        <w:lastRenderedPageBreak/>
        <w:t>Participants</w:t>
      </w:r>
      <w:r w:rsidR="00827771">
        <w:rPr>
          <w:rFonts w:asciiTheme="majorHAnsi" w:hAnsiTheme="majorHAnsi"/>
          <w:i/>
          <w:sz w:val="24"/>
          <w:szCs w:val="24"/>
        </w:rPr>
        <w:t xml:space="preserve">. </w:t>
      </w:r>
      <w:r w:rsidR="00DD6F30">
        <w:rPr>
          <w:rFonts w:asciiTheme="majorHAnsi" w:hAnsiTheme="majorHAnsi"/>
          <w:sz w:val="24"/>
          <w:szCs w:val="24"/>
        </w:rPr>
        <w:t>Seventeen</w:t>
      </w:r>
      <w:r w:rsidRPr="003515C0">
        <w:rPr>
          <w:rFonts w:asciiTheme="majorHAnsi" w:hAnsiTheme="majorHAnsi"/>
          <w:sz w:val="24"/>
          <w:szCs w:val="24"/>
        </w:rPr>
        <w:t xml:space="preserve"> participants (females</w:t>
      </w:r>
      <w:r w:rsidR="00450220" w:rsidRPr="003515C0">
        <w:rPr>
          <w:rFonts w:asciiTheme="majorHAnsi" w:hAnsiTheme="majorHAnsi"/>
          <w:sz w:val="24"/>
          <w:szCs w:val="24"/>
        </w:rPr>
        <w:t>=1</w:t>
      </w:r>
      <w:r w:rsidR="00DD6F30">
        <w:rPr>
          <w:rFonts w:asciiTheme="majorHAnsi" w:hAnsiTheme="majorHAnsi"/>
          <w:sz w:val="24"/>
          <w:szCs w:val="24"/>
        </w:rPr>
        <w:t>5</w:t>
      </w:r>
      <w:r w:rsidRPr="003515C0">
        <w:rPr>
          <w:rFonts w:asciiTheme="majorHAnsi" w:hAnsiTheme="majorHAnsi"/>
          <w:sz w:val="24"/>
          <w:szCs w:val="24"/>
        </w:rPr>
        <w:t>; age range</w:t>
      </w:r>
      <w:r w:rsidR="00570D1C" w:rsidRPr="003515C0">
        <w:rPr>
          <w:rFonts w:asciiTheme="majorHAnsi" w:hAnsiTheme="majorHAnsi"/>
          <w:sz w:val="24"/>
          <w:szCs w:val="24"/>
        </w:rPr>
        <w:t xml:space="preserve"> =</w:t>
      </w:r>
      <w:r w:rsidR="00DD6F30">
        <w:rPr>
          <w:rFonts w:asciiTheme="majorHAnsi" w:hAnsiTheme="majorHAnsi"/>
          <w:sz w:val="24"/>
          <w:szCs w:val="24"/>
        </w:rPr>
        <w:t>19</w:t>
      </w:r>
      <w:r w:rsidR="00450220" w:rsidRPr="003515C0">
        <w:rPr>
          <w:rFonts w:asciiTheme="majorHAnsi" w:hAnsiTheme="majorHAnsi"/>
          <w:sz w:val="24"/>
          <w:szCs w:val="24"/>
        </w:rPr>
        <w:t>-</w:t>
      </w:r>
      <w:r w:rsidR="00DD6F30">
        <w:rPr>
          <w:rFonts w:asciiTheme="majorHAnsi" w:hAnsiTheme="majorHAnsi"/>
          <w:sz w:val="24"/>
          <w:szCs w:val="24"/>
        </w:rPr>
        <w:t>36</w:t>
      </w:r>
      <w:r w:rsidR="00450220" w:rsidRPr="003515C0">
        <w:rPr>
          <w:rFonts w:asciiTheme="majorHAnsi" w:hAnsiTheme="majorHAnsi"/>
          <w:sz w:val="24"/>
          <w:szCs w:val="24"/>
        </w:rPr>
        <w:t>; mean age=</w:t>
      </w:r>
      <w:r w:rsidR="00DD6F30">
        <w:rPr>
          <w:rFonts w:asciiTheme="majorHAnsi" w:hAnsiTheme="majorHAnsi"/>
          <w:sz w:val="24"/>
          <w:szCs w:val="24"/>
        </w:rPr>
        <w:t>22.8</w:t>
      </w:r>
      <w:r w:rsidR="00BD31B5">
        <w:rPr>
          <w:rFonts w:asciiTheme="majorHAnsi" w:hAnsiTheme="majorHAnsi"/>
          <w:sz w:val="24"/>
          <w:szCs w:val="24"/>
        </w:rPr>
        <w:t xml:space="preserve"> </w:t>
      </w:r>
      <w:r w:rsidR="00BD31B5" w:rsidRPr="00135027">
        <w:rPr>
          <w:rFonts w:asciiTheme="majorHAnsi" w:hAnsiTheme="majorHAnsi"/>
          <w:sz w:val="24"/>
          <w:szCs w:val="24"/>
        </w:rPr>
        <w:t>±</w:t>
      </w:r>
      <w:r w:rsidR="00BD31B5" w:rsidRPr="00E62AA6">
        <w:rPr>
          <w:rFonts w:asciiTheme="majorHAnsi" w:hAnsiTheme="majorHAnsi"/>
          <w:color w:val="F79646" w:themeColor="accent6"/>
          <w:sz w:val="24"/>
          <w:szCs w:val="24"/>
        </w:rPr>
        <w:t xml:space="preserve"> </w:t>
      </w:r>
      <w:r w:rsidR="00DD6F30" w:rsidRPr="00E97FEB">
        <w:rPr>
          <w:rFonts w:asciiTheme="majorHAnsi" w:hAnsiTheme="majorHAnsi"/>
          <w:sz w:val="24"/>
          <w:szCs w:val="24"/>
        </w:rPr>
        <w:t>3.99</w:t>
      </w:r>
      <w:r w:rsidRPr="003515C0">
        <w:rPr>
          <w:rFonts w:asciiTheme="majorHAnsi" w:hAnsiTheme="majorHAnsi"/>
          <w:sz w:val="24"/>
          <w:szCs w:val="24"/>
        </w:rPr>
        <w:t xml:space="preserve">) </w:t>
      </w:r>
      <w:r w:rsidR="00570D1C" w:rsidRPr="003515C0">
        <w:rPr>
          <w:rFonts w:asciiTheme="majorHAnsi" w:hAnsiTheme="majorHAnsi"/>
          <w:sz w:val="24"/>
          <w:szCs w:val="24"/>
        </w:rPr>
        <w:t>completed</w:t>
      </w:r>
      <w:r w:rsidRPr="003515C0">
        <w:rPr>
          <w:rFonts w:asciiTheme="majorHAnsi" w:hAnsiTheme="majorHAnsi"/>
          <w:sz w:val="24"/>
          <w:szCs w:val="24"/>
        </w:rPr>
        <w:t xml:space="preserve"> the experiment.</w:t>
      </w:r>
      <w:r w:rsidR="00155157">
        <w:rPr>
          <w:rFonts w:asciiTheme="majorHAnsi" w:hAnsiTheme="majorHAnsi"/>
          <w:sz w:val="24"/>
          <w:szCs w:val="24"/>
        </w:rPr>
        <w:t xml:space="preserve"> </w:t>
      </w:r>
      <w:r w:rsidRPr="003515C0">
        <w:rPr>
          <w:rFonts w:asciiTheme="majorHAnsi" w:hAnsiTheme="majorHAnsi"/>
          <w:sz w:val="24"/>
          <w:szCs w:val="24"/>
        </w:rPr>
        <w:t>A</w:t>
      </w:r>
      <w:r w:rsidR="00450220" w:rsidRPr="003515C0">
        <w:rPr>
          <w:rFonts w:asciiTheme="majorHAnsi" w:hAnsiTheme="majorHAnsi"/>
          <w:sz w:val="24"/>
          <w:szCs w:val="24"/>
        </w:rPr>
        <w:t>ll reported normal or corrected-to-</w:t>
      </w:r>
      <w:r w:rsidRPr="003515C0">
        <w:rPr>
          <w:rFonts w:asciiTheme="majorHAnsi" w:hAnsiTheme="majorHAnsi"/>
          <w:sz w:val="24"/>
          <w:szCs w:val="24"/>
        </w:rPr>
        <w:t>normal vision</w:t>
      </w:r>
      <w:r w:rsidR="00EB7820" w:rsidRPr="003515C0">
        <w:rPr>
          <w:rFonts w:asciiTheme="majorHAnsi" w:hAnsiTheme="majorHAnsi"/>
          <w:sz w:val="24"/>
          <w:szCs w:val="24"/>
        </w:rPr>
        <w:t xml:space="preserve">. </w:t>
      </w:r>
    </w:p>
    <w:p w:rsidR="00135027" w:rsidRPr="00135027" w:rsidRDefault="005F6136" w:rsidP="00007FDC">
      <w:pPr>
        <w:spacing w:line="480" w:lineRule="auto"/>
        <w:jc w:val="both"/>
        <w:rPr>
          <w:rFonts w:ascii="Arial" w:hAnsi="Arial" w:cs="Arial"/>
          <w:b/>
          <w:i/>
          <w:sz w:val="24"/>
          <w:szCs w:val="24"/>
        </w:rPr>
      </w:pPr>
      <w:r>
        <w:rPr>
          <w:rFonts w:asciiTheme="majorHAnsi" w:hAnsiTheme="majorHAnsi"/>
          <w:b/>
          <w:i/>
          <w:sz w:val="24"/>
          <w:szCs w:val="24"/>
        </w:rPr>
        <w:t>Search</w:t>
      </w:r>
      <w:r w:rsidR="00135027" w:rsidRPr="00135027">
        <w:rPr>
          <w:rFonts w:asciiTheme="majorHAnsi" w:hAnsiTheme="majorHAnsi"/>
          <w:b/>
          <w:i/>
          <w:sz w:val="24"/>
          <w:szCs w:val="24"/>
        </w:rPr>
        <w:t xml:space="preserve"> </w:t>
      </w:r>
      <w:r>
        <w:rPr>
          <w:rFonts w:asciiTheme="majorHAnsi" w:hAnsiTheme="majorHAnsi"/>
          <w:b/>
          <w:i/>
          <w:sz w:val="24"/>
          <w:szCs w:val="24"/>
        </w:rPr>
        <w:t xml:space="preserve">training </w:t>
      </w:r>
      <w:r w:rsidR="00135027" w:rsidRPr="00135027">
        <w:rPr>
          <w:rFonts w:asciiTheme="majorHAnsi" w:hAnsiTheme="majorHAnsi"/>
          <w:b/>
          <w:i/>
          <w:sz w:val="24"/>
          <w:szCs w:val="24"/>
        </w:rPr>
        <w:t>task</w:t>
      </w:r>
    </w:p>
    <w:p w:rsidR="00B70176" w:rsidRPr="003515C0" w:rsidRDefault="005F6136" w:rsidP="006C0696">
      <w:pPr>
        <w:spacing w:line="480" w:lineRule="auto"/>
        <w:jc w:val="both"/>
        <w:rPr>
          <w:rFonts w:asciiTheme="majorHAnsi" w:hAnsiTheme="majorHAnsi"/>
          <w:sz w:val="24"/>
          <w:szCs w:val="24"/>
        </w:rPr>
      </w:pPr>
      <w:r>
        <w:rPr>
          <w:rFonts w:asciiTheme="majorHAnsi" w:hAnsiTheme="majorHAnsi"/>
          <w:sz w:val="24"/>
          <w:szCs w:val="24"/>
        </w:rPr>
        <w:t xml:space="preserve">This task was completed every day for a work week, starting on Monday and finishing on Friday. </w:t>
      </w:r>
      <w:r w:rsidR="00371722" w:rsidRPr="003515C0">
        <w:rPr>
          <w:rFonts w:asciiTheme="majorHAnsi" w:hAnsiTheme="majorHAnsi"/>
          <w:sz w:val="24"/>
          <w:szCs w:val="24"/>
        </w:rPr>
        <w:t xml:space="preserve">Each participant was tested under </w:t>
      </w:r>
      <w:r w:rsidR="00E97FEB">
        <w:rPr>
          <w:rFonts w:asciiTheme="majorHAnsi" w:hAnsiTheme="majorHAnsi"/>
          <w:sz w:val="24"/>
          <w:szCs w:val="24"/>
        </w:rPr>
        <w:t>two</w:t>
      </w:r>
      <w:r w:rsidR="0090334F" w:rsidRPr="003515C0">
        <w:rPr>
          <w:rFonts w:asciiTheme="majorHAnsi" w:hAnsiTheme="majorHAnsi"/>
          <w:sz w:val="24"/>
          <w:szCs w:val="24"/>
        </w:rPr>
        <w:t xml:space="preserve"> </w:t>
      </w:r>
      <w:r w:rsidR="00371722" w:rsidRPr="003515C0">
        <w:rPr>
          <w:rFonts w:asciiTheme="majorHAnsi" w:hAnsiTheme="majorHAnsi"/>
          <w:sz w:val="24"/>
          <w:szCs w:val="24"/>
        </w:rPr>
        <w:t xml:space="preserve">experimental conditions: </w:t>
      </w:r>
      <w:r w:rsidR="00A173B5">
        <w:rPr>
          <w:rFonts w:asciiTheme="majorHAnsi" w:hAnsiTheme="majorHAnsi"/>
          <w:i/>
          <w:sz w:val="24"/>
          <w:szCs w:val="24"/>
        </w:rPr>
        <w:t xml:space="preserve">Simulated </w:t>
      </w:r>
      <w:proofErr w:type="spellStart"/>
      <w:r w:rsidR="00A173B5">
        <w:rPr>
          <w:rFonts w:asciiTheme="majorHAnsi" w:hAnsiTheme="majorHAnsi"/>
          <w:i/>
          <w:sz w:val="24"/>
          <w:szCs w:val="24"/>
        </w:rPr>
        <w:t>Hemianopia</w:t>
      </w:r>
      <w:proofErr w:type="spellEnd"/>
      <w:r w:rsidR="00A173B5">
        <w:rPr>
          <w:rFonts w:asciiTheme="majorHAnsi" w:hAnsiTheme="majorHAnsi"/>
          <w:i/>
          <w:sz w:val="24"/>
          <w:szCs w:val="24"/>
        </w:rPr>
        <w:t xml:space="preserve"> (SH) </w:t>
      </w:r>
      <w:r w:rsidR="00E97FEB">
        <w:rPr>
          <w:rFonts w:asciiTheme="majorHAnsi" w:hAnsiTheme="majorHAnsi"/>
          <w:i/>
          <w:sz w:val="24"/>
          <w:szCs w:val="24"/>
        </w:rPr>
        <w:t xml:space="preserve">and </w:t>
      </w:r>
      <w:r w:rsidR="00371722" w:rsidRPr="003515C0">
        <w:rPr>
          <w:rFonts w:asciiTheme="majorHAnsi" w:hAnsiTheme="majorHAnsi"/>
          <w:sz w:val="24"/>
          <w:szCs w:val="24"/>
        </w:rPr>
        <w:t xml:space="preserve"> </w:t>
      </w:r>
      <w:r w:rsidR="00371722" w:rsidRPr="001E1725">
        <w:rPr>
          <w:rFonts w:asciiTheme="majorHAnsi" w:hAnsiTheme="majorHAnsi"/>
          <w:i/>
          <w:sz w:val="24"/>
          <w:szCs w:val="24"/>
        </w:rPr>
        <w:t>Un</w:t>
      </w:r>
      <w:r w:rsidR="00E76A1C" w:rsidRPr="001E1725">
        <w:rPr>
          <w:rFonts w:asciiTheme="majorHAnsi" w:hAnsiTheme="majorHAnsi"/>
          <w:i/>
          <w:sz w:val="24"/>
          <w:szCs w:val="24"/>
        </w:rPr>
        <w:t>modified</w:t>
      </w:r>
      <w:r w:rsidR="00371722" w:rsidRPr="003515C0">
        <w:rPr>
          <w:rFonts w:asciiTheme="majorHAnsi" w:hAnsiTheme="majorHAnsi"/>
          <w:sz w:val="24"/>
          <w:szCs w:val="24"/>
        </w:rPr>
        <w:t xml:space="preserve"> (control). </w:t>
      </w:r>
      <w:r w:rsidR="00B80EE8" w:rsidRPr="003515C0">
        <w:rPr>
          <w:rFonts w:asciiTheme="majorHAnsi" w:hAnsiTheme="majorHAnsi"/>
          <w:sz w:val="24"/>
          <w:szCs w:val="24"/>
        </w:rPr>
        <w:t>Under the</w:t>
      </w:r>
      <w:r w:rsidR="00E97FEB">
        <w:rPr>
          <w:rFonts w:asciiTheme="majorHAnsi" w:hAnsiTheme="majorHAnsi"/>
          <w:sz w:val="24"/>
          <w:szCs w:val="24"/>
        </w:rPr>
        <w:t xml:space="preserve"> </w:t>
      </w:r>
      <w:r w:rsidR="00A173B5">
        <w:rPr>
          <w:rFonts w:asciiTheme="majorHAnsi" w:hAnsiTheme="majorHAnsi"/>
          <w:sz w:val="24"/>
          <w:szCs w:val="24"/>
        </w:rPr>
        <w:t>SH</w:t>
      </w:r>
      <w:r w:rsidR="00264AB7">
        <w:rPr>
          <w:rFonts w:asciiTheme="majorHAnsi" w:hAnsiTheme="majorHAnsi"/>
          <w:sz w:val="24"/>
          <w:szCs w:val="24"/>
        </w:rPr>
        <w:t xml:space="preserve"> </w:t>
      </w:r>
      <w:r w:rsidR="00E97FEB">
        <w:rPr>
          <w:rFonts w:asciiTheme="majorHAnsi" w:hAnsiTheme="majorHAnsi"/>
          <w:sz w:val="24"/>
          <w:szCs w:val="24"/>
        </w:rPr>
        <w:t>condition</w:t>
      </w:r>
      <w:r w:rsidR="00B80EE8" w:rsidRPr="003515C0">
        <w:rPr>
          <w:rFonts w:asciiTheme="majorHAnsi" w:hAnsiTheme="majorHAnsi"/>
          <w:sz w:val="24"/>
          <w:szCs w:val="24"/>
        </w:rPr>
        <w:t xml:space="preserve"> </w:t>
      </w:r>
      <w:r w:rsidR="00B70176" w:rsidRPr="003515C0">
        <w:rPr>
          <w:rFonts w:asciiTheme="majorHAnsi" w:hAnsiTheme="majorHAnsi"/>
          <w:sz w:val="24"/>
          <w:szCs w:val="24"/>
        </w:rPr>
        <w:t>the eye-tracker sample</w:t>
      </w:r>
      <w:r w:rsidR="00B80EE8" w:rsidRPr="003515C0">
        <w:rPr>
          <w:rFonts w:asciiTheme="majorHAnsi" w:hAnsiTheme="majorHAnsi"/>
          <w:sz w:val="24"/>
          <w:szCs w:val="24"/>
        </w:rPr>
        <w:t>d</w:t>
      </w:r>
      <w:r w:rsidR="00B70176" w:rsidRPr="003515C0">
        <w:rPr>
          <w:rFonts w:asciiTheme="majorHAnsi" w:hAnsiTheme="majorHAnsi"/>
          <w:sz w:val="24"/>
          <w:szCs w:val="24"/>
        </w:rPr>
        <w:t xml:space="preserve"> the curren</w:t>
      </w:r>
      <w:r w:rsidR="00B80EE8" w:rsidRPr="003515C0">
        <w:rPr>
          <w:rFonts w:asciiTheme="majorHAnsi" w:hAnsiTheme="majorHAnsi"/>
          <w:sz w:val="24"/>
          <w:szCs w:val="24"/>
        </w:rPr>
        <w:t>t gaze position online and replaced</w:t>
      </w:r>
      <w:r w:rsidR="00B70176" w:rsidRPr="003515C0">
        <w:rPr>
          <w:rFonts w:asciiTheme="majorHAnsi" w:hAnsiTheme="majorHAnsi"/>
          <w:sz w:val="24"/>
          <w:szCs w:val="24"/>
        </w:rPr>
        <w:t xml:space="preserve"> the</w:t>
      </w:r>
      <w:r w:rsidR="00B80EE8" w:rsidRPr="003515C0">
        <w:rPr>
          <w:rFonts w:asciiTheme="majorHAnsi" w:hAnsiTheme="majorHAnsi"/>
          <w:sz w:val="24"/>
          <w:szCs w:val="24"/>
        </w:rPr>
        <w:t xml:space="preserve"> part of the</w:t>
      </w:r>
      <w:r w:rsidR="00B70176" w:rsidRPr="003515C0">
        <w:rPr>
          <w:rFonts w:asciiTheme="majorHAnsi" w:hAnsiTheme="majorHAnsi"/>
          <w:sz w:val="24"/>
          <w:szCs w:val="24"/>
        </w:rPr>
        <w:t xml:space="preserve"> display</w:t>
      </w:r>
      <w:r w:rsidR="00B80EE8" w:rsidRPr="003515C0">
        <w:rPr>
          <w:rFonts w:asciiTheme="majorHAnsi" w:hAnsiTheme="majorHAnsi"/>
          <w:sz w:val="24"/>
          <w:szCs w:val="24"/>
        </w:rPr>
        <w:t xml:space="preserve"> falling to the left or right of current fixation</w:t>
      </w:r>
      <w:r w:rsidR="00940BC6" w:rsidRPr="003515C0">
        <w:rPr>
          <w:rFonts w:asciiTheme="majorHAnsi" w:hAnsiTheme="majorHAnsi"/>
          <w:sz w:val="24"/>
          <w:szCs w:val="24"/>
        </w:rPr>
        <w:t xml:space="preserve"> </w:t>
      </w:r>
      <w:r w:rsidR="00B80EE8" w:rsidRPr="003515C0">
        <w:rPr>
          <w:rFonts w:asciiTheme="majorHAnsi" w:hAnsiTheme="majorHAnsi"/>
          <w:sz w:val="24"/>
          <w:szCs w:val="24"/>
        </w:rPr>
        <w:t>(blocked) with</w:t>
      </w:r>
      <w:r w:rsidR="00B70176" w:rsidRPr="003515C0">
        <w:rPr>
          <w:rFonts w:asciiTheme="majorHAnsi" w:hAnsiTheme="majorHAnsi"/>
          <w:sz w:val="24"/>
          <w:szCs w:val="24"/>
        </w:rPr>
        <w:t xml:space="preserve"> </w:t>
      </w:r>
      <w:r w:rsidR="00A173B5">
        <w:rPr>
          <w:rFonts w:asciiTheme="majorHAnsi" w:hAnsiTheme="majorHAnsi"/>
          <w:sz w:val="24"/>
          <w:szCs w:val="24"/>
        </w:rPr>
        <w:t xml:space="preserve">the </w:t>
      </w:r>
      <w:r w:rsidR="00B70176" w:rsidRPr="003515C0">
        <w:rPr>
          <w:rFonts w:asciiTheme="majorHAnsi" w:hAnsiTheme="majorHAnsi"/>
          <w:sz w:val="24"/>
          <w:szCs w:val="24"/>
        </w:rPr>
        <w:t>grey backg</w:t>
      </w:r>
      <w:r w:rsidR="00FD26A1" w:rsidRPr="003515C0">
        <w:rPr>
          <w:rFonts w:asciiTheme="majorHAnsi" w:hAnsiTheme="majorHAnsi"/>
          <w:sz w:val="24"/>
          <w:szCs w:val="24"/>
        </w:rPr>
        <w:t>round</w:t>
      </w:r>
      <w:r w:rsidR="00846075">
        <w:rPr>
          <w:rFonts w:asciiTheme="majorHAnsi" w:hAnsiTheme="majorHAnsi"/>
          <w:sz w:val="24"/>
          <w:szCs w:val="24"/>
        </w:rPr>
        <w:t>.</w:t>
      </w:r>
      <w:r w:rsidR="001049B4" w:rsidRPr="003515C0">
        <w:rPr>
          <w:rFonts w:asciiTheme="majorHAnsi" w:hAnsiTheme="majorHAnsi"/>
          <w:sz w:val="24"/>
          <w:szCs w:val="24"/>
        </w:rPr>
        <w:t xml:space="preserve"> In the </w:t>
      </w:r>
      <w:r w:rsidR="001049B4" w:rsidRPr="008C0410">
        <w:rPr>
          <w:rFonts w:asciiTheme="majorHAnsi" w:hAnsiTheme="majorHAnsi"/>
          <w:i/>
          <w:sz w:val="24"/>
          <w:szCs w:val="24"/>
        </w:rPr>
        <w:t>U</w:t>
      </w:r>
      <w:r w:rsidR="008C0410" w:rsidRPr="008C0410">
        <w:rPr>
          <w:rFonts w:asciiTheme="majorHAnsi" w:hAnsiTheme="majorHAnsi"/>
          <w:i/>
          <w:sz w:val="24"/>
          <w:szCs w:val="24"/>
        </w:rPr>
        <w:t>nmodified</w:t>
      </w:r>
      <w:r w:rsidR="00B70176" w:rsidRPr="003515C0">
        <w:rPr>
          <w:rFonts w:asciiTheme="majorHAnsi" w:hAnsiTheme="majorHAnsi"/>
          <w:sz w:val="24"/>
          <w:szCs w:val="24"/>
        </w:rPr>
        <w:t xml:space="preserve"> condition</w:t>
      </w:r>
      <w:r w:rsidR="006341D3" w:rsidRPr="003515C0">
        <w:rPr>
          <w:rFonts w:asciiTheme="majorHAnsi" w:hAnsiTheme="majorHAnsi"/>
          <w:sz w:val="24"/>
          <w:szCs w:val="24"/>
        </w:rPr>
        <w:t xml:space="preserve"> eye</w:t>
      </w:r>
      <w:r w:rsidR="00623B42">
        <w:rPr>
          <w:rFonts w:asciiTheme="majorHAnsi" w:hAnsiTheme="majorHAnsi"/>
          <w:sz w:val="24"/>
          <w:szCs w:val="24"/>
        </w:rPr>
        <w:t xml:space="preserve"> </w:t>
      </w:r>
      <w:r w:rsidR="006341D3" w:rsidRPr="003515C0">
        <w:rPr>
          <w:rFonts w:asciiTheme="majorHAnsi" w:hAnsiTheme="majorHAnsi"/>
          <w:sz w:val="24"/>
          <w:szCs w:val="24"/>
        </w:rPr>
        <w:t>movements were sampled but</w:t>
      </w:r>
      <w:r w:rsidR="00B70176" w:rsidRPr="003515C0">
        <w:rPr>
          <w:rFonts w:asciiTheme="majorHAnsi" w:hAnsiTheme="majorHAnsi"/>
          <w:sz w:val="24"/>
          <w:szCs w:val="24"/>
        </w:rPr>
        <w:t xml:space="preserve"> no mask was applied. </w:t>
      </w:r>
    </w:p>
    <w:p w:rsidR="00A04122" w:rsidRDefault="00A9791F" w:rsidP="006C0696">
      <w:pPr>
        <w:spacing w:line="480" w:lineRule="auto"/>
        <w:jc w:val="both"/>
        <w:rPr>
          <w:rFonts w:asciiTheme="majorHAnsi" w:hAnsiTheme="majorHAnsi"/>
          <w:sz w:val="24"/>
          <w:szCs w:val="24"/>
        </w:rPr>
      </w:pPr>
      <w:r w:rsidRPr="003515C0">
        <w:rPr>
          <w:rFonts w:asciiTheme="majorHAnsi" w:hAnsiTheme="majorHAnsi"/>
          <w:i/>
          <w:sz w:val="24"/>
          <w:szCs w:val="24"/>
        </w:rPr>
        <w:t>Apparatus</w:t>
      </w:r>
      <w:r w:rsidR="00827771">
        <w:rPr>
          <w:rFonts w:asciiTheme="majorHAnsi" w:hAnsiTheme="majorHAnsi"/>
          <w:i/>
          <w:sz w:val="24"/>
          <w:szCs w:val="24"/>
        </w:rPr>
        <w:t xml:space="preserve">. </w:t>
      </w:r>
      <w:commentRangeStart w:id="27"/>
      <w:r w:rsidR="00A04122" w:rsidRPr="003515C0">
        <w:rPr>
          <w:rFonts w:asciiTheme="majorHAnsi" w:hAnsiTheme="majorHAnsi"/>
          <w:sz w:val="24"/>
          <w:szCs w:val="24"/>
        </w:rPr>
        <w:t>The display was presented on a</w:t>
      </w:r>
      <w:r w:rsidR="00524B42" w:rsidRPr="003515C0">
        <w:rPr>
          <w:rFonts w:asciiTheme="majorHAnsi" w:hAnsiTheme="majorHAnsi"/>
          <w:sz w:val="24"/>
          <w:szCs w:val="24"/>
        </w:rPr>
        <w:t xml:space="preserve"> 17inch CRT monitor with a resolution of 1024x768</w:t>
      </w:r>
      <w:r w:rsidR="00A04122" w:rsidRPr="003515C0">
        <w:rPr>
          <w:rFonts w:asciiTheme="majorHAnsi" w:hAnsiTheme="majorHAnsi"/>
          <w:sz w:val="24"/>
          <w:szCs w:val="24"/>
        </w:rPr>
        <w:t xml:space="preserve">. </w:t>
      </w:r>
      <w:commentRangeEnd w:id="27"/>
      <w:r w:rsidR="00A173B5">
        <w:rPr>
          <w:rStyle w:val="Odwoaniedokomentarza"/>
        </w:rPr>
        <w:commentReference w:id="27"/>
      </w:r>
      <w:r w:rsidR="00A04122" w:rsidRPr="003515C0">
        <w:rPr>
          <w:rFonts w:asciiTheme="majorHAnsi" w:hAnsiTheme="majorHAnsi"/>
          <w:sz w:val="24"/>
          <w:szCs w:val="24"/>
        </w:rPr>
        <w:t xml:space="preserve">Stimulus generation, presentation and data collection were controlled by </w:t>
      </w:r>
      <w:proofErr w:type="spellStart"/>
      <w:r w:rsidR="00A04122" w:rsidRPr="003515C0">
        <w:rPr>
          <w:rFonts w:asciiTheme="majorHAnsi" w:hAnsiTheme="majorHAnsi"/>
          <w:sz w:val="24"/>
          <w:szCs w:val="24"/>
        </w:rPr>
        <w:t>Matlab</w:t>
      </w:r>
      <w:proofErr w:type="spellEnd"/>
      <w:r w:rsidR="00A04122" w:rsidRPr="003515C0">
        <w:rPr>
          <w:rFonts w:asciiTheme="majorHAnsi" w:hAnsiTheme="majorHAnsi"/>
          <w:sz w:val="24"/>
          <w:szCs w:val="24"/>
        </w:rPr>
        <w:t xml:space="preserve"> and </w:t>
      </w:r>
      <w:r w:rsidR="000D7585">
        <w:rPr>
          <w:rFonts w:asciiTheme="majorHAnsi" w:hAnsiTheme="majorHAnsi"/>
          <w:sz w:val="24"/>
          <w:szCs w:val="24"/>
        </w:rPr>
        <w:t xml:space="preserve">the </w:t>
      </w:r>
      <w:r w:rsidR="00A04122" w:rsidRPr="003515C0">
        <w:rPr>
          <w:rFonts w:asciiTheme="majorHAnsi" w:hAnsiTheme="majorHAnsi"/>
          <w:sz w:val="24"/>
          <w:szCs w:val="24"/>
        </w:rPr>
        <w:t>psychophysics toolbox</w:t>
      </w:r>
      <w:r w:rsidR="00BB43EE" w:rsidRPr="003515C0">
        <w:rPr>
          <w:rFonts w:asciiTheme="majorHAnsi" w:hAnsiTheme="majorHAnsi"/>
          <w:sz w:val="24"/>
          <w:szCs w:val="24"/>
        </w:rPr>
        <w:t xml:space="preserve"> </w:t>
      </w:r>
      <w:r w:rsidR="00A04122" w:rsidRPr="003515C0">
        <w:rPr>
          <w:rFonts w:asciiTheme="majorHAnsi" w:hAnsiTheme="majorHAnsi"/>
          <w:sz w:val="24"/>
          <w:szCs w:val="24"/>
        </w:rPr>
        <w:t>(</w:t>
      </w:r>
      <w:proofErr w:type="spellStart"/>
      <w:r w:rsidR="00A04122" w:rsidRPr="003515C0">
        <w:rPr>
          <w:rFonts w:asciiTheme="majorHAnsi" w:hAnsiTheme="majorHAnsi"/>
          <w:sz w:val="24"/>
          <w:szCs w:val="24"/>
        </w:rPr>
        <w:t>Brainard</w:t>
      </w:r>
      <w:proofErr w:type="spellEnd"/>
      <w:r w:rsidR="00A04122" w:rsidRPr="003515C0">
        <w:rPr>
          <w:rFonts w:asciiTheme="majorHAnsi" w:hAnsiTheme="majorHAnsi"/>
          <w:sz w:val="24"/>
          <w:szCs w:val="24"/>
        </w:rPr>
        <w:t xml:space="preserve">, 1997; </w:t>
      </w:r>
      <w:proofErr w:type="spellStart"/>
      <w:r w:rsidR="00A04122" w:rsidRPr="003515C0">
        <w:rPr>
          <w:rFonts w:asciiTheme="majorHAnsi" w:hAnsiTheme="majorHAnsi"/>
          <w:sz w:val="24"/>
          <w:szCs w:val="24"/>
        </w:rPr>
        <w:t>Pelli</w:t>
      </w:r>
      <w:proofErr w:type="spellEnd"/>
      <w:r w:rsidR="00A04122" w:rsidRPr="003515C0">
        <w:rPr>
          <w:rFonts w:asciiTheme="majorHAnsi" w:hAnsiTheme="majorHAnsi"/>
          <w:sz w:val="24"/>
          <w:szCs w:val="24"/>
        </w:rPr>
        <w:t>, 1997) run</w:t>
      </w:r>
      <w:r w:rsidR="00EB7820" w:rsidRPr="003515C0">
        <w:rPr>
          <w:rFonts w:asciiTheme="majorHAnsi" w:hAnsiTheme="majorHAnsi"/>
          <w:sz w:val="24"/>
          <w:szCs w:val="24"/>
        </w:rPr>
        <w:t xml:space="preserve"> </w:t>
      </w:r>
      <w:r w:rsidR="0090334F">
        <w:rPr>
          <w:rFonts w:asciiTheme="majorHAnsi" w:hAnsiTheme="majorHAnsi"/>
          <w:sz w:val="24"/>
          <w:szCs w:val="24"/>
        </w:rPr>
        <w:t>on</w:t>
      </w:r>
      <w:r w:rsidR="0090334F" w:rsidRPr="003515C0">
        <w:rPr>
          <w:rFonts w:asciiTheme="majorHAnsi" w:hAnsiTheme="majorHAnsi"/>
          <w:sz w:val="24"/>
          <w:szCs w:val="24"/>
        </w:rPr>
        <w:t xml:space="preserve"> </w:t>
      </w:r>
      <w:r w:rsidR="00A04122" w:rsidRPr="003515C0">
        <w:rPr>
          <w:rFonts w:asciiTheme="majorHAnsi" w:hAnsiTheme="majorHAnsi"/>
          <w:sz w:val="24"/>
          <w:szCs w:val="24"/>
        </w:rPr>
        <w:t xml:space="preserve">a </w:t>
      </w:r>
      <w:proofErr w:type="spellStart"/>
      <w:r w:rsidR="00A04122" w:rsidRPr="003515C0">
        <w:rPr>
          <w:rFonts w:asciiTheme="majorHAnsi" w:hAnsiTheme="majorHAnsi"/>
          <w:sz w:val="24"/>
          <w:szCs w:val="24"/>
        </w:rPr>
        <w:t>Powermac</w:t>
      </w:r>
      <w:proofErr w:type="spellEnd"/>
      <w:r w:rsidR="00A04122" w:rsidRPr="003515C0">
        <w:rPr>
          <w:rFonts w:asciiTheme="majorHAnsi" w:hAnsiTheme="majorHAnsi"/>
          <w:sz w:val="24"/>
          <w:szCs w:val="24"/>
        </w:rPr>
        <w:t xml:space="preserve">. </w:t>
      </w:r>
      <w:r w:rsidR="00C44AB9">
        <w:rPr>
          <w:rFonts w:asciiTheme="majorHAnsi" w:hAnsiTheme="majorHAnsi"/>
          <w:sz w:val="24"/>
          <w:szCs w:val="24"/>
        </w:rPr>
        <w:t>T</w:t>
      </w:r>
      <w:r w:rsidR="00A04122" w:rsidRPr="003515C0">
        <w:rPr>
          <w:rFonts w:asciiTheme="majorHAnsi" w:hAnsiTheme="majorHAnsi"/>
          <w:sz w:val="24"/>
          <w:szCs w:val="24"/>
        </w:rPr>
        <w:t>he position of the dominant eye was recorded using a</w:t>
      </w:r>
      <w:r w:rsidR="00C44AB9">
        <w:rPr>
          <w:rFonts w:asciiTheme="majorHAnsi" w:hAnsiTheme="majorHAnsi"/>
          <w:sz w:val="24"/>
          <w:szCs w:val="24"/>
        </w:rPr>
        <w:t xml:space="preserve"> desktop-mounted</w:t>
      </w:r>
      <w:r w:rsidR="00A04122" w:rsidRPr="003515C0">
        <w:rPr>
          <w:rFonts w:asciiTheme="majorHAnsi" w:hAnsiTheme="majorHAnsi"/>
          <w:sz w:val="24"/>
          <w:szCs w:val="24"/>
        </w:rPr>
        <w:t xml:space="preserve"> </w:t>
      </w:r>
      <w:proofErr w:type="spellStart"/>
      <w:r w:rsidR="00A04122" w:rsidRPr="003515C0">
        <w:rPr>
          <w:rFonts w:asciiTheme="majorHAnsi" w:hAnsiTheme="majorHAnsi"/>
          <w:sz w:val="24"/>
          <w:szCs w:val="24"/>
        </w:rPr>
        <w:t>EyeLink</w:t>
      </w:r>
      <w:proofErr w:type="spellEnd"/>
      <w:r w:rsidR="00A04122" w:rsidRPr="003515C0">
        <w:rPr>
          <w:rFonts w:asciiTheme="majorHAnsi" w:hAnsiTheme="majorHAnsi"/>
          <w:sz w:val="24"/>
          <w:szCs w:val="24"/>
        </w:rPr>
        <w:t xml:space="preserve"> </w:t>
      </w:r>
      <w:r w:rsidR="00C44AB9">
        <w:rPr>
          <w:rFonts w:asciiTheme="majorHAnsi" w:hAnsiTheme="majorHAnsi"/>
          <w:sz w:val="24"/>
          <w:szCs w:val="24"/>
        </w:rPr>
        <w:t>1000</w:t>
      </w:r>
      <w:r w:rsidR="00A04122" w:rsidRPr="003515C0">
        <w:rPr>
          <w:rFonts w:asciiTheme="majorHAnsi" w:hAnsiTheme="majorHAnsi"/>
          <w:sz w:val="24"/>
          <w:szCs w:val="24"/>
        </w:rPr>
        <w:t xml:space="preserve"> eye tracker</w:t>
      </w:r>
      <w:r w:rsidR="00BB43EE" w:rsidRPr="003515C0">
        <w:rPr>
          <w:rFonts w:asciiTheme="majorHAnsi" w:hAnsiTheme="majorHAnsi"/>
          <w:sz w:val="24"/>
          <w:szCs w:val="24"/>
        </w:rPr>
        <w:t xml:space="preserve"> </w:t>
      </w:r>
      <w:r w:rsidR="00A04122" w:rsidRPr="003515C0">
        <w:rPr>
          <w:rFonts w:asciiTheme="majorHAnsi" w:hAnsiTheme="majorHAnsi"/>
          <w:sz w:val="24"/>
          <w:szCs w:val="24"/>
        </w:rPr>
        <w:t xml:space="preserve">(SR Research, Canada) </w:t>
      </w:r>
      <w:r w:rsidR="00C44AB9">
        <w:rPr>
          <w:rFonts w:asciiTheme="majorHAnsi" w:hAnsiTheme="majorHAnsi"/>
          <w:sz w:val="24"/>
          <w:szCs w:val="24"/>
        </w:rPr>
        <w:t>sampling eye position at</w:t>
      </w:r>
      <w:r w:rsidR="00A04122" w:rsidRPr="003515C0">
        <w:rPr>
          <w:rFonts w:asciiTheme="majorHAnsi" w:hAnsiTheme="majorHAnsi"/>
          <w:sz w:val="24"/>
          <w:szCs w:val="24"/>
        </w:rPr>
        <w:t xml:space="preserve"> 1000</w:t>
      </w:r>
      <w:r w:rsidR="00940BC6" w:rsidRPr="003515C0">
        <w:rPr>
          <w:rFonts w:asciiTheme="majorHAnsi" w:hAnsiTheme="majorHAnsi"/>
          <w:sz w:val="24"/>
          <w:szCs w:val="24"/>
        </w:rPr>
        <w:t>Hz</w:t>
      </w:r>
      <w:r w:rsidR="00A04122" w:rsidRPr="003515C0">
        <w:rPr>
          <w:rFonts w:asciiTheme="majorHAnsi" w:hAnsiTheme="majorHAnsi"/>
          <w:sz w:val="24"/>
          <w:szCs w:val="24"/>
        </w:rPr>
        <w:t>.</w:t>
      </w:r>
      <w:r w:rsidR="00CD6A20" w:rsidRPr="003515C0">
        <w:rPr>
          <w:rFonts w:asciiTheme="majorHAnsi" w:hAnsiTheme="majorHAnsi"/>
          <w:sz w:val="24"/>
          <w:szCs w:val="24"/>
        </w:rPr>
        <w:t xml:space="preserve"> The length of the entire system</w:t>
      </w:r>
      <w:r w:rsidR="00915090" w:rsidRPr="003515C0">
        <w:rPr>
          <w:rFonts w:asciiTheme="majorHAnsi" w:hAnsiTheme="majorHAnsi"/>
          <w:sz w:val="24"/>
          <w:szCs w:val="24"/>
        </w:rPr>
        <w:t>’s</w:t>
      </w:r>
      <w:r w:rsidR="00CD6A20" w:rsidRPr="003515C0">
        <w:rPr>
          <w:rFonts w:asciiTheme="majorHAnsi" w:hAnsiTheme="majorHAnsi"/>
          <w:sz w:val="24"/>
          <w:szCs w:val="24"/>
        </w:rPr>
        <w:t xml:space="preserve"> delay</w:t>
      </w:r>
      <w:r w:rsidR="00915090" w:rsidRPr="003515C0">
        <w:rPr>
          <w:rFonts w:asciiTheme="majorHAnsi" w:hAnsiTheme="majorHAnsi"/>
          <w:sz w:val="24"/>
          <w:szCs w:val="24"/>
        </w:rPr>
        <w:t xml:space="preserve"> was</w:t>
      </w:r>
      <w:r w:rsidR="00524B42" w:rsidRPr="003515C0">
        <w:rPr>
          <w:rFonts w:asciiTheme="majorHAnsi" w:hAnsiTheme="majorHAnsi"/>
          <w:sz w:val="24"/>
          <w:szCs w:val="24"/>
        </w:rPr>
        <w:t xml:space="preserve"> 1.5ms</w:t>
      </w:r>
      <w:r w:rsidR="00915090" w:rsidRPr="003515C0">
        <w:rPr>
          <w:rFonts w:asciiTheme="majorHAnsi" w:hAnsiTheme="majorHAnsi"/>
          <w:sz w:val="24"/>
          <w:szCs w:val="24"/>
        </w:rPr>
        <w:t xml:space="preserve"> (time taken from registering a new sample to </w:t>
      </w:r>
      <w:commentRangeStart w:id="28"/>
      <w:r w:rsidR="00915090" w:rsidRPr="003515C0">
        <w:rPr>
          <w:rFonts w:asciiTheme="majorHAnsi" w:hAnsiTheme="majorHAnsi"/>
          <w:sz w:val="24"/>
          <w:szCs w:val="24"/>
        </w:rPr>
        <w:t>screen update</w:t>
      </w:r>
      <w:commentRangeEnd w:id="28"/>
      <w:r w:rsidR="00A173B5">
        <w:rPr>
          <w:rStyle w:val="Odwoaniedokomentarza"/>
        </w:rPr>
        <w:commentReference w:id="28"/>
      </w:r>
      <w:r w:rsidR="00915090" w:rsidRPr="003515C0">
        <w:rPr>
          <w:rFonts w:asciiTheme="majorHAnsi" w:hAnsiTheme="majorHAnsi"/>
          <w:sz w:val="24"/>
          <w:szCs w:val="24"/>
        </w:rPr>
        <w:t>)</w:t>
      </w:r>
      <w:r w:rsidR="00023354" w:rsidRPr="003515C0">
        <w:rPr>
          <w:rFonts w:asciiTheme="majorHAnsi" w:hAnsiTheme="majorHAnsi"/>
          <w:sz w:val="24"/>
          <w:szCs w:val="24"/>
        </w:rPr>
        <w:t>.</w:t>
      </w:r>
      <w:r w:rsidR="00A04122" w:rsidRPr="003515C0">
        <w:rPr>
          <w:rFonts w:asciiTheme="majorHAnsi" w:hAnsiTheme="majorHAnsi"/>
          <w:sz w:val="24"/>
          <w:szCs w:val="24"/>
        </w:rPr>
        <w:t xml:space="preserve"> The participants were asked to respond by pressing either the left arrow key</w:t>
      </w:r>
      <w:r w:rsidR="00BB43EE" w:rsidRPr="003515C0">
        <w:rPr>
          <w:rFonts w:asciiTheme="majorHAnsi" w:hAnsiTheme="majorHAnsi"/>
          <w:sz w:val="24"/>
          <w:szCs w:val="24"/>
        </w:rPr>
        <w:t xml:space="preserve"> </w:t>
      </w:r>
      <w:r w:rsidR="00A04122" w:rsidRPr="003515C0">
        <w:rPr>
          <w:rFonts w:asciiTheme="majorHAnsi" w:hAnsiTheme="majorHAnsi"/>
          <w:sz w:val="24"/>
          <w:szCs w:val="24"/>
        </w:rPr>
        <w:t>(for target present trials) or right arrow key</w:t>
      </w:r>
      <w:r w:rsidR="00BB43EE" w:rsidRPr="003515C0">
        <w:rPr>
          <w:rFonts w:asciiTheme="majorHAnsi" w:hAnsiTheme="majorHAnsi"/>
          <w:sz w:val="24"/>
          <w:szCs w:val="24"/>
        </w:rPr>
        <w:t xml:space="preserve"> </w:t>
      </w:r>
      <w:r w:rsidR="00A04122" w:rsidRPr="003515C0">
        <w:rPr>
          <w:rFonts w:asciiTheme="majorHAnsi" w:hAnsiTheme="majorHAnsi"/>
          <w:sz w:val="24"/>
          <w:szCs w:val="24"/>
        </w:rPr>
        <w:t>(for target absent trials)</w:t>
      </w:r>
      <w:r w:rsidR="00623B42">
        <w:rPr>
          <w:rFonts w:asciiTheme="majorHAnsi" w:hAnsiTheme="majorHAnsi"/>
          <w:sz w:val="24"/>
          <w:szCs w:val="24"/>
        </w:rPr>
        <w:t xml:space="preserve"> on </w:t>
      </w:r>
      <w:r w:rsidR="00C44AB9">
        <w:rPr>
          <w:rFonts w:asciiTheme="majorHAnsi" w:hAnsiTheme="majorHAnsi"/>
          <w:sz w:val="24"/>
          <w:szCs w:val="24"/>
        </w:rPr>
        <w:t xml:space="preserve">a standard </w:t>
      </w:r>
      <w:r w:rsidR="00623B42">
        <w:rPr>
          <w:rFonts w:asciiTheme="majorHAnsi" w:hAnsiTheme="majorHAnsi"/>
          <w:sz w:val="24"/>
          <w:szCs w:val="24"/>
        </w:rPr>
        <w:t>keyboard</w:t>
      </w:r>
      <w:r w:rsidR="00C44AB9">
        <w:rPr>
          <w:rFonts w:asciiTheme="majorHAnsi" w:hAnsiTheme="majorHAnsi"/>
          <w:sz w:val="24"/>
          <w:szCs w:val="24"/>
        </w:rPr>
        <w:t>.</w:t>
      </w:r>
    </w:p>
    <w:p w:rsidR="0038773D" w:rsidRDefault="0038773D" w:rsidP="006C0696">
      <w:pPr>
        <w:spacing w:line="480" w:lineRule="auto"/>
        <w:jc w:val="both"/>
        <w:rPr>
          <w:rFonts w:asciiTheme="majorHAnsi" w:hAnsiTheme="majorHAnsi"/>
          <w:i/>
          <w:sz w:val="24"/>
          <w:szCs w:val="24"/>
        </w:rPr>
      </w:pPr>
    </w:p>
    <w:p w:rsidR="00BD4365" w:rsidRPr="00FB10F7" w:rsidDel="008F40F8" w:rsidRDefault="008F40F8" w:rsidP="006C0696">
      <w:pPr>
        <w:spacing w:line="480" w:lineRule="auto"/>
        <w:jc w:val="both"/>
        <w:rPr>
          <w:del w:id="29" w:author="r02al13" w:date="2016-03-11T11:52:00Z"/>
          <w:rFonts w:asciiTheme="majorHAnsi" w:hAnsiTheme="majorHAnsi"/>
          <w:i/>
          <w:sz w:val="24"/>
          <w:szCs w:val="24"/>
        </w:rPr>
      </w:pPr>
      <w:r>
        <w:rPr>
          <w:rFonts w:asciiTheme="majorHAnsi" w:hAnsiTheme="majorHAnsi"/>
          <w:i/>
          <w:noProof/>
          <w:sz w:val="24"/>
          <w:szCs w:val="24"/>
        </w:rPr>
        <w:lastRenderedPageBreak/>
        <w:drawing>
          <wp:anchor distT="0" distB="0" distL="114300" distR="114300" simplePos="0" relativeHeight="251662336" behindDoc="0" locked="0" layoutInCell="1" allowOverlap="1">
            <wp:simplePos x="0" y="0"/>
            <wp:positionH relativeFrom="column">
              <wp:posOffset>2853055</wp:posOffset>
            </wp:positionH>
            <wp:positionV relativeFrom="paragraph">
              <wp:posOffset>36195</wp:posOffset>
            </wp:positionV>
            <wp:extent cx="2861945" cy="208026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imNo26r13c4v10.jp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61945" cy="2080260"/>
                    </a:xfrm>
                    <a:prstGeom prst="rect">
                      <a:avLst/>
                    </a:prstGeom>
                  </pic:spPr>
                </pic:pic>
              </a:graphicData>
            </a:graphic>
          </wp:anchor>
        </w:drawing>
      </w:r>
      <w:r w:rsidR="00300F3B">
        <w:rPr>
          <w:rFonts w:asciiTheme="majorHAnsi" w:hAnsiTheme="majorHAnsi"/>
          <w:i/>
          <w:noProof/>
          <w:sz w:val="24"/>
          <w:szCs w:val="24"/>
        </w:rPr>
        <w:drawing>
          <wp:anchor distT="0" distB="0" distL="114300" distR="114300" simplePos="0" relativeHeight="251661312" behindDoc="0" locked="0" layoutInCell="1" allowOverlap="1">
            <wp:simplePos x="0" y="0"/>
            <wp:positionH relativeFrom="column">
              <wp:posOffset>-69215</wp:posOffset>
            </wp:positionH>
            <wp:positionV relativeFrom="paragraph">
              <wp:posOffset>33655</wp:posOffset>
            </wp:positionV>
            <wp:extent cx="2862000" cy="20808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imNo6r4c14v1.9.jp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62000" cy="2080800"/>
                    </a:xfrm>
                    <a:prstGeom prst="rect">
                      <a:avLst/>
                    </a:prstGeom>
                  </pic:spPr>
                </pic:pic>
              </a:graphicData>
            </a:graphic>
          </wp:anchor>
        </w:drawing>
      </w:r>
    </w:p>
    <w:p w:rsidR="0038773D" w:rsidRPr="003515C0" w:rsidRDefault="0038773D" w:rsidP="008F40F8">
      <w:pPr>
        <w:spacing w:line="480" w:lineRule="auto"/>
        <w:jc w:val="both"/>
        <w:rPr>
          <w:rFonts w:asciiTheme="majorHAnsi" w:hAnsiTheme="majorHAnsi"/>
          <w:i/>
          <w:sz w:val="24"/>
          <w:szCs w:val="24"/>
        </w:rPr>
      </w:pPr>
    </w:p>
    <w:p w:rsidR="0038773D" w:rsidRPr="00852CBA" w:rsidRDefault="0038773D" w:rsidP="0038773D">
      <w:pPr>
        <w:spacing w:line="240" w:lineRule="auto"/>
        <w:jc w:val="both"/>
        <w:rPr>
          <w:rFonts w:ascii="Arial" w:hAnsi="Arial" w:cs="Arial"/>
          <w:sz w:val="24"/>
          <w:szCs w:val="24"/>
        </w:rPr>
      </w:pPr>
      <w:r w:rsidRPr="00852CBA">
        <w:rPr>
          <w:rFonts w:ascii="Arial" w:hAnsi="Arial" w:cs="Arial"/>
          <w:i/>
          <w:sz w:val="24"/>
          <w:szCs w:val="24"/>
        </w:rPr>
        <w:t xml:space="preserve">Figure </w:t>
      </w:r>
      <w:r w:rsidR="0061726A">
        <w:rPr>
          <w:rFonts w:ascii="Arial" w:hAnsi="Arial" w:cs="Arial"/>
          <w:i/>
          <w:sz w:val="24"/>
          <w:szCs w:val="24"/>
        </w:rPr>
        <w:t>1</w:t>
      </w:r>
      <w:r w:rsidRPr="00852CBA">
        <w:rPr>
          <w:rFonts w:ascii="Arial" w:hAnsi="Arial" w:cs="Arial"/>
          <w:sz w:val="24"/>
          <w:szCs w:val="24"/>
        </w:rPr>
        <w:t>. Example line segments: left panel represents the stimuli when the target (a line tilted 45˚ to the right) was difficult to find and right panel when the target was easy to find.</w:t>
      </w:r>
    </w:p>
    <w:p w:rsidR="0038773D" w:rsidRPr="00852CBA" w:rsidRDefault="0038773D" w:rsidP="0038773D">
      <w:pPr>
        <w:spacing w:line="480" w:lineRule="auto"/>
        <w:jc w:val="both"/>
        <w:rPr>
          <w:rFonts w:asciiTheme="majorHAnsi" w:hAnsiTheme="majorHAnsi"/>
          <w:i/>
          <w:sz w:val="24"/>
          <w:szCs w:val="24"/>
        </w:rPr>
      </w:pPr>
      <w:r>
        <w:rPr>
          <w:rFonts w:asciiTheme="majorHAnsi" w:hAnsiTheme="majorHAnsi"/>
          <w:i/>
          <w:sz w:val="24"/>
          <w:szCs w:val="24"/>
        </w:rPr>
        <w:t>M</w:t>
      </w:r>
      <w:r w:rsidRPr="003515C0">
        <w:rPr>
          <w:rFonts w:asciiTheme="majorHAnsi" w:hAnsiTheme="majorHAnsi"/>
          <w:i/>
          <w:sz w:val="24"/>
          <w:szCs w:val="24"/>
        </w:rPr>
        <w:t>aterials</w:t>
      </w:r>
      <w:r>
        <w:rPr>
          <w:rFonts w:asciiTheme="majorHAnsi" w:hAnsiTheme="majorHAnsi"/>
          <w:i/>
          <w:sz w:val="24"/>
          <w:szCs w:val="24"/>
        </w:rPr>
        <w:t xml:space="preserve">. </w:t>
      </w:r>
      <w:r>
        <w:rPr>
          <w:rFonts w:asciiTheme="majorHAnsi" w:hAnsiTheme="majorHAnsi"/>
          <w:sz w:val="24"/>
          <w:szCs w:val="24"/>
        </w:rPr>
        <w:t xml:space="preserve">The stimuli consisted of 80 pre-generated arrays of line segments. Each line was 1.2cm (1.6°) long. The segments were aligned in 22 columns and 16 rows. The target line was always tilted 45 degrees to the right and the mean </w:t>
      </w:r>
      <w:proofErr w:type="spellStart"/>
      <w:r>
        <w:rPr>
          <w:rFonts w:asciiTheme="majorHAnsi" w:hAnsiTheme="majorHAnsi"/>
          <w:sz w:val="24"/>
          <w:szCs w:val="24"/>
        </w:rPr>
        <w:t>distractor</w:t>
      </w:r>
      <w:proofErr w:type="spellEnd"/>
      <w:r>
        <w:rPr>
          <w:rFonts w:asciiTheme="majorHAnsi" w:hAnsiTheme="majorHAnsi"/>
          <w:sz w:val="24"/>
          <w:szCs w:val="24"/>
        </w:rPr>
        <w:t xml:space="preserve"> angle was perpendicular to the target angle. The target could be located in any of the possible locations apart from the first and last row and column and the middle two rows and columns. Of the 80 images, 40 were target present and 40 target absent.</w:t>
      </w:r>
      <w:r w:rsidRPr="00B625CD">
        <w:rPr>
          <w:rFonts w:asciiTheme="majorHAnsi" w:hAnsiTheme="majorHAnsi"/>
          <w:sz w:val="24"/>
          <w:szCs w:val="24"/>
        </w:rPr>
        <w:t xml:space="preserve"> </w:t>
      </w:r>
      <w:r>
        <w:rPr>
          <w:rFonts w:asciiTheme="majorHAnsi" w:hAnsiTheme="majorHAnsi"/>
          <w:sz w:val="24"/>
          <w:szCs w:val="24"/>
        </w:rPr>
        <w:t xml:space="preserve">We introduced two levels of search difficulty, with each level corresponding to the distribution from which the </w:t>
      </w:r>
      <w:proofErr w:type="spellStart"/>
      <w:r>
        <w:rPr>
          <w:rFonts w:asciiTheme="majorHAnsi" w:hAnsiTheme="majorHAnsi"/>
          <w:sz w:val="24"/>
          <w:szCs w:val="24"/>
        </w:rPr>
        <w:t>distractor</w:t>
      </w:r>
      <w:proofErr w:type="spellEnd"/>
      <w:r>
        <w:rPr>
          <w:rFonts w:asciiTheme="majorHAnsi" w:hAnsiTheme="majorHAnsi"/>
          <w:sz w:val="24"/>
          <w:szCs w:val="24"/>
        </w:rPr>
        <w:t xml:space="preserve"> line orientation was drawn relative to the target. T</w:t>
      </w:r>
      <w:r w:rsidR="008F40F8">
        <w:rPr>
          <w:rFonts w:asciiTheme="majorHAnsi" w:hAnsiTheme="majorHAnsi"/>
          <w:sz w:val="24"/>
          <w:szCs w:val="24"/>
        </w:rPr>
        <w:t xml:space="preserve">he </w:t>
      </w:r>
      <w:proofErr w:type="spellStart"/>
      <w:r w:rsidR="008F40F8">
        <w:rPr>
          <w:rFonts w:asciiTheme="majorHAnsi" w:hAnsiTheme="majorHAnsi"/>
          <w:sz w:val="24"/>
          <w:szCs w:val="24"/>
        </w:rPr>
        <w:t>distractor</w:t>
      </w:r>
      <w:proofErr w:type="spellEnd"/>
      <w:r w:rsidR="008F40F8">
        <w:rPr>
          <w:rFonts w:asciiTheme="majorHAnsi" w:hAnsiTheme="majorHAnsi"/>
          <w:sz w:val="24"/>
          <w:szCs w:val="24"/>
        </w:rPr>
        <w:t xml:space="preserve"> angle range of 95</w:t>
      </w:r>
      <w:r>
        <w:rPr>
          <w:rFonts w:asciiTheme="majorHAnsi" w:hAnsiTheme="majorHAnsi"/>
          <w:sz w:val="24"/>
          <w:szCs w:val="24"/>
        </w:rPr>
        <w:t xml:space="preserve">° (range of possible </w:t>
      </w:r>
      <w:proofErr w:type="spellStart"/>
      <w:r>
        <w:rPr>
          <w:rFonts w:asciiTheme="majorHAnsi" w:hAnsiTheme="majorHAnsi"/>
          <w:sz w:val="24"/>
          <w:szCs w:val="24"/>
        </w:rPr>
        <w:t>distractor</w:t>
      </w:r>
      <w:proofErr w:type="spellEnd"/>
      <w:r>
        <w:rPr>
          <w:rFonts w:asciiTheme="majorHAnsi" w:hAnsiTheme="majorHAnsi"/>
          <w:sz w:val="24"/>
          <w:szCs w:val="24"/>
        </w:rPr>
        <w:t xml:space="preserve"> angles from the mean orientation) was the harde</w:t>
      </w:r>
      <w:r w:rsidR="00300F3B">
        <w:rPr>
          <w:rFonts w:asciiTheme="majorHAnsi" w:hAnsiTheme="majorHAnsi"/>
          <w:sz w:val="24"/>
          <w:szCs w:val="24"/>
        </w:rPr>
        <w:t xml:space="preserve">st condition and the range of </w:t>
      </w:r>
      <w:r w:rsidR="008F40F8">
        <w:rPr>
          <w:rFonts w:asciiTheme="majorHAnsi" w:hAnsiTheme="majorHAnsi"/>
          <w:sz w:val="24"/>
          <w:szCs w:val="24"/>
        </w:rPr>
        <w:t>18</w:t>
      </w:r>
      <w:r>
        <w:rPr>
          <w:rFonts w:asciiTheme="majorHAnsi" w:hAnsiTheme="majorHAnsi"/>
          <w:sz w:val="24"/>
          <w:szCs w:val="24"/>
        </w:rPr>
        <w:t xml:space="preserve">° was the easiest condition (see </w:t>
      </w:r>
      <w:r w:rsidRPr="0061726A">
        <w:rPr>
          <w:rFonts w:asciiTheme="majorHAnsi" w:hAnsiTheme="majorHAnsi"/>
          <w:sz w:val="24"/>
          <w:szCs w:val="24"/>
        </w:rPr>
        <w:t xml:space="preserve">Figure </w:t>
      </w:r>
      <w:r w:rsidR="000B2B2C" w:rsidRPr="000B2B2C">
        <w:rPr>
          <w:rFonts w:asciiTheme="majorHAnsi" w:hAnsiTheme="majorHAnsi"/>
          <w:sz w:val="24"/>
          <w:szCs w:val="24"/>
          <w:rPrChange w:id="30" w:author="r02al13" w:date="2016-04-26T11:28:00Z">
            <w:rPr>
              <w:rFonts w:asciiTheme="majorHAnsi" w:hAnsiTheme="majorHAnsi"/>
              <w:sz w:val="24"/>
              <w:szCs w:val="24"/>
              <w:highlight w:val="yellow"/>
            </w:rPr>
          </w:rPrChange>
        </w:rPr>
        <w:t>1</w:t>
      </w:r>
      <w:r>
        <w:rPr>
          <w:rFonts w:asciiTheme="majorHAnsi" w:hAnsiTheme="majorHAnsi"/>
          <w:sz w:val="24"/>
          <w:szCs w:val="24"/>
        </w:rPr>
        <w:t xml:space="preserve"> for example stimuli). Difficulty included 20 st</w:t>
      </w:r>
      <w:r w:rsidR="008F40F8">
        <w:rPr>
          <w:rFonts w:asciiTheme="majorHAnsi" w:hAnsiTheme="majorHAnsi"/>
          <w:sz w:val="24"/>
          <w:szCs w:val="24"/>
        </w:rPr>
        <w:t>imuli of each difficulty (</w:t>
      </w:r>
      <w:bookmarkStart w:id="31" w:name="_GoBack"/>
      <w:bookmarkEnd w:id="31"/>
      <w:r>
        <w:rPr>
          <w:rFonts w:asciiTheme="majorHAnsi" w:hAnsiTheme="majorHAnsi"/>
          <w:sz w:val="24"/>
          <w:szCs w:val="24"/>
        </w:rPr>
        <w:t>in both target present and absent conditions</w:t>
      </w:r>
      <w:r w:rsidR="008F40F8">
        <w:rPr>
          <w:rFonts w:asciiTheme="majorHAnsi" w:hAnsiTheme="majorHAnsi"/>
          <w:sz w:val="24"/>
          <w:szCs w:val="24"/>
        </w:rPr>
        <w:t>)</w:t>
      </w:r>
      <w:r>
        <w:rPr>
          <w:rFonts w:asciiTheme="majorHAnsi" w:hAnsiTheme="majorHAnsi"/>
          <w:sz w:val="24"/>
          <w:szCs w:val="24"/>
        </w:rPr>
        <w:t>. The target was present 20 times on the left and 20 times on the right hand side of the screen. The lines</w:t>
      </w:r>
      <w:r w:rsidRPr="003515C0">
        <w:rPr>
          <w:rFonts w:asciiTheme="majorHAnsi" w:hAnsiTheme="majorHAnsi"/>
          <w:sz w:val="24"/>
          <w:szCs w:val="24"/>
        </w:rPr>
        <w:t xml:space="preserve"> were located on a uniform grey backgrou</w:t>
      </w:r>
      <w:r>
        <w:rPr>
          <w:rFonts w:asciiTheme="majorHAnsi" w:hAnsiTheme="majorHAnsi"/>
          <w:sz w:val="24"/>
          <w:szCs w:val="24"/>
        </w:rPr>
        <w:t xml:space="preserve">nd. The background and mask </w:t>
      </w:r>
      <w:proofErr w:type="spellStart"/>
      <w:r>
        <w:rPr>
          <w:rFonts w:asciiTheme="majorHAnsi" w:hAnsiTheme="majorHAnsi"/>
          <w:sz w:val="24"/>
          <w:szCs w:val="24"/>
        </w:rPr>
        <w:t>luminances</w:t>
      </w:r>
      <w:proofErr w:type="spellEnd"/>
      <w:r>
        <w:rPr>
          <w:rFonts w:asciiTheme="majorHAnsi" w:hAnsiTheme="majorHAnsi"/>
          <w:sz w:val="24"/>
          <w:szCs w:val="24"/>
        </w:rPr>
        <w:t xml:space="preserve"> were matched (17±1 </w:t>
      </w:r>
      <w:proofErr w:type="spellStart"/>
      <w:r>
        <w:rPr>
          <w:rFonts w:asciiTheme="majorHAnsi" w:hAnsiTheme="majorHAnsi"/>
          <w:sz w:val="24"/>
          <w:szCs w:val="24"/>
        </w:rPr>
        <w:t>cd</w:t>
      </w:r>
      <w:proofErr w:type="spellEnd"/>
      <w:r>
        <w:rPr>
          <w:rFonts w:asciiTheme="majorHAnsi" w:hAnsiTheme="majorHAnsi"/>
          <w:sz w:val="24"/>
          <w:szCs w:val="24"/>
        </w:rPr>
        <w:t>/</w:t>
      </w:r>
      <w:r w:rsidRPr="00ED61EB">
        <w:rPr>
          <w:rFonts w:asciiTheme="majorHAnsi" w:hAnsiTheme="majorHAnsi"/>
          <w:sz w:val="24"/>
          <w:szCs w:val="24"/>
        </w:rPr>
        <w:t xml:space="preserve"> </w:t>
      </w:r>
      <w:r w:rsidRPr="003515C0">
        <w:rPr>
          <w:rFonts w:asciiTheme="majorHAnsi" w:hAnsiTheme="majorHAnsi"/>
          <w:sz w:val="24"/>
          <w:szCs w:val="24"/>
        </w:rPr>
        <w:t>m²</w:t>
      </w:r>
      <w:r>
        <w:rPr>
          <w:rFonts w:asciiTheme="majorHAnsi" w:hAnsiTheme="majorHAnsi"/>
          <w:sz w:val="24"/>
          <w:szCs w:val="24"/>
        </w:rPr>
        <w:t>).</w:t>
      </w:r>
    </w:p>
    <w:p w:rsidR="0038773D" w:rsidRPr="003515C0" w:rsidRDefault="0038773D" w:rsidP="0038773D">
      <w:pPr>
        <w:spacing w:line="480" w:lineRule="auto"/>
        <w:jc w:val="both"/>
        <w:rPr>
          <w:rFonts w:asciiTheme="majorHAnsi" w:hAnsiTheme="majorHAnsi"/>
          <w:sz w:val="24"/>
          <w:szCs w:val="24"/>
        </w:rPr>
      </w:pPr>
      <w:r w:rsidRPr="003515C0">
        <w:rPr>
          <w:rFonts w:asciiTheme="majorHAnsi" w:hAnsiTheme="majorHAnsi"/>
          <w:sz w:val="24"/>
          <w:szCs w:val="24"/>
        </w:rPr>
        <w:lastRenderedPageBreak/>
        <w:t>Eac</w:t>
      </w:r>
      <w:r>
        <w:rPr>
          <w:rFonts w:asciiTheme="majorHAnsi" w:hAnsiTheme="majorHAnsi"/>
          <w:sz w:val="24"/>
          <w:szCs w:val="24"/>
        </w:rPr>
        <w:t>h participant was tested under 20</w:t>
      </w:r>
      <w:r w:rsidRPr="003515C0">
        <w:rPr>
          <w:rFonts w:asciiTheme="majorHAnsi" w:hAnsiTheme="majorHAnsi"/>
          <w:sz w:val="24"/>
          <w:szCs w:val="24"/>
        </w:rPr>
        <w:t xml:space="preserve"> experimental </w:t>
      </w:r>
      <w:r>
        <w:rPr>
          <w:rFonts w:asciiTheme="majorHAnsi" w:hAnsiTheme="majorHAnsi"/>
          <w:sz w:val="24"/>
          <w:szCs w:val="24"/>
        </w:rPr>
        <w:t>conditions: two Mask Types (</w:t>
      </w:r>
      <w:r w:rsidRPr="00FA6560">
        <w:rPr>
          <w:rFonts w:asciiTheme="majorHAnsi" w:hAnsiTheme="majorHAnsi"/>
          <w:i/>
          <w:sz w:val="24"/>
          <w:szCs w:val="24"/>
        </w:rPr>
        <w:t>Blank</w:t>
      </w:r>
      <w:r>
        <w:rPr>
          <w:rFonts w:asciiTheme="majorHAnsi" w:hAnsiTheme="majorHAnsi"/>
          <w:sz w:val="24"/>
          <w:szCs w:val="24"/>
        </w:rPr>
        <w:t>,</w:t>
      </w:r>
      <w:r w:rsidRPr="003515C0">
        <w:rPr>
          <w:rFonts w:asciiTheme="majorHAnsi" w:hAnsiTheme="majorHAnsi"/>
          <w:sz w:val="24"/>
          <w:szCs w:val="24"/>
        </w:rPr>
        <w:t xml:space="preserve"> </w:t>
      </w:r>
      <w:r w:rsidRPr="00FA6560">
        <w:rPr>
          <w:rFonts w:asciiTheme="majorHAnsi" w:hAnsiTheme="majorHAnsi"/>
          <w:i/>
          <w:sz w:val="24"/>
          <w:szCs w:val="24"/>
        </w:rPr>
        <w:t>Unmodified</w:t>
      </w:r>
      <w:r>
        <w:rPr>
          <w:rFonts w:asciiTheme="majorHAnsi" w:hAnsiTheme="majorHAnsi"/>
          <w:sz w:val="24"/>
          <w:szCs w:val="24"/>
        </w:rPr>
        <w:t>) and two Mask Sides (</w:t>
      </w:r>
      <w:r w:rsidRPr="00FA6560">
        <w:rPr>
          <w:rFonts w:asciiTheme="majorHAnsi" w:hAnsiTheme="majorHAnsi"/>
          <w:i/>
          <w:sz w:val="24"/>
          <w:szCs w:val="24"/>
        </w:rPr>
        <w:t>Left</w:t>
      </w:r>
      <w:r>
        <w:rPr>
          <w:rFonts w:asciiTheme="majorHAnsi" w:hAnsiTheme="majorHAnsi"/>
          <w:sz w:val="24"/>
          <w:szCs w:val="24"/>
        </w:rPr>
        <w:t xml:space="preserve">, </w:t>
      </w:r>
      <w:r w:rsidRPr="00FA6560">
        <w:rPr>
          <w:rFonts w:asciiTheme="majorHAnsi" w:hAnsiTheme="majorHAnsi"/>
          <w:i/>
          <w:sz w:val="24"/>
          <w:szCs w:val="24"/>
        </w:rPr>
        <w:t>Right</w:t>
      </w:r>
      <w:r>
        <w:rPr>
          <w:rFonts w:asciiTheme="majorHAnsi" w:hAnsiTheme="majorHAnsi"/>
          <w:sz w:val="24"/>
          <w:szCs w:val="24"/>
        </w:rPr>
        <w:t>). The same set of line segment stimuli was presented in the three conditions (in random order).</w:t>
      </w:r>
    </w:p>
    <w:p w:rsidR="00277FBD" w:rsidRPr="003515C0" w:rsidRDefault="00A9791F" w:rsidP="006C0696">
      <w:pPr>
        <w:spacing w:line="480" w:lineRule="auto"/>
        <w:jc w:val="both"/>
        <w:rPr>
          <w:rFonts w:asciiTheme="majorHAnsi" w:hAnsiTheme="majorHAnsi"/>
          <w:sz w:val="24"/>
          <w:szCs w:val="24"/>
        </w:rPr>
      </w:pPr>
      <w:r w:rsidRPr="003515C0">
        <w:rPr>
          <w:rFonts w:asciiTheme="majorHAnsi" w:hAnsiTheme="majorHAnsi"/>
          <w:i/>
          <w:sz w:val="24"/>
          <w:szCs w:val="24"/>
        </w:rPr>
        <w:t>Procedure</w:t>
      </w:r>
      <w:r w:rsidR="00827771">
        <w:rPr>
          <w:rFonts w:asciiTheme="majorHAnsi" w:hAnsiTheme="majorHAnsi"/>
          <w:i/>
          <w:sz w:val="24"/>
          <w:szCs w:val="24"/>
        </w:rPr>
        <w:t xml:space="preserve">. </w:t>
      </w:r>
      <w:r w:rsidRPr="003515C0">
        <w:rPr>
          <w:rFonts w:asciiTheme="majorHAnsi" w:hAnsiTheme="majorHAnsi"/>
          <w:sz w:val="24"/>
          <w:szCs w:val="24"/>
        </w:rPr>
        <w:t>On arrival at the laboratory each participant was asked to read and sign a consent form and</w:t>
      </w:r>
      <w:r w:rsidR="00F16AF1" w:rsidRPr="003515C0">
        <w:rPr>
          <w:rFonts w:asciiTheme="majorHAnsi" w:hAnsiTheme="majorHAnsi"/>
          <w:sz w:val="24"/>
          <w:szCs w:val="24"/>
        </w:rPr>
        <w:t xml:space="preserve"> was seated alone in a small low-lit room</w:t>
      </w:r>
      <w:r w:rsidR="0072593B" w:rsidRPr="003515C0">
        <w:rPr>
          <w:rFonts w:asciiTheme="majorHAnsi" w:hAnsiTheme="majorHAnsi"/>
          <w:sz w:val="24"/>
          <w:szCs w:val="24"/>
        </w:rPr>
        <w:t>.</w:t>
      </w:r>
      <w:r w:rsidR="00E97FEB">
        <w:rPr>
          <w:rFonts w:asciiTheme="majorHAnsi" w:hAnsiTheme="majorHAnsi"/>
          <w:sz w:val="24"/>
          <w:szCs w:val="24"/>
        </w:rPr>
        <w:t xml:space="preserve"> On the first session</w:t>
      </w:r>
      <w:r w:rsidRPr="003515C0">
        <w:rPr>
          <w:rFonts w:asciiTheme="majorHAnsi" w:hAnsiTheme="majorHAnsi"/>
          <w:sz w:val="24"/>
          <w:szCs w:val="24"/>
        </w:rPr>
        <w:t xml:space="preserve"> </w:t>
      </w:r>
      <w:r w:rsidR="00E97FEB">
        <w:rPr>
          <w:rFonts w:asciiTheme="majorHAnsi" w:hAnsiTheme="majorHAnsi"/>
          <w:sz w:val="24"/>
          <w:szCs w:val="24"/>
        </w:rPr>
        <w:t>p</w:t>
      </w:r>
      <w:r w:rsidRPr="003515C0">
        <w:rPr>
          <w:rFonts w:asciiTheme="majorHAnsi" w:hAnsiTheme="majorHAnsi"/>
          <w:sz w:val="24"/>
          <w:szCs w:val="24"/>
        </w:rPr>
        <w:t xml:space="preserve">articipants were told that they would be doing </w:t>
      </w:r>
      <w:r w:rsidR="00E97FEB">
        <w:rPr>
          <w:rFonts w:asciiTheme="majorHAnsi" w:hAnsiTheme="majorHAnsi"/>
          <w:sz w:val="24"/>
          <w:szCs w:val="24"/>
        </w:rPr>
        <w:t>three tasks: an object-naming task, detection task, and a search task,</w:t>
      </w:r>
      <w:r w:rsidR="0072593B" w:rsidRPr="003515C0">
        <w:rPr>
          <w:rFonts w:asciiTheme="majorHAnsi" w:hAnsiTheme="majorHAnsi"/>
          <w:sz w:val="24"/>
          <w:szCs w:val="24"/>
        </w:rPr>
        <w:t xml:space="preserve"> and their eye movements would be </w:t>
      </w:r>
      <w:r w:rsidR="000329CE">
        <w:rPr>
          <w:rFonts w:asciiTheme="majorHAnsi" w:hAnsiTheme="majorHAnsi"/>
          <w:sz w:val="24"/>
          <w:szCs w:val="24"/>
        </w:rPr>
        <w:t>recorded</w:t>
      </w:r>
      <w:r w:rsidR="0072593B" w:rsidRPr="003515C0">
        <w:rPr>
          <w:rFonts w:asciiTheme="majorHAnsi" w:hAnsiTheme="majorHAnsi"/>
          <w:sz w:val="24"/>
          <w:szCs w:val="24"/>
        </w:rPr>
        <w:t xml:space="preserve"> while performing the task</w:t>
      </w:r>
      <w:r w:rsidR="00E97FEB">
        <w:rPr>
          <w:rFonts w:asciiTheme="majorHAnsi" w:hAnsiTheme="majorHAnsi"/>
          <w:sz w:val="24"/>
          <w:szCs w:val="24"/>
        </w:rPr>
        <w:t>s</w:t>
      </w:r>
      <w:r w:rsidRPr="003515C0">
        <w:rPr>
          <w:rFonts w:asciiTheme="majorHAnsi" w:hAnsiTheme="majorHAnsi"/>
          <w:sz w:val="24"/>
          <w:szCs w:val="24"/>
        </w:rPr>
        <w:t>.</w:t>
      </w:r>
      <w:r w:rsidR="008A723D">
        <w:rPr>
          <w:rFonts w:asciiTheme="majorHAnsi" w:hAnsiTheme="majorHAnsi"/>
          <w:sz w:val="24"/>
          <w:szCs w:val="24"/>
        </w:rPr>
        <w:t xml:space="preserve"> They were also told that on the Tuesday, Wednesday and Thursday session they will only do the search task and on Friday </w:t>
      </w:r>
      <w:r w:rsidR="00A173B5">
        <w:rPr>
          <w:rFonts w:asciiTheme="majorHAnsi" w:hAnsiTheme="majorHAnsi"/>
          <w:sz w:val="24"/>
          <w:szCs w:val="24"/>
        </w:rPr>
        <w:t xml:space="preserve">they would do </w:t>
      </w:r>
      <w:r w:rsidR="008A723D">
        <w:rPr>
          <w:rFonts w:asciiTheme="majorHAnsi" w:hAnsiTheme="majorHAnsi"/>
          <w:sz w:val="24"/>
          <w:szCs w:val="24"/>
        </w:rPr>
        <w:t>all three tasks.</w:t>
      </w:r>
      <w:r w:rsidR="0072593B" w:rsidRPr="003515C0">
        <w:rPr>
          <w:rFonts w:asciiTheme="majorHAnsi" w:hAnsiTheme="majorHAnsi"/>
          <w:sz w:val="24"/>
          <w:szCs w:val="24"/>
        </w:rPr>
        <w:t xml:space="preserve"> </w:t>
      </w:r>
    </w:p>
    <w:p w:rsidR="006341D3" w:rsidRDefault="00277FBD" w:rsidP="000F4BCF">
      <w:pPr>
        <w:spacing w:line="480" w:lineRule="auto"/>
        <w:jc w:val="both"/>
        <w:rPr>
          <w:rFonts w:asciiTheme="majorHAnsi" w:hAnsiTheme="majorHAnsi"/>
          <w:color w:val="000000" w:themeColor="text1"/>
          <w:sz w:val="24"/>
          <w:szCs w:val="24"/>
        </w:rPr>
      </w:pPr>
      <w:r w:rsidRPr="003515C0">
        <w:rPr>
          <w:rFonts w:asciiTheme="majorHAnsi" w:hAnsiTheme="majorHAnsi"/>
          <w:sz w:val="24"/>
          <w:szCs w:val="24"/>
        </w:rPr>
        <w:t>The mask condition</w:t>
      </w:r>
      <w:r w:rsidR="00846075">
        <w:rPr>
          <w:rFonts w:asciiTheme="majorHAnsi" w:hAnsiTheme="majorHAnsi"/>
          <w:sz w:val="24"/>
          <w:szCs w:val="24"/>
        </w:rPr>
        <w:t>s</w:t>
      </w:r>
      <w:r w:rsidRPr="003515C0">
        <w:rPr>
          <w:rFonts w:asciiTheme="majorHAnsi" w:hAnsiTheme="majorHAnsi"/>
          <w:sz w:val="24"/>
          <w:szCs w:val="24"/>
        </w:rPr>
        <w:t xml:space="preserve"> (</w:t>
      </w:r>
      <w:r w:rsidRPr="003C274D">
        <w:rPr>
          <w:rFonts w:asciiTheme="majorHAnsi" w:hAnsiTheme="majorHAnsi"/>
          <w:i/>
          <w:sz w:val="24"/>
          <w:szCs w:val="24"/>
        </w:rPr>
        <w:t>Blank</w:t>
      </w:r>
      <w:r w:rsidRPr="003515C0">
        <w:rPr>
          <w:rFonts w:asciiTheme="majorHAnsi" w:hAnsiTheme="majorHAnsi"/>
          <w:sz w:val="24"/>
          <w:szCs w:val="24"/>
        </w:rPr>
        <w:t xml:space="preserve"> and </w:t>
      </w:r>
      <w:r w:rsidRPr="003C274D">
        <w:rPr>
          <w:rFonts w:asciiTheme="majorHAnsi" w:hAnsiTheme="majorHAnsi"/>
          <w:i/>
          <w:sz w:val="24"/>
          <w:szCs w:val="24"/>
        </w:rPr>
        <w:t>Un</w:t>
      </w:r>
      <w:r w:rsidR="00E76A1C" w:rsidRPr="003C274D">
        <w:rPr>
          <w:rFonts w:asciiTheme="majorHAnsi" w:hAnsiTheme="majorHAnsi"/>
          <w:i/>
          <w:sz w:val="24"/>
          <w:szCs w:val="24"/>
        </w:rPr>
        <w:t>modified</w:t>
      </w:r>
      <w:r w:rsidRPr="003515C0">
        <w:rPr>
          <w:rFonts w:asciiTheme="majorHAnsi" w:hAnsiTheme="majorHAnsi"/>
          <w:sz w:val="24"/>
          <w:szCs w:val="24"/>
        </w:rPr>
        <w:t xml:space="preserve">) and the location of the mask (left or right) were blocked and the block order was randomized. </w:t>
      </w:r>
      <w:r w:rsidR="00023354" w:rsidRPr="003515C0">
        <w:rPr>
          <w:rFonts w:asciiTheme="majorHAnsi" w:hAnsiTheme="majorHAnsi"/>
          <w:sz w:val="24"/>
          <w:szCs w:val="24"/>
        </w:rPr>
        <w:t>Participants were</w:t>
      </w:r>
      <w:r w:rsidR="001647A8" w:rsidRPr="003515C0">
        <w:rPr>
          <w:rFonts w:asciiTheme="majorHAnsi" w:hAnsiTheme="majorHAnsi"/>
          <w:sz w:val="24"/>
          <w:szCs w:val="24"/>
        </w:rPr>
        <w:t xml:space="preserve"> </w:t>
      </w:r>
      <w:r w:rsidRPr="003515C0">
        <w:rPr>
          <w:rFonts w:asciiTheme="majorHAnsi" w:hAnsiTheme="majorHAnsi"/>
          <w:sz w:val="24"/>
          <w:szCs w:val="24"/>
        </w:rPr>
        <w:t>informed of the condition</w:t>
      </w:r>
      <w:r w:rsidR="00940BC6" w:rsidRPr="003515C0">
        <w:rPr>
          <w:rFonts w:asciiTheme="majorHAnsi" w:hAnsiTheme="majorHAnsi"/>
          <w:sz w:val="24"/>
          <w:szCs w:val="24"/>
        </w:rPr>
        <w:t xml:space="preserve"> </w:t>
      </w:r>
      <w:r w:rsidR="001647A8" w:rsidRPr="003515C0">
        <w:rPr>
          <w:rFonts w:asciiTheme="majorHAnsi" w:hAnsiTheme="majorHAnsi"/>
          <w:sz w:val="24"/>
          <w:szCs w:val="24"/>
        </w:rPr>
        <w:t>before they started each block</w:t>
      </w:r>
      <w:r w:rsidR="0041554F" w:rsidRPr="003515C0">
        <w:rPr>
          <w:rFonts w:asciiTheme="majorHAnsi" w:hAnsiTheme="majorHAnsi"/>
          <w:sz w:val="24"/>
          <w:szCs w:val="24"/>
        </w:rPr>
        <w:t>.</w:t>
      </w:r>
      <w:r w:rsidR="001647A8" w:rsidRPr="003515C0">
        <w:rPr>
          <w:rFonts w:asciiTheme="majorHAnsi" w:hAnsiTheme="majorHAnsi"/>
          <w:sz w:val="24"/>
          <w:szCs w:val="24"/>
        </w:rPr>
        <w:t xml:space="preserve">  </w:t>
      </w:r>
      <w:r w:rsidR="00A9791F" w:rsidRPr="003515C0">
        <w:rPr>
          <w:rFonts w:asciiTheme="majorHAnsi" w:hAnsiTheme="majorHAnsi"/>
          <w:sz w:val="24"/>
          <w:szCs w:val="24"/>
        </w:rPr>
        <w:t xml:space="preserve">Participants were instructed to press </w:t>
      </w:r>
      <w:r w:rsidR="00B06C42" w:rsidRPr="003515C0">
        <w:rPr>
          <w:rFonts w:asciiTheme="majorHAnsi" w:hAnsiTheme="majorHAnsi"/>
          <w:sz w:val="24"/>
          <w:szCs w:val="24"/>
        </w:rPr>
        <w:t>a space bar with their left hand to initialize each trial and to press the arrow keys with their right</w:t>
      </w:r>
      <w:r w:rsidR="00081F5B">
        <w:rPr>
          <w:rFonts w:asciiTheme="majorHAnsi" w:hAnsiTheme="majorHAnsi"/>
          <w:sz w:val="24"/>
          <w:szCs w:val="24"/>
        </w:rPr>
        <w:t xml:space="preserve"> </w:t>
      </w:r>
      <w:r w:rsidR="00B06C42" w:rsidRPr="003515C0">
        <w:rPr>
          <w:rFonts w:asciiTheme="majorHAnsi" w:hAnsiTheme="majorHAnsi"/>
          <w:sz w:val="24"/>
          <w:szCs w:val="24"/>
        </w:rPr>
        <w:t>hand.</w:t>
      </w:r>
      <w:r w:rsidR="00870190" w:rsidRPr="003515C0">
        <w:rPr>
          <w:rFonts w:asciiTheme="majorHAnsi" w:hAnsiTheme="majorHAnsi"/>
          <w:sz w:val="24"/>
          <w:szCs w:val="24"/>
        </w:rPr>
        <w:t xml:space="preserve"> </w:t>
      </w:r>
      <w:r w:rsidR="00B06C42" w:rsidRPr="003515C0">
        <w:rPr>
          <w:rFonts w:asciiTheme="majorHAnsi" w:hAnsiTheme="majorHAnsi"/>
          <w:sz w:val="24"/>
          <w:szCs w:val="24"/>
        </w:rPr>
        <w:t>Each trial consisted of a black fixation point</w:t>
      </w:r>
      <w:r w:rsidR="00940BC6" w:rsidRPr="003515C0">
        <w:rPr>
          <w:rFonts w:asciiTheme="majorHAnsi" w:hAnsiTheme="majorHAnsi"/>
          <w:sz w:val="24"/>
          <w:szCs w:val="24"/>
        </w:rPr>
        <w:t xml:space="preserve"> </w:t>
      </w:r>
      <w:r w:rsidR="00B06C42" w:rsidRPr="003515C0">
        <w:rPr>
          <w:rFonts w:asciiTheme="majorHAnsi" w:hAnsiTheme="majorHAnsi"/>
          <w:sz w:val="24"/>
          <w:szCs w:val="24"/>
        </w:rPr>
        <w:t>(letter x) subtending 1.5x2.5cm</w:t>
      </w:r>
      <w:r w:rsidR="00940BC6" w:rsidRPr="003515C0">
        <w:rPr>
          <w:rFonts w:asciiTheme="majorHAnsi" w:hAnsiTheme="majorHAnsi"/>
          <w:sz w:val="24"/>
          <w:szCs w:val="24"/>
        </w:rPr>
        <w:t xml:space="preserve"> </w:t>
      </w:r>
      <w:r w:rsidR="00B06C42" w:rsidRPr="003515C0">
        <w:rPr>
          <w:rFonts w:asciiTheme="majorHAnsi" w:hAnsiTheme="majorHAnsi"/>
          <w:sz w:val="24"/>
          <w:szCs w:val="24"/>
        </w:rPr>
        <w:t>(1.9</w:t>
      </w:r>
      <w:r w:rsidR="0041554F" w:rsidRPr="003515C0">
        <w:rPr>
          <w:rFonts w:asciiTheme="majorHAnsi" w:hAnsiTheme="majorHAnsi"/>
          <w:sz w:val="24"/>
          <w:szCs w:val="24"/>
        </w:rPr>
        <w:t>°</w:t>
      </w:r>
      <w:r w:rsidR="00B06C42" w:rsidRPr="003515C0">
        <w:rPr>
          <w:rFonts w:asciiTheme="majorHAnsi" w:hAnsiTheme="majorHAnsi"/>
          <w:sz w:val="24"/>
          <w:szCs w:val="24"/>
        </w:rPr>
        <w:t>x3.1</w:t>
      </w:r>
      <w:r w:rsidR="0041554F" w:rsidRPr="003515C0">
        <w:rPr>
          <w:rFonts w:asciiTheme="majorHAnsi" w:hAnsiTheme="majorHAnsi"/>
          <w:sz w:val="24"/>
          <w:szCs w:val="24"/>
        </w:rPr>
        <w:t>°</w:t>
      </w:r>
      <w:r w:rsidR="00B06C42" w:rsidRPr="003515C0">
        <w:rPr>
          <w:rFonts w:asciiTheme="majorHAnsi" w:hAnsiTheme="majorHAnsi"/>
          <w:sz w:val="24"/>
          <w:szCs w:val="24"/>
        </w:rPr>
        <w:t>)</w:t>
      </w:r>
      <w:r w:rsidR="00940BC6" w:rsidRPr="003515C0">
        <w:rPr>
          <w:rFonts w:asciiTheme="majorHAnsi" w:hAnsiTheme="majorHAnsi"/>
          <w:sz w:val="24"/>
          <w:szCs w:val="24"/>
        </w:rPr>
        <w:t>,</w:t>
      </w:r>
      <w:r w:rsidR="00B06C42" w:rsidRPr="003515C0">
        <w:rPr>
          <w:rFonts w:asciiTheme="majorHAnsi" w:hAnsiTheme="majorHAnsi"/>
          <w:sz w:val="24"/>
          <w:szCs w:val="24"/>
        </w:rPr>
        <w:t xml:space="preserve"> presented at the centre of the computer screen. On the press of</w:t>
      </w:r>
      <w:r w:rsidR="001049B4" w:rsidRPr="003515C0">
        <w:rPr>
          <w:rFonts w:asciiTheme="majorHAnsi" w:hAnsiTheme="majorHAnsi"/>
          <w:sz w:val="24"/>
          <w:szCs w:val="24"/>
        </w:rPr>
        <w:t xml:space="preserve"> a</w:t>
      </w:r>
      <w:r w:rsidR="00B06C42" w:rsidRPr="003515C0">
        <w:rPr>
          <w:rFonts w:asciiTheme="majorHAnsi" w:hAnsiTheme="majorHAnsi"/>
          <w:sz w:val="24"/>
          <w:szCs w:val="24"/>
        </w:rPr>
        <w:t xml:space="preserve"> space bar, the fixation point was immediately replaced by the </w:t>
      </w:r>
      <w:r w:rsidR="00940BC6" w:rsidRPr="003515C0">
        <w:rPr>
          <w:rFonts w:asciiTheme="majorHAnsi" w:hAnsiTheme="majorHAnsi"/>
          <w:sz w:val="24"/>
          <w:szCs w:val="24"/>
        </w:rPr>
        <w:t>search array, with the mask applied according to the condition</w:t>
      </w:r>
      <w:r w:rsidR="001049B4" w:rsidRPr="003515C0">
        <w:rPr>
          <w:rFonts w:asciiTheme="majorHAnsi" w:hAnsiTheme="majorHAnsi"/>
          <w:sz w:val="24"/>
          <w:szCs w:val="24"/>
        </w:rPr>
        <w:t>.</w:t>
      </w:r>
      <w:r w:rsidR="00041894" w:rsidRPr="003515C0">
        <w:rPr>
          <w:rFonts w:asciiTheme="majorHAnsi" w:hAnsiTheme="majorHAnsi"/>
          <w:sz w:val="24"/>
          <w:szCs w:val="24"/>
        </w:rPr>
        <w:t xml:space="preserve"> </w:t>
      </w:r>
      <w:r w:rsidR="00720E84">
        <w:rPr>
          <w:rFonts w:asciiTheme="majorHAnsi" w:hAnsiTheme="majorHAnsi"/>
          <w:sz w:val="24"/>
          <w:szCs w:val="24"/>
        </w:rPr>
        <w:t>For example</w:t>
      </w:r>
      <w:r w:rsidR="00041894" w:rsidRPr="003515C0">
        <w:rPr>
          <w:rFonts w:asciiTheme="majorHAnsi" w:hAnsiTheme="majorHAnsi"/>
          <w:sz w:val="24"/>
          <w:szCs w:val="24"/>
        </w:rPr>
        <w:t>,</w:t>
      </w:r>
      <w:r w:rsidR="00081F5B">
        <w:rPr>
          <w:rFonts w:asciiTheme="majorHAnsi" w:hAnsiTheme="majorHAnsi"/>
          <w:sz w:val="24"/>
          <w:szCs w:val="24"/>
        </w:rPr>
        <w:t xml:space="preserve"> </w:t>
      </w:r>
      <w:r w:rsidR="00720E84">
        <w:rPr>
          <w:rFonts w:asciiTheme="majorHAnsi" w:hAnsiTheme="majorHAnsi"/>
          <w:sz w:val="24"/>
          <w:szCs w:val="24"/>
        </w:rPr>
        <w:t xml:space="preserve">in the right-side mask block the display was </w:t>
      </w:r>
      <w:r w:rsidR="00961182">
        <w:rPr>
          <w:rFonts w:asciiTheme="majorHAnsi" w:hAnsiTheme="majorHAnsi"/>
          <w:sz w:val="24"/>
          <w:szCs w:val="24"/>
        </w:rPr>
        <w:t xml:space="preserve">increasingly </w:t>
      </w:r>
      <w:r w:rsidR="00720E84">
        <w:rPr>
          <w:rFonts w:asciiTheme="majorHAnsi" w:hAnsiTheme="majorHAnsi"/>
          <w:sz w:val="24"/>
          <w:szCs w:val="24"/>
        </w:rPr>
        <w:t xml:space="preserve">uncovered </w:t>
      </w:r>
      <w:r w:rsidR="00041894" w:rsidRPr="003515C0">
        <w:rPr>
          <w:rFonts w:asciiTheme="majorHAnsi" w:hAnsiTheme="majorHAnsi"/>
          <w:sz w:val="24"/>
          <w:szCs w:val="24"/>
        </w:rPr>
        <w:t>a</w:t>
      </w:r>
      <w:r w:rsidR="001049B4" w:rsidRPr="003515C0">
        <w:rPr>
          <w:rFonts w:asciiTheme="majorHAnsi" w:hAnsiTheme="majorHAnsi"/>
          <w:sz w:val="24"/>
          <w:szCs w:val="24"/>
        </w:rPr>
        <w:t>s the participants moved their eyes</w:t>
      </w:r>
      <w:r w:rsidR="00041894" w:rsidRPr="003515C0">
        <w:rPr>
          <w:rFonts w:asciiTheme="majorHAnsi" w:hAnsiTheme="majorHAnsi"/>
          <w:sz w:val="24"/>
          <w:szCs w:val="24"/>
        </w:rPr>
        <w:t xml:space="preserve"> to the far right</w:t>
      </w:r>
      <w:r w:rsidR="00961182">
        <w:rPr>
          <w:rFonts w:asciiTheme="majorHAnsi" w:hAnsiTheme="majorHAnsi"/>
          <w:sz w:val="24"/>
          <w:szCs w:val="24"/>
        </w:rPr>
        <w:t>,</w:t>
      </w:r>
      <w:r w:rsidR="00940BC6" w:rsidRPr="003515C0">
        <w:rPr>
          <w:rFonts w:asciiTheme="majorHAnsi" w:hAnsiTheme="majorHAnsi"/>
          <w:sz w:val="24"/>
          <w:szCs w:val="24"/>
        </w:rPr>
        <w:t xml:space="preserve"> </w:t>
      </w:r>
      <w:r w:rsidR="00720E84">
        <w:rPr>
          <w:rFonts w:asciiTheme="majorHAnsi" w:hAnsiTheme="majorHAnsi"/>
          <w:sz w:val="24"/>
          <w:szCs w:val="24"/>
        </w:rPr>
        <w:t>and</w:t>
      </w:r>
      <w:r w:rsidR="00720E84" w:rsidRPr="003515C0">
        <w:rPr>
          <w:rFonts w:asciiTheme="majorHAnsi" w:hAnsiTheme="majorHAnsi"/>
          <w:sz w:val="24"/>
          <w:szCs w:val="24"/>
        </w:rPr>
        <w:t xml:space="preserve"> </w:t>
      </w:r>
      <w:r w:rsidR="00041894" w:rsidRPr="003515C0">
        <w:rPr>
          <w:rFonts w:asciiTheme="majorHAnsi" w:hAnsiTheme="majorHAnsi"/>
          <w:sz w:val="24"/>
          <w:szCs w:val="24"/>
        </w:rPr>
        <w:t xml:space="preserve">as they moved their eyes to the left the screen was </w:t>
      </w:r>
      <w:r w:rsidR="00961182">
        <w:rPr>
          <w:rFonts w:asciiTheme="majorHAnsi" w:hAnsiTheme="majorHAnsi"/>
          <w:sz w:val="24"/>
          <w:szCs w:val="24"/>
        </w:rPr>
        <w:t xml:space="preserve">increasingly </w:t>
      </w:r>
      <w:r w:rsidR="00041894" w:rsidRPr="003515C0">
        <w:rPr>
          <w:rFonts w:asciiTheme="majorHAnsi" w:hAnsiTheme="majorHAnsi"/>
          <w:sz w:val="24"/>
          <w:szCs w:val="24"/>
        </w:rPr>
        <w:t xml:space="preserve">covered with </w:t>
      </w:r>
      <w:r w:rsidR="00720E84">
        <w:rPr>
          <w:rFonts w:asciiTheme="majorHAnsi" w:hAnsiTheme="majorHAnsi"/>
          <w:sz w:val="24"/>
          <w:szCs w:val="24"/>
        </w:rPr>
        <w:t>the</w:t>
      </w:r>
      <w:r w:rsidR="00041894" w:rsidRPr="003515C0">
        <w:rPr>
          <w:rFonts w:asciiTheme="majorHAnsi" w:hAnsiTheme="majorHAnsi"/>
          <w:sz w:val="24"/>
          <w:szCs w:val="24"/>
        </w:rPr>
        <w:t xml:space="preserve"> mask</w:t>
      </w:r>
      <w:r w:rsidR="0099447A" w:rsidRPr="003515C0">
        <w:rPr>
          <w:rFonts w:asciiTheme="majorHAnsi" w:hAnsiTheme="majorHAnsi"/>
          <w:sz w:val="24"/>
          <w:szCs w:val="24"/>
        </w:rPr>
        <w:t xml:space="preserve">. </w:t>
      </w:r>
      <w:r w:rsidR="00041894" w:rsidRPr="003515C0">
        <w:rPr>
          <w:rFonts w:asciiTheme="majorHAnsi" w:hAnsiTheme="majorHAnsi"/>
          <w:sz w:val="24"/>
          <w:szCs w:val="24"/>
        </w:rPr>
        <w:t>The display</w:t>
      </w:r>
      <w:r w:rsidR="00B06C42" w:rsidRPr="003515C0">
        <w:rPr>
          <w:rFonts w:asciiTheme="majorHAnsi" w:hAnsiTheme="majorHAnsi"/>
          <w:sz w:val="24"/>
          <w:szCs w:val="24"/>
        </w:rPr>
        <w:t xml:space="preserve"> remained on the screen until the participant made their response</w:t>
      </w:r>
      <w:r w:rsidRPr="003515C0">
        <w:rPr>
          <w:rFonts w:asciiTheme="majorHAnsi" w:hAnsiTheme="majorHAnsi"/>
          <w:sz w:val="24"/>
          <w:szCs w:val="24"/>
        </w:rPr>
        <w:t xml:space="preserve">, </w:t>
      </w:r>
      <w:r w:rsidR="00B06C42" w:rsidRPr="003515C0">
        <w:rPr>
          <w:rFonts w:asciiTheme="majorHAnsi" w:hAnsiTheme="majorHAnsi"/>
          <w:sz w:val="24"/>
          <w:szCs w:val="24"/>
        </w:rPr>
        <w:t>or a</w:t>
      </w:r>
      <w:r w:rsidR="00041894" w:rsidRPr="003515C0">
        <w:rPr>
          <w:rFonts w:asciiTheme="majorHAnsi" w:hAnsiTheme="majorHAnsi"/>
          <w:sz w:val="24"/>
          <w:szCs w:val="24"/>
        </w:rPr>
        <w:t xml:space="preserve">fter 60 seconds </w:t>
      </w:r>
      <w:r w:rsidR="007335C7">
        <w:rPr>
          <w:rFonts w:asciiTheme="majorHAnsi" w:hAnsiTheme="majorHAnsi"/>
          <w:sz w:val="24"/>
          <w:szCs w:val="24"/>
        </w:rPr>
        <w:t xml:space="preserve">had </w:t>
      </w:r>
      <w:r w:rsidR="00041894" w:rsidRPr="003515C0">
        <w:rPr>
          <w:rFonts w:asciiTheme="majorHAnsi" w:hAnsiTheme="majorHAnsi"/>
          <w:sz w:val="24"/>
          <w:szCs w:val="24"/>
        </w:rPr>
        <w:t xml:space="preserve">elapsed </w:t>
      </w:r>
      <w:r w:rsidR="007335C7">
        <w:rPr>
          <w:rFonts w:asciiTheme="majorHAnsi" w:hAnsiTheme="majorHAnsi"/>
          <w:sz w:val="24"/>
          <w:szCs w:val="24"/>
        </w:rPr>
        <w:t>without a</w:t>
      </w:r>
      <w:r w:rsidR="00B06C42" w:rsidRPr="003515C0">
        <w:rPr>
          <w:rFonts w:asciiTheme="majorHAnsi" w:hAnsiTheme="majorHAnsi"/>
          <w:sz w:val="24"/>
          <w:szCs w:val="24"/>
        </w:rPr>
        <w:t xml:space="preserve"> response. </w:t>
      </w:r>
      <w:r w:rsidR="00720E84">
        <w:rPr>
          <w:rFonts w:asciiTheme="majorHAnsi" w:hAnsiTheme="majorHAnsi"/>
          <w:sz w:val="24"/>
          <w:szCs w:val="24"/>
        </w:rPr>
        <w:t>T</w:t>
      </w:r>
      <w:r w:rsidR="00B06C42" w:rsidRPr="003515C0">
        <w:rPr>
          <w:rFonts w:asciiTheme="majorHAnsi" w:hAnsiTheme="majorHAnsi"/>
          <w:sz w:val="24"/>
          <w:szCs w:val="24"/>
        </w:rPr>
        <w:t xml:space="preserve">he display was replaced </w:t>
      </w:r>
      <w:r w:rsidR="00720E84">
        <w:rPr>
          <w:rFonts w:asciiTheme="majorHAnsi" w:hAnsiTheme="majorHAnsi"/>
          <w:sz w:val="24"/>
          <w:szCs w:val="24"/>
        </w:rPr>
        <w:t>with</w:t>
      </w:r>
      <w:r w:rsidR="00720E84" w:rsidRPr="003515C0">
        <w:rPr>
          <w:rFonts w:asciiTheme="majorHAnsi" w:hAnsiTheme="majorHAnsi"/>
          <w:sz w:val="24"/>
          <w:szCs w:val="24"/>
        </w:rPr>
        <w:t xml:space="preserve"> </w:t>
      </w:r>
      <w:r w:rsidR="00720E84">
        <w:rPr>
          <w:rFonts w:asciiTheme="majorHAnsi" w:hAnsiTheme="majorHAnsi"/>
          <w:sz w:val="24"/>
          <w:szCs w:val="24"/>
        </w:rPr>
        <w:t>the</w:t>
      </w:r>
      <w:r w:rsidR="00B06C42" w:rsidRPr="003515C0">
        <w:rPr>
          <w:rFonts w:asciiTheme="majorHAnsi" w:hAnsiTheme="majorHAnsi"/>
          <w:sz w:val="24"/>
          <w:szCs w:val="24"/>
        </w:rPr>
        <w:t xml:space="preserve"> </w:t>
      </w:r>
      <w:r w:rsidR="00961182">
        <w:rPr>
          <w:rFonts w:asciiTheme="majorHAnsi" w:hAnsiTheme="majorHAnsi"/>
          <w:sz w:val="24"/>
          <w:szCs w:val="24"/>
        </w:rPr>
        <w:t xml:space="preserve">initial </w:t>
      </w:r>
      <w:r w:rsidR="00B06C42" w:rsidRPr="003515C0">
        <w:rPr>
          <w:rFonts w:asciiTheme="majorHAnsi" w:hAnsiTheme="majorHAnsi"/>
          <w:sz w:val="24"/>
          <w:szCs w:val="24"/>
        </w:rPr>
        <w:t>fixation point</w:t>
      </w:r>
      <w:r w:rsidR="00720E84">
        <w:rPr>
          <w:rFonts w:asciiTheme="majorHAnsi" w:hAnsiTheme="majorHAnsi"/>
          <w:sz w:val="24"/>
          <w:szCs w:val="24"/>
        </w:rPr>
        <w:t xml:space="preserve"> for the next trial 200ms after the left or right arrow key was pressed</w:t>
      </w:r>
      <w:r w:rsidR="00B06C42" w:rsidRPr="003515C0">
        <w:rPr>
          <w:rFonts w:asciiTheme="majorHAnsi" w:hAnsiTheme="majorHAnsi"/>
          <w:sz w:val="24"/>
          <w:szCs w:val="24"/>
        </w:rPr>
        <w:t xml:space="preserve">. </w:t>
      </w:r>
      <w:r w:rsidR="00720E84">
        <w:rPr>
          <w:rFonts w:asciiTheme="majorHAnsi" w:hAnsiTheme="majorHAnsi"/>
          <w:sz w:val="24"/>
          <w:szCs w:val="24"/>
        </w:rPr>
        <w:t>Participants completed</w:t>
      </w:r>
      <w:r w:rsidR="00720E84" w:rsidRPr="003515C0">
        <w:rPr>
          <w:rFonts w:asciiTheme="majorHAnsi" w:hAnsiTheme="majorHAnsi"/>
          <w:sz w:val="24"/>
          <w:szCs w:val="24"/>
        </w:rPr>
        <w:t xml:space="preserve"> </w:t>
      </w:r>
      <w:r w:rsidR="008A723D">
        <w:rPr>
          <w:rFonts w:asciiTheme="majorHAnsi" w:hAnsiTheme="majorHAnsi"/>
          <w:sz w:val="24"/>
          <w:szCs w:val="24"/>
        </w:rPr>
        <w:t>three</w:t>
      </w:r>
      <w:r w:rsidR="00846075">
        <w:rPr>
          <w:rFonts w:asciiTheme="majorHAnsi" w:hAnsiTheme="majorHAnsi"/>
          <w:sz w:val="24"/>
          <w:szCs w:val="24"/>
        </w:rPr>
        <w:t xml:space="preserve"> blocks</w:t>
      </w:r>
      <w:r w:rsidR="00720E84">
        <w:rPr>
          <w:rFonts w:asciiTheme="majorHAnsi" w:hAnsiTheme="majorHAnsi"/>
          <w:sz w:val="24"/>
          <w:szCs w:val="24"/>
        </w:rPr>
        <w:t xml:space="preserve"> of </w:t>
      </w:r>
      <w:r w:rsidR="008A723D">
        <w:rPr>
          <w:rFonts w:asciiTheme="majorHAnsi" w:hAnsiTheme="majorHAnsi"/>
          <w:sz w:val="24"/>
          <w:szCs w:val="24"/>
        </w:rPr>
        <w:t>80</w:t>
      </w:r>
      <w:r w:rsidR="00720E84">
        <w:rPr>
          <w:rFonts w:asciiTheme="majorHAnsi" w:hAnsiTheme="majorHAnsi"/>
          <w:sz w:val="24"/>
          <w:szCs w:val="24"/>
        </w:rPr>
        <w:t xml:space="preserve"> trials (</w:t>
      </w:r>
      <w:r w:rsidR="008A723D">
        <w:rPr>
          <w:rFonts w:asciiTheme="majorHAnsi" w:hAnsiTheme="majorHAnsi"/>
          <w:sz w:val="24"/>
          <w:szCs w:val="24"/>
        </w:rPr>
        <w:t>240 trials total</w:t>
      </w:r>
      <w:r w:rsidR="00720E84">
        <w:rPr>
          <w:rFonts w:asciiTheme="majorHAnsi" w:hAnsiTheme="majorHAnsi"/>
          <w:sz w:val="24"/>
          <w:szCs w:val="24"/>
        </w:rPr>
        <w:t>)</w:t>
      </w:r>
      <w:r w:rsidR="00914151">
        <w:rPr>
          <w:rFonts w:asciiTheme="majorHAnsi" w:hAnsiTheme="majorHAnsi"/>
          <w:sz w:val="24"/>
          <w:szCs w:val="24"/>
        </w:rPr>
        <w:t>:</w:t>
      </w:r>
      <w:r w:rsidR="00846075">
        <w:rPr>
          <w:rFonts w:asciiTheme="majorHAnsi" w:hAnsiTheme="majorHAnsi"/>
          <w:sz w:val="24"/>
          <w:szCs w:val="24"/>
        </w:rPr>
        <w:t xml:space="preserve"> </w:t>
      </w:r>
      <w:r w:rsidR="00914151">
        <w:rPr>
          <w:rFonts w:asciiTheme="majorHAnsi" w:hAnsiTheme="majorHAnsi"/>
          <w:sz w:val="24"/>
          <w:szCs w:val="24"/>
        </w:rPr>
        <w:t>one</w:t>
      </w:r>
      <w:r w:rsidR="001647A8" w:rsidRPr="003515C0">
        <w:rPr>
          <w:rFonts w:asciiTheme="majorHAnsi" w:hAnsiTheme="majorHAnsi"/>
          <w:sz w:val="24"/>
          <w:szCs w:val="24"/>
        </w:rPr>
        <w:t xml:space="preserve"> </w:t>
      </w:r>
      <w:r w:rsidR="00914151">
        <w:rPr>
          <w:rFonts w:asciiTheme="majorHAnsi" w:hAnsiTheme="majorHAnsi"/>
          <w:sz w:val="24"/>
          <w:szCs w:val="24"/>
        </w:rPr>
        <w:t xml:space="preserve">block </w:t>
      </w:r>
      <w:r w:rsidR="001647A8" w:rsidRPr="003515C0">
        <w:rPr>
          <w:rFonts w:asciiTheme="majorHAnsi" w:hAnsiTheme="majorHAnsi"/>
          <w:sz w:val="24"/>
          <w:szCs w:val="24"/>
        </w:rPr>
        <w:t xml:space="preserve">masked to </w:t>
      </w:r>
      <w:r w:rsidR="001647A8" w:rsidRPr="003515C0">
        <w:rPr>
          <w:rFonts w:asciiTheme="majorHAnsi" w:hAnsiTheme="majorHAnsi"/>
          <w:sz w:val="24"/>
          <w:szCs w:val="24"/>
        </w:rPr>
        <w:lastRenderedPageBreak/>
        <w:t>the left</w:t>
      </w:r>
      <w:r w:rsidR="008A723D">
        <w:rPr>
          <w:rFonts w:asciiTheme="majorHAnsi" w:hAnsiTheme="majorHAnsi"/>
          <w:sz w:val="24"/>
          <w:szCs w:val="24"/>
        </w:rPr>
        <w:t>,</w:t>
      </w:r>
      <w:r w:rsidR="001647A8" w:rsidRPr="003515C0">
        <w:rPr>
          <w:rFonts w:asciiTheme="majorHAnsi" w:hAnsiTheme="majorHAnsi"/>
          <w:sz w:val="24"/>
          <w:szCs w:val="24"/>
        </w:rPr>
        <w:t xml:space="preserve"> </w:t>
      </w:r>
      <w:r w:rsidR="00914151">
        <w:rPr>
          <w:rFonts w:asciiTheme="majorHAnsi" w:hAnsiTheme="majorHAnsi"/>
          <w:sz w:val="24"/>
          <w:szCs w:val="24"/>
        </w:rPr>
        <w:t>one</w:t>
      </w:r>
      <w:r w:rsidR="00914151" w:rsidRPr="003515C0">
        <w:rPr>
          <w:rFonts w:asciiTheme="majorHAnsi" w:hAnsiTheme="majorHAnsi"/>
          <w:sz w:val="24"/>
          <w:szCs w:val="24"/>
        </w:rPr>
        <w:t xml:space="preserve"> </w:t>
      </w:r>
      <w:r w:rsidR="001647A8" w:rsidRPr="003515C0">
        <w:rPr>
          <w:rFonts w:asciiTheme="majorHAnsi" w:hAnsiTheme="majorHAnsi"/>
          <w:sz w:val="24"/>
          <w:szCs w:val="24"/>
        </w:rPr>
        <w:t>to the right</w:t>
      </w:r>
      <w:r w:rsidR="008A723D">
        <w:rPr>
          <w:rFonts w:asciiTheme="majorHAnsi" w:hAnsiTheme="majorHAnsi"/>
          <w:sz w:val="24"/>
          <w:szCs w:val="24"/>
        </w:rPr>
        <w:t xml:space="preserve"> and</w:t>
      </w:r>
      <w:r w:rsidRPr="003515C0">
        <w:rPr>
          <w:rFonts w:asciiTheme="majorHAnsi" w:hAnsiTheme="majorHAnsi"/>
          <w:sz w:val="24"/>
          <w:szCs w:val="24"/>
        </w:rPr>
        <w:t xml:space="preserve"> </w:t>
      </w:r>
      <w:r w:rsidR="008A723D">
        <w:rPr>
          <w:rFonts w:asciiTheme="majorHAnsi" w:hAnsiTheme="majorHAnsi"/>
          <w:sz w:val="24"/>
          <w:szCs w:val="24"/>
        </w:rPr>
        <w:t>one block with no mask</w:t>
      </w:r>
      <w:r w:rsidR="00846075">
        <w:rPr>
          <w:rFonts w:asciiTheme="majorHAnsi" w:hAnsiTheme="majorHAnsi"/>
          <w:sz w:val="24"/>
          <w:szCs w:val="24"/>
        </w:rPr>
        <w:t xml:space="preserve"> </w:t>
      </w:r>
      <w:r w:rsidR="008A723D">
        <w:rPr>
          <w:rFonts w:asciiTheme="majorHAnsi" w:hAnsiTheme="majorHAnsi"/>
          <w:sz w:val="24"/>
          <w:szCs w:val="24"/>
        </w:rPr>
        <w:t xml:space="preserve">( </w:t>
      </w:r>
      <w:r w:rsidR="008A723D" w:rsidRPr="008A723D">
        <w:rPr>
          <w:rFonts w:asciiTheme="majorHAnsi" w:hAnsiTheme="majorHAnsi"/>
          <w:i/>
          <w:sz w:val="24"/>
          <w:szCs w:val="24"/>
        </w:rPr>
        <w:t>Unmodified</w:t>
      </w:r>
      <w:r w:rsidR="008A723D">
        <w:rPr>
          <w:rFonts w:asciiTheme="majorHAnsi" w:hAnsiTheme="majorHAnsi"/>
          <w:sz w:val="24"/>
          <w:szCs w:val="24"/>
        </w:rPr>
        <w:t xml:space="preserve"> condition)</w:t>
      </w:r>
      <w:r w:rsidR="0041554F" w:rsidRPr="003515C0">
        <w:rPr>
          <w:rFonts w:asciiTheme="majorHAnsi" w:hAnsiTheme="majorHAnsi"/>
          <w:sz w:val="24"/>
          <w:szCs w:val="24"/>
        </w:rPr>
        <w:t xml:space="preserve">. </w:t>
      </w:r>
      <w:r w:rsidR="00CA238D">
        <w:rPr>
          <w:rFonts w:asciiTheme="majorHAnsi" w:hAnsiTheme="majorHAnsi"/>
          <w:sz w:val="24"/>
          <w:szCs w:val="24"/>
        </w:rPr>
        <w:t>The target was present on half of all trials in each block</w:t>
      </w:r>
      <w:r w:rsidR="00206A8F">
        <w:rPr>
          <w:rFonts w:asciiTheme="majorHAnsi" w:hAnsiTheme="majorHAnsi"/>
          <w:sz w:val="24"/>
          <w:szCs w:val="24"/>
        </w:rPr>
        <w:t xml:space="preserve"> and the participants’ task was to indicate the presence or absence of a target</w:t>
      </w:r>
      <w:r w:rsidR="00CA238D" w:rsidRPr="003515C0">
        <w:rPr>
          <w:rFonts w:asciiTheme="majorHAnsi" w:hAnsiTheme="majorHAnsi"/>
          <w:sz w:val="24"/>
          <w:szCs w:val="24"/>
        </w:rPr>
        <w:t xml:space="preserve">. </w:t>
      </w:r>
      <w:r w:rsidR="00B06C42" w:rsidRPr="003515C0">
        <w:rPr>
          <w:rFonts w:asciiTheme="majorHAnsi" w:hAnsiTheme="majorHAnsi"/>
          <w:sz w:val="24"/>
          <w:szCs w:val="24"/>
        </w:rPr>
        <w:t xml:space="preserve">All participants were asked to respond as quickly and as accurately as possible. Auditory feedback in the form of a beep immediately followed </w:t>
      </w:r>
      <w:r w:rsidR="00206A8F">
        <w:rPr>
          <w:rFonts w:asciiTheme="majorHAnsi" w:hAnsiTheme="majorHAnsi"/>
          <w:sz w:val="24"/>
          <w:szCs w:val="24"/>
        </w:rPr>
        <w:t xml:space="preserve">every </w:t>
      </w:r>
      <w:r w:rsidR="00B06C42" w:rsidRPr="003515C0">
        <w:rPr>
          <w:rFonts w:asciiTheme="majorHAnsi" w:hAnsiTheme="majorHAnsi"/>
          <w:sz w:val="24"/>
          <w:szCs w:val="24"/>
        </w:rPr>
        <w:t>incorrect key press.</w:t>
      </w:r>
      <w:r w:rsidR="0072593B" w:rsidRPr="003515C0">
        <w:rPr>
          <w:rFonts w:asciiTheme="majorHAnsi" w:hAnsiTheme="majorHAnsi"/>
          <w:sz w:val="24"/>
          <w:szCs w:val="24"/>
        </w:rPr>
        <w:t xml:space="preserve"> Before each block of trials participants underwent a nine-point </w:t>
      </w:r>
      <w:r w:rsidR="00206A8F">
        <w:rPr>
          <w:rFonts w:asciiTheme="majorHAnsi" w:hAnsiTheme="majorHAnsi"/>
          <w:sz w:val="24"/>
          <w:szCs w:val="24"/>
        </w:rPr>
        <w:t xml:space="preserve">eye movement </w:t>
      </w:r>
      <w:r w:rsidR="0072593B" w:rsidRPr="003515C0">
        <w:rPr>
          <w:rFonts w:asciiTheme="majorHAnsi" w:hAnsiTheme="majorHAnsi"/>
          <w:sz w:val="24"/>
          <w:szCs w:val="24"/>
        </w:rPr>
        <w:t>calibration sequence.</w:t>
      </w:r>
      <w:r w:rsidR="00A04122" w:rsidRPr="003515C0">
        <w:rPr>
          <w:rFonts w:asciiTheme="majorHAnsi" w:hAnsiTheme="majorHAnsi"/>
          <w:sz w:val="24"/>
          <w:szCs w:val="24"/>
        </w:rPr>
        <w:t xml:space="preserve"> </w:t>
      </w:r>
      <w:r w:rsidR="00CB2F8D" w:rsidRPr="00846075">
        <w:rPr>
          <w:rFonts w:asciiTheme="majorHAnsi" w:hAnsiTheme="majorHAnsi"/>
          <w:sz w:val="24"/>
          <w:szCs w:val="24"/>
        </w:rPr>
        <w:t xml:space="preserve">Participants were not given any information about </w:t>
      </w:r>
      <w:proofErr w:type="spellStart"/>
      <w:r w:rsidR="00CB2F8D" w:rsidRPr="00846075">
        <w:rPr>
          <w:rFonts w:asciiTheme="majorHAnsi" w:hAnsiTheme="majorHAnsi"/>
          <w:sz w:val="24"/>
          <w:szCs w:val="24"/>
        </w:rPr>
        <w:t>hemianopia</w:t>
      </w:r>
      <w:proofErr w:type="spellEnd"/>
      <w:r w:rsidR="00CB2F8D" w:rsidRPr="00846075">
        <w:rPr>
          <w:rFonts w:asciiTheme="majorHAnsi" w:hAnsiTheme="majorHAnsi"/>
          <w:sz w:val="24"/>
          <w:szCs w:val="24"/>
        </w:rPr>
        <w:t xml:space="preserve"> or simulated </w:t>
      </w:r>
      <w:proofErr w:type="spellStart"/>
      <w:r w:rsidR="00CB2F8D" w:rsidRPr="00846075">
        <w:rPr>
          <w:rFonts w:asciiTheme="majorHAnsi" w:hAnsiTheme="majorHAnsi"/>
          <w:sz w:val="24"/>
          <w:szCs w:val="24"/>
        </w:rPr>
        <w:t>hemianopia</w:t>
      </w:r>
      <w:proofErr w:type="spellEnd"/>
      <w:r w:rsidR="00CB2F8D" w:rsidRPr="00846075">
        <w:rPr>
          <w:rFonts w:asciiTheme="majorHAnsi" w:hAnsiTheme="majorHAnsi"/>
          <w:sz w:val="24"/>
          <w:szCs w:val="24"/>
        </w:rPr>
        <w:t xml:space="preserve"> until they finished</w:t>
      </w:r>
      <w:r w:rsidR="00846075">
        <w:rPr>
          <w:rFonts w:asciiTheme="majorHAnsi" w:hAnsiTheme="majorHAnsi"/>
          <w:sz w:val="24"/>
          <w:szCs w:val="24"/>
        </w:rPr>
        <w:t xml:space="preserve"> </w:t>
      </w:r>
      <w:r w:rsidR="00B616ED" w:rsidRPr="00846075">
        <w:rPr>
          <w:rFonts w:asciiTheme="majorHAnsi" w:hAnsiTheme="majorHAnsi"/>
          <w:sz w:val="24"/>
          <w:szCs w:val="24"/>
        </w:rPr>
        <w:t>the last session</w:t>
      </w:r>
      <w:r w:rsidR="00CB2F8D" w:rsidRPr="005438F0">
        <w:rPr>
          <w:rFonts w:asciiTheme="majorHAnsi" w:hAnsiTheme="majorHAnsi"/>
          <w:color w:val="000000" w:themeColor="text1"/>
          <w:sz w:val="24"/>
          <w:szCs w:val="24"/>
        </w:rPr>
        <w:t xml:space="preserve">. </w:t>
      </w:r>
      <w:r w:rsidR="008A723D">
        <w:rPr>
          <w:rFonts w:asciiTheme="majorHAnsi" w:hAnsiTheme="majorHAnsi"/>
          <w:color w:val="000000" w:themeColor="text1"/>
          <w:sz w:val="24"/>
          <w:szCs w:val="24"/>
        </w:rPr>
        <w:t xml:space="preserve">After participants completed the </w:t>
      </w:r>
      <w:r w:rsidR="005F6136">
        <w:rPr>
          <w:rFonts w:asciiTheme="majorHAnsi" w:hAnsiTheme="majorHAnsi"/>
          <w:color w:val="000000" w:themeColor="text1"/>
          <w:sz w:val="24"/>
          <w:szCs w:val="24"/>
        </w:rPr>
        <w:t xml:space="preserve">three </w:t>
      </w:r>
      <w:r w:rsidR="008A723D">
        <w:rPr>
          <w:rFonts w:asciiTheme="majorHAnsi" w:hAnsiTheme="majorHAnsi"/>
          <w:color w:val="000000" w:themeColor="text1"/>
          <w:sz w:val="24"/>
          <w:szCs w:val="24"/>
        </w:rPr>
        <w:t>tasks and the</w:t>
      </w:r>
      <w:r w:rsidR="00B616ED">
        <w:rPr>
          <w:rFonts w:asciiTheme="majorHAnsi" w:hAnsiTheme="majorHAnsi"/>
          <w:color w:val="000000" w:themeColor="text1"/>
          <w:sz w:val="24"/>
          <w:szCs w:val="24"/>
        </w:rPr>
        <w:t xml:space="preserve"> Monday</w:t>
      </w:r>
      <w:r w:rsidR="008A723D">
        <w:rPr>
          <w:rFonts w:asciiTheme="majorHAnsi" w:hAnsiTheme="majorHAnsi"/>
          <w:color w:val="000000" w:themeColor="text1"/>
          <w:sz w:val="24"/>
          <w:szCs w:val="24"/>
        </w:rPr>
        <w:t xml:space="preserve"> session was over experimenter reminded participants that they would be paid 20 pounds for their participation in the experiment regardless of their performance</w:t>
      </w:r>
      <w:r w:rsidR="005F6136">
        <w:rPr>
          <w:rFonts w:asciiTheme="majorHAnsi" w:hAnsiTheme="majorHAnsi"/>
          <w:color w:val="000000" w:themeColor="text1"/>
          <w:sz w:val="24"/>
          <w:szCs w:val="24"/>
        </w:rPr>
        <w:t>. At this point, the experimenter also</w:t>
      </w:r>
      <w:r w:rsidR="008A723D">
        <w:rPr>
          <w:rFonts w:asciiTheme="majorHAnsi" w:hAnsiTheme="majorHAnsi"/>
          <w:color w:val="000000" w:themeColor="text1"/>
          <w:sz w:val="24"/>
          <w:szCs w:val="24"/>
        </w:rPr>
        <w:t xml:space="preserve"> added that they would a</w:t>
      </w:r>
      <w:r w:rsidR="00B616ED">
        <w:rPr>
          <w:rFonts w:asciiTheme="majorHAnsi" w:hAnsiTheme="majorHAnsi"/>
          <w:color w:val="000000" w:themeColor="text1"/>
          <w:sz w:val="24"/>
          <w:szCs w:val="24"/>
        </w:rPr>
        <w:t>l</w:t>
      </w:r>
      <w:r w:rsidR="008A723D">
        <w:rPr>
          <w:rFonts w:asciiTheme="majorHAnsi" w:hAnsiTheme="majorHAnsi"/>
          <w:color w:val="000000" w:themeColor="text1"/>
          <w:sz w:val="24"/>
          <w:szCs w:val="24"/>
        </w:rPr>
        <w:t xml:space="preserve">so receive additional £5 </w:t>
      </w:r>
      <w:r w:rsidR="005F6136">
        <w:rPr>
          <w:rFonts w:asciiTheme="majorHAnsi" w:hAnsiTheme="majorHAnsi"/>
          <w:color w:val="000000" w:themeColor="text1"/>
          <w:sz w:val="24"/>
          <w:szCs w:val="24"/>
        </w:rPr>
        <w:t xml:space="preserve">for any session in which </w:t>
      </w:r>
      <w:r w:rsidR="00B616ED">
        <w:rPr>
          <w:rFonts w:asciiTheme="majorHAnsi" w:hAnsiTheme="majorHAnsi"/>
          <w:color w:val="000000" w:themeColor="text1"/>
          <w:sz w:val="24"/>
          <w:szCs w:val="24"/>
        </w:rPr>
        <w:t xml:space="preserve">they </w:t>
      </w:r>
      <w:r w:rsidR="008A723D">
        <w:rPr>
          <w:rFonts w:asciiTheme="majorHAnsi" w:hAnsiTheme="majorHAnsi"/>
          <w:color w:val="000000" w:themeColor="text1"/>
          <w:sz w:val="24"/>
          <w:szCs w:val="24"/>
        </w:rPr>
        <w:t>improved their reaction times compared to their best performance on any previous session</w:t>
      </w:r>
      <w:r w:rsidR="005F6136">
        <w:rPr>
          <w:rFonts w:asciiTheme="majorHAnsi" w:hAnsiTheme="majorHAnsi"/>
          <w:color w:val="000000" w:themeColor="text1"/>
          <w:sz w:val="24"/>
          <w:szCs w:val="24"/>
        </w:rPr>
        <w:t>, provided</w:t>
      </w:r>
      <w:r w:rsidR="008A723D">
        <w:rPr>
          <w:rFonts w:asciiTheme="majorHAnsi" w:hAnsiTheme="majorHAnsi"/>
          <w:color w:val="000000" w:themeColor="text1"/>
          <w:sz w:val="24"/>
          <w:szCs w:val="24"/>
        </w:rPr>
        <w:t xml:space="preserve"> their accuracy stayed at least the same as on the first session</w:t>
      </w:r>
      <w:r w:rsidR="005F6136">
        <w:rPr>
          <w:rFonts w:asciiTheme="majorHAnsi" w:hAnsiTheme="majorHAnsi"/>
          <w:color w:val="000000" w:themeColor="text1"/>
          <w:sz w:val="24"/>
          <w:szCs w:val="24"/>
        </w:rPr>
        <w:t>.</w:t>
      </w:r>
      <w:r w:rsidR="008A723D">
        <w:rPr>
          <w:rFonts w:asciiTheme="majorHAnsi" w:hAnsiTheme="majorHAnsi"/>
          <w:color w:val="000000" w:themeColor="text1"/>
          <w:sz w:val="24"/>
          <w:szCs w:val="24"/>
        </w:rPr>
        <w:t xml:space="preserve"> </w:t>
      </w:r>
      <w:r w:rsidR="005F6136">
        <w:rPr>
          <w:rFonts w:asciiTheme="majorHAnsi" w:hAnsiTheme="majorHAnsi"/>
          <w:color w:val="000000" w:themeColor="text1"/>
          <w:sz w:val="24"/>
          <w:szCs w:val="24"/>
        </w:rPr>
        <w:t>Participants were given this information after completing the Monday session to make sure they could not deliberately  under-perform on the first to make it easier to improve</w:t>
      </w:r>
      <w:r w:rsidR="00135027">
        <w:rPr>
          <w:rFonts w:asciiTheme="majorHAnsi" w:hAnsiTheme="majorHAnsi"/>
          <w:color w:val="000000" w:themeColor="text1"/>
          <w:sz w:val="24"/>
          <w:szCs w:val="24"/>
        </w:rPr>
        <w:t>.</w:t>
      </w:r>
      <w:r w:rsidR="008F40F8">
        <w:rPr>
          <w:rFonts w:asciiTheme="majorHAnsi" w:hAnsiTheme="majorHAnsi"/>
          <w:color w:val="000000" w:themeColor="text1"/>
          <w:sz w:val="24"/>
          <w:szCs w:val="24"/>
        </w:rPr>
        <w:t xml:space="preserve"> Thus participants could be reimbursed </w:t>
      </w:r>
      <w:r w:rsidR="005F6136">
        <w:rPr>
          <w:rFonts w:asciiTheme="majorHAnsi" w:hAnsiTheme="majorHAnsi"/>
          <w:color w:val="000000" w:themeColor="text1"/>
          <w:sz w:val="24"/>
          <w:szCs w:val="24"/>
        </w:rPr>
        <w:t xml:space="preserve">a </w:t>
      </w:r>
      <w:r w:rsidR="008F40F8">
        <w:rPr>
          <w:rFonts w:asciiTheme="majorHAnsi" w:hAnsiTheme="majorHAnsi"/>
          <w:color w:val="000000" w:themeColor="text1"/>
          <w:sz w:val="24"/>
          <w:szCs w:val="24"/>
        </w:rPr>
        <w:t xml:space="preserve">maximum </w:t>
      </w:r>
      <w:r w:rsidR="005F6136">
        <w:rPr>
          <w:rFonts w:asciiTheme="majorHAnsi" w:hAnsiTheme="majorHAnsi"/>
          <w:color w:val="000000" w:themeColor="text1"/>
          <w:sz w:val="24"/>
          <w:szCs w:val="24"/>
        </w:rPr>
        <w:t xml:space="preserve">of </w:t>
      </w:r>
      <w:r w:rsidR="008F40F8">
        <w:rPr>
          <w:rFonts w:asciiTheme="majorHAnsi" w:hAnsiTheme="majorHAnsi"/>
          <w:color w:val="000000" w:themeColor="text1"/>
          <w:sz w:val="24"/>
          <w:szCs w:val="24"/>
        </w:rPr>
        <w:t>£40 pounds if they performance improved on every session.</w:t>
      </w:r>
    </w:p>
    <w:p w:rsidR="008F40F8" w:rsidDel="005F6136" w:rsidRDefault="008F40F8" w:rsidP="00135027">
      <w:pPr>
        <w:spacing w:line="480" w:lineRule="auto"/>
        <w:jc w:val="both"/>
        <w:rPr>
          <w:ins w:id="32" w:author="r02al13" w:date="2016-03-11T11:57:00Z"/>
          <w:del w:id="33" w:author="UOA" w:date="2016-04-25T12:27:00Z"/>
          <w:rFonts w:asciiTheme="majorHAnsi" w:hAnsiTheme="majorHAnsi"/>
          <w:b/>
          <w:i/>
          <w:sz w:val="24"/>
          <w:szCs w:val="24"/>
        </w:rPr>
      </w:pPr>
    </w:p>
    <w:p w:rsidR="008F40F8" w:rsidDel="005F6136" w:rsidRDefault="008F40F8" w:rsidP="00135027">
      <w:pPr>
        <w:spacing w:line="480" w:lineRule="auto"/>
        <w:jc w:val="both"/>
        <w:rPr>
          <w:ins w:id="34" w:author="r02al13" w:date="2016-03-11T11:57:00Z"/>
          <w:del w:id="35" w:author="UOA" w:date="2016-04-25T12:27:00Z"/>
          <w:rFonts w:asciiTheme="majorHAnsi" w:hAnsiTheme="majorHAnsi"/>
          <w:b/>
          <w:i/>
          <w:sz w:val="24"/>
          <w:szCs w:val="24"/>
        </w:rPr>
      </w:pPr>
    </w:p>
    <w:p w:rsidR="008F40F8" w:rsidDel="005F6136" w:rsidRDefault="008F40F8" w:rsidP="00135027">
      <w:pPr>
        <w:spacing w:line="480" w:lineRule="auto"/>
        <w:jc w:val="both"/>
        <w:rPr>
          <w:ins w:id="36" w:author="r02al13" w:date="2016-03-11T11:57:00Z"/>
          <w:del w:id="37" w:author="UOA" w:date="2016-04-25T12:27:00Z"/>
          <w:rFonts w:asciiTheme="majorHAnsi" w:hAnsiTheme="majorHAnsi"/>
          <w:b/>
          <w:i/>
          <w:sz w:val="24"/>
          <w:szCs w:val="24"/>
        </w:rPr>
      </w:pPr>
    </w:p>
    <w:p w:rsidR="008F40F8" w:rsidDel="005F6136" w:rsidRDefault="008F40F8" w:rsidP="00135027">
      <w:pPr>
        <w:spacing w:line="480" w:lineRule="auto"/>
        <w:jc w:val="both"/>
        <w:rPr>
          <w:ins w:id="38" w:author="r02al13" w:date="2016-03-11T11:57:00Z"/>
          <w:del w:id="39" w:author="UOA" w:date="2016-04-25T12:27:00Z"/>
          <w:rFonts w:asciiTheme="majorHAnsi" w:hAnsiTheme="majorHAnsi"/>
          <w:b/>
          <w:i/>
          <w:sz w:val="24"/>
          <w:szCs w:val="24"/>
        </w:rPr>
      </w:pPr>
    </w:p>
    <w:p w:rsidR="00CE6359" w:rsidRDefault="00CE6359" w:rsidP="00CE6359">
      <w:pPr>
        <w:spacing w:line="480" w:lineRule="auto"/>
        <w:jc w:val="both"/>
        <w:rPr>
          <w:rFonts w:asciiTheme="majorHAnsi" w:hAnsiTheme="majorHAnsi"/>
          <w:b/>
          <w:i/>
          <w:sz w:val="24"/>
          <w:szCs w:val="24"/>
        </w:rPr>
      </w:pPr>
      <w:r>
        <w:rPr>
          <w:rFonts w:asciiTheme="majorHAnsi" w:hAnsiTheme="majorHAnsi"/>
          <w:b/>
          <w:i/>
          <w:sz w:val="24"/>
          <w:szCs w:val="24"/>
        </w:rPr>
        <w:t>Detection task</w:t>
      </w:r>
    </w:p>
    <w:p w:rsidR="00CE6359" w:rsidRPr="00135027" w:rsidRDefault="00CE6359" w:rsidP="00CE6359">
      <w:pPr>
        <w:spacing w:line="480" w:lineRule="auto"/>
        <w:jc w:val="both"/>
        <w:rPr>
          <w:rFonts w:asciiTheme="majorHAnsi" w:eastAsiaTheme="minorHAnsi" w:hAnsiTheme="majorHAnsi"/>
          <w:i/>
          <w:sz w:val="24"/>
          <w:szCs w:val="24"/>
          <w:lang w:eastAsia="en-US"/>
        </w:rPr>
      </w:pPr>
      <w:r w:rsidRPr="00135027">
        <w:rPr>
          <w:rFonts w:asciiTheme="majorHAnsi" w:eastAsiaTheme="minorHAnsi" w:hAnsiTheme="majorHAnsi"/>
          <w:i/>
          <w:sz w:val="24"/>
          <w:szCs w:val="24"/>
          <w:u w:val="single"/>
          <w:lang w:eastAsia="en-US"/>
        </w:rPr>
        <w:t>Stimuli and procedure.</w:t>
      </w:r>
      <w:r w:rsidRPr="00135027">
        <w:rPr>
          <w:rFonts w:asciiTheme="majorHAnsi" w:eastAsiaTheme="minorHAnsi" w:hAnsiTheme="majorHAnsi"/>
          <w:i/>
          <w:sz w:val="24"/>
          <w:szCs w:val="24"/>
          <w:lang w:eastAsia="en-US"/>
        </w:rPr>
        <w:t xml:space="preserve"> </w:t>
      </w:r>
    </w:p>
    <w:p w:rsidR="00CE6359" w:rsidRPr="00135027" w:rsidRDefault="00CE6359" w:rsidP="00CE6359">
      <w:pPr>
        <w:spacing w:line="480" w:lineRule="auto"/>
        <w:jc w:val="both"/>
        <w:rPr>
          <w:rFonts w:asciiTheme="majorHAnsi" w:eastAsiaTheme="minorHAnsi" w:hAnsiTheme="majorHAnsi"/>
          <w:sz w:val="24"/>
          <w:szCs w:val="24"/>
          <w:lang w:eastAsia="en-US"/>
        </w:rPr>
      </w:pPr>
      <w:r>
        <w:rPr>
          <w:rFonts w:asciiTheme="majorHAnsi" w:eastAsiaTheme="minorHAnsi" w:hAnsiTheme="majorHAnsi"/>
          <w:sz w:val="24"/>
          <w:szCs w:val="24"/>
          <w:lang w:eastAsia="en-US"/>
        </w:rPr>
        <w:lastRenderedPageBreak/>
        <w:t xml:space="preserve">The 80 search arrays of line segments we used in this experiment were exactly the same as the ones in the Simulated </w:t>
      </w:r>
      <w:proofErr w:type="spellStart"/>
      <w:r>
        <w:rPr>
          <w:rFonts w:asciiTheme="majorHAnsi" w:eastAsiaTheme="minorHAnsi" w:hAnsiTheme="majorHAnsi"/>
          <w:sz w:val="24"/>
          <w:szCs w:val="24"/>
          <w:lang w:eastAsia="en-US"/>
        </w:rPr>
        <w:t>Hemianopia</w:t>
      </w:r>
      <w:proofErr w:type="spellEnd"/>
      <w:r>
        <w:rPr>
          <w:rFonts w:asciiTheme="majorHAnsi" w:eastAsiaTheme="minorHAnsi" w:hAnsiTheme="majorHAnsi"/>
          <w:sz w:val="24"/>
          <w:szCs w:val="24"/>
          <w:lang w:eastAsia="en-US"/>
        </w:rPr>
        <w:t xml:space="preserve"> Task.</w:t>
      </w:r>
      <w:r w:rsidRPr="00135027">
        <w:rPr>
          <w:rFonts w:asciiTheme="majorHAnsi" w:eastAsiaTheme="minorHAnsi" w:hAnsiTheme="majorHAnsi"/>
          <w:sz w:val="24"/>
          <w:szCs w:val="24"/>
          <w:lang w:eastAsia="en-US"/>
        </w:rPr>
        <w:t xml:space="preserve"> </w:t>
      </w:r>
    </w:p>
    <w:p w:rsidR="00CE6359" w:rsidRPr="00135027" w:rsidRDefault="00CE6359" w:rsidP="00CE6359">
      <w:pPr>
        <w:spacing w:line="480" w:lineRule="auto"/>
        <w:jc w:val="both"/>
        <w:rPr>
          <w:rFonts w:asciiTheme="majorHAnsi" w:eastAsiaTheme="minorHAnsi" w:hAnsiTheme="majorHAnsi"/>
          <w:sz w:val="24"/>
          <w:szCs w:val="24"/>
          <w:lang w:eastAsia="en-US"/>
        </w:rPr>
      </w:pPr>
      <w:r w:rsidRPr="00135027">
        <w:rPr>
          <w:rFonts w:asciiTheme="majorHAnsi" w:eastAsiaTheme="minorHAnsi" w:hAnsiTheme="majorHAnsi"/>
          <w:sz w:val="24"/>
          <w:szCs w:val="24"/>
          <w:lang w:eastAsia="en-US"/>
        </w:rPr>
        <w:t>Participants were told they would see line segments on the screen for a very short time, and their task was to determine whether a line tilted 45° to the right was present among other lines. Participants were asked to respond as accurately as possible</w:t>
      </w:r>
      <w:r>
        <w:rPr>
          <w:rFonts w:asciiTheme="majorHAnsi" w:eastAsiaTheme="minorHAnsi" w:hAnsiTheme="majorHAnsi"/>
          <w:sz w:val="24"/>
          <w:szCs w:val="24"/>
          <w:lang w:eastAsia="en-US"/>
        </w:rPr>
        <w:t xml:space="preserve"> and to guess if not sure about the answer</w:t>
      </w:r>
      <w:r w:rsidRPr="00135027">
        <w:rPr>
          <w:rFonts w:asciiTheme="majorHAnsi" w:eastAsiaTheme="minorHAnsi" w:hAnsiTheme="majorHAnsi"/>
          <w:sz w:val="24"/>
          <w:szCs w:val="24"/>
          <w:lang w:eastAsia="en-US"/>
        </w:rPr>
        <w:t>.</w:t>
      </w:r>
    </w:p>
    <w:p w:rsidR="00CE6359" w:rsidRPr="00135027" w:rsidRDefault="00CE6359" w:rsidP="00CE6359">
      <w:pPr>
        <w:spacing w:line="480" w:lineRule="auto"/>
        <w:jc w:val="both"/>
        <w:rPr>
          <w:rFonts w:asciiTheme="majorHAnsi" w:eastAsiaTheme="minorHAnsi" w:hAnsiTheme="majorHAnsi"/>
          <w:sz w:val="24"/>
          <w:szCs w:val="24"/>
          <w:lang w:eastAsia="en-US"/>
        </w:rPr>
      </w:pPr>
      <w:r w:rsidRPr="00135027">
        <w:rPr>
          <w:rFonts w:asciiTheme="majorHAnsi" w:eastAsiaTheme="minorHAnsi" w:hAnsiTheme="majorHAnsi"/>
          <w:sz w:val="24"/>
          <w:szCs w:val="24"/>
          <w:lang w:eastAsia="en-US"/>
        </w:rPr>
        <w:t>Each trial consisted of a black fixation point (letter x) subtending 1.5x2.5cm (1.9°x3.1°), presented at the centre of the computer screen. On the press of a space bar, the stimulus was displayed for 200ms follow by a blank screen. Participants had to press either the left (present) or right (absent) arrow key. Auditory feedback in the form of a beep immediately followed incorrect key presses. Before the start of the experiment participants underwent a five-point calibration sequence</w:t>
      </w:r>
      <w:r>
        <w:rPr>
          <w:rFonts w:asciiTheme="majorHAnsi" w:eastAsiaTheme="minorHAnsi" w:hAnsiTheme="majorHAnsi"/>
          <w:sz w:val="24"/>
          <w:szCs w:val="24"/>
          <w:lang w:eastAsia="en-US"/>
        </w:rPr>
        <w:t>.</w:t>
      </w:r>
      <w:r w:rsidRPr="00135027">
        <w:rPr>
          <w:rFonts w:asciiTheme="majorHAnsi" w:eastAsiaTheme="minorHAnsi" w:hAnsiTheme="majorHAnsi"/>
          <w:sz w:val="24"/>
          <w:szCs w:val="24"/>
          <w:lang w:eastAsia="en-US"/>
        </w:rPr>
        <w:t xml:space="preserve"> </w:t>
      </w:r>
      <w:r>
        <w:rPr>
          <w:rFonts w:asciiTheme="majorHAnsi" w:eastAsiaTheme="minorHAnsi" w:hAnsiTheme="majorHAnsi"/>
          <w:sz w:val="24"/>
          <w:szCs w:val="24"/>
          <w:lang w:eastAsia="en-US"/>
        </w:rPr>
        <w:t xml:space="preserve"> This task was always carried before the three simulated </w:t>
      </w:r>
      <w:proofErr w:type="spellStart"/>
      <w:r>
        <w:rPr>
          <w:rFonts w:asciiTheme="majorHAnsi" w:eastAsiaTheme="minorHAnsi" w:hAnsiTheme="majorHAnsi"/>
          <w:sz w:val="24"/>
          <w:szCs w:val="24"/>
          <w:lang w:eastAsia="en-US"/>
        </w:rPr>
        <w:t>hemianopia</w:t>
      </w:r>
      <w:proofErr w:type="spellEnd"/>
      <w:r>
        <w:rPr>
          <w:rFonts w:asciiTheme="majorHAnsi" w:eastAsiaTheme="minorHAnsi" w:hAnsiTheme="majorHAnsi"/>
          <w:sz w:val="24"/>
          <w:szCs w:val="24"/>
          <w:lang w:eastAsia="en-US"/>
        </w:rPr>
        <w:t xml:space="preserve"> blocks on the Monday session and after simulated </w:t>
      </w:r>
      <w:proofErr w:type="spellStart"/>
      <w:r>
        <w:rPr>
          <w:rFonts w:asciiTheme="majorHAnsi" w:eastAsiaTheme="minorHAnsi" w:hAnsiTheme="majorHAnsi"/>
          <w:sz w:val="24"/>
          <w:szCs w:val="24"/>
          <w:lang w:eastAsia="en-US"/>
        </w:rPr>
        <w:t>hemianopia</w:t>
      </w:r>
      <w:proofErr w:type="spellEnd"/>
      <w:r>
        <w:rPr>
          <w:rFonts w:asciiTheme="majorHAnsi" w:eastAsiaTheme="minorHAnsi" w:hAnsiTheme="majorHAnsi"/>
          <w:sz w:val="24"/>
          <w:szCs w:val="24"/>
          <w:lang w:eastAsia="en-US"/>
        </w:rPr>
        <w:t xml:space="preserve"> blocks on the Friday session. </w:t>
      </w:r>
    </w:p>
    <w:p w:rsidR="008F40F8" w:rsidDel="005F6136" w:rsidRDefault="008F40F8" w:rsidP="00135027">
      <w:pPr>
        <w:spacing w:line="480" w:lineRule="auto"/>
        <w:jc w:val="both"/>
        <w:rPr>
          <w:ins w:id="40" w:author="r02al13" w:date="2016-03-11T11:57:00Z"/>
          <w:del w:id="41" w:author="UOA" w:date="2016-04-25T12:27:00Z"/>
          <w:rFonts w:asciiTheme="majorHAnsi" w:hAnsiTheme="majorHAnsi"/>
          <w:b/>
          <w:i/>
          <w:sz w:val="24"/>
          <w:szCs w:val="24"/>
        </w:rPr>
      </w:pPr>
    </w:p>
    <w:p w:rsidR="008F40F8" w:rsidDel="005F6136" w:rsidRDefault="008F40F8" w:rsidP="00135027">
      <w:pPr>
        <w:spacing w:line="480" w:lineRule="auto"/>
        <w:jc w:val="both"/>
        <w:rPr>
          <w:ins w:id="42" w:author="r02al13" w:date="2016-03-11T11:57:00Z"/>
          <w:del w:id="43" w:author="UOA" w:date="2016-04-25T12:27:00Z"/>
          <w:rFonts w:asciiTheme="majorHAnsi" w:hAnsiTheme="majorHAnsi"/>
          <w:b/>
          <w:i/>
          <w:sz w:val="24"/>
          <w:szCs w:val="24"/>
        </w:rPr>
      </w:pPr>
    </w:p>
    <w:p w:rsidR="008F40F8" w:rsidDel="005F6136" w:rsidRDefault="008F40F8" w:rsidP="00135027">
      <w:pPr>
        <w:spacing w:line="480" w:lineRule="auto"/>
        <w:jc w:val="both"/>
        <w:rPr>
          <w:ins w:id="44" w:author="r02al13" w:date="2016-03-11T11:57:00Z"/>
          <w:del w:id="45" w:author="UOA" w:date="2016-04-25T12:27:00Z"/>
          <w:rFonts w:asciiTheme="majorHAnsi" w:hAnsiTheme="majorHAnsi"/>
          <w:b/>
          <w:i/>
          <w:sz w:val="24"/>
          <w:szCs w:val="24"/>
        </w:rPr>
      </w:pPr>
    </w:p>
    <w:p w:rsidR="008F40F8" w:rsidRDefault="008F40F8" w:rsidP="00135027">
      <w:pPr>
        <w:spacing w:line="480" w:lineRule="auto"/>
        <w:jc w:val="both"/>
        <w:rPr>
          <w:ins w:id="46" w:author="r02al13" w:date="2016-03-11T11:57:00Z"/>
          <w:rFonts w:asciiTheme="majorHAnsi" w:hAnsiTheme="majorHAnsi"/>
          <w:b/>
          <w:i/>
          <w:sz w:val="24"/>
          <w:szCs w:val="24"/>
        </w:rPr>
      </w:pPr>
    </w:p>
    <w:p w:rsidR="00135027" w:rsidRDefault="00135027" w:rsidP="00135027">
      <w:pPr>
        <w:spacing w:line="480" w:lineRule="auto"/>
        <w:jc w:val="both"/>
        <w:rPr>
          <w:rFonts w:asciiTheme="majorHAnsi" w:hAnsiTheme="majorHAnsi"/>
          <w:b/>
          <w:i/>
          <w:sz w:val="24"/>
          <w:szCs w:val="24"/>
        </w:rPr>
      </w:pPr>
      <w:r>
        <w:rPr>
          <w:rFonts w:asciiTheme="majorHAnsi" w:hAnsiTheme="majorHAnsi"/>
          <w:b/>
          <w:i/>
          <w:sz w:val="24"/>
          <w:szCs w:val="24"/>
        </w:rPr>
        <w:t>Object Naming</w:t>
      </w:r>
      <w:r w:rsidRPr="00135027">
        <w:rPr>
          <w:rFonts w:asciiTheme="majorHAnsi" w:hAnsiTheme="majorHAnsi"/>
          <w:b/>
          <w:i/>
          <w:sz w:val="24"/>
          <w:szCs w:val="24"/>
        </w:rPr>
        <w:t xml:space="preserve"> task</w:t>
      </w:r>
    </w:p>
    <w:p w:rsidR="00B616ED" w:rsidRDefault="00B616ED" w:rsidP="00B616ED">
      <w:pPr>
        <w:spacing w:line="480" w:lineRule="auto"/>
        <w:jc w:val="both"/>
        <w:rPr>
          <w:rFonts w:asciiTheme="majorHAnsi" w:hAnsiTheme="majorHAnsi"/>
          <w:sz w:val="24"/>
          <w:szCs w:val="24"/>
        </w:rPr>
      </w:pPr>
      <w:r>
        <w:rPr>
          <w:rFonts w:asciiTheme="majorHAnsi" w:hAnsiTheme="majorHAnsi"/>
          <w:sz w:val="24"/>
          <w:szCs w:val="24"/>
        </w:rPr>
        <w:t>This task was introduced to investigate if any improvements in reaction times in the main task</w:t>
      </w:r>
      <w:r w:rsidR="008F40F8">
        <w:rPr>
          <w:rFonts w:asciiTheme="majorHAnsi" w:hAnsiTheme="majorHAnsi"/>
          <w:sz w:val="24"/>
          <w:szCs w:val="24"/>
        </w:rPr>
        <w:t xml:space="preserve"> </w:t>
      </w:r>
      <w:r>
        <w:rPr>
          <w:rFonts w:asciiTheme="majorHAnsi" w:hAnsiTheme="majorHAnsi"/>
          <w:sz w:val="24"/>
          <w:szCs w:val="24"/>
        </w:rPr>
        <w:t xml:space="preserve">( simulated </w:t>
      </w:r>
      <w:proofErr w:type="spellStart"/>
      <w:r>
        <w:rPr>
          <w:rFonts w:asciiTheme="majorHAnsi" w:hAnsiTheme="majorHAnsi"/>
          <w:sz w:val="24"/>
          <w:szCs w:val="24"/>
        </w:rPr>
        <w:t>hemianopia</w:t>
      </w:r>
      <w:proofErr w:type="spellEnd"/>
      <w:r>
        <w:rPr>
          <w:rFonts w:asciiTheme="majorHAnsi" w:hAnsiTheme="majorHAnsi"/>
          <w:sz w:val="24"/>
          <w:szCs w:val="24"/>
        </w:rPr>
        <w:t xml:space="preserve">) are also transferrable to other tasks/objects. </w:t>
      </w:r>
    </w:p>
    <w:p w:rsidR="00B616ED" w:rsidRDefault="009310F9" w:rsidP="00B616ED">
      <w:pPr>
        <w:spacing w:line="480" w:lineRule="auto"/>
        <w:jc w:val="both"/>
        <w:rPr>
          <w:ins w:id="47" w:author="r02al13" w:date="2016-03-11T11:55:00Z"/>
          <w:rFonts w:asciiTheme="majorHAnsi" w:eastAsiaTheme="minorHAnsi" w:hAnsiTheme="majorHAnsi"/>
          <w:i/>
          <w:sz w:val="24"/>
          <w:szCs w:val="24"/>
          <w:lang w:eastAsia="en-US"/>
        </w:rPr>
      </w:pPr>
      <w:ins w:id="48" w:author="r02al13" w:date="2016-03-11T11:56:00Z">
        <w:r>
          <w:rPr>
            <w:rFonts w:asciiTheme="majorHAnsi" w:eastAsiaTheme="minorHAnsi" w:hAnsiTheme="majorHAnsi"/>
            <w:i/>
            <w:noProof/>
            <w:sz w:val="24"/>
            <w:szCs w:val="24"/>
            <w:rPrChange w:id="49" w:author="Unknown">
              <w:rPr>
                <w:noProof/>
              </w:rPr>
            </w:rPrChange>
          </w:rPr>
          <w:lastRenderedPageBreak/>
          <w:drawing>
            <wp:anchor distT="0" distB="0" distL="114300" distR="114300" simplePos="0" relativeHeight="251663360" behindDoc="0" locked="0" layoutInCell="1" allowOverlap="1">
              <wp:simplePos x="0" y="0"/>
              <wp:positionH relativeFrom="column">
                <wp:posOffset>-144780</wp:posOffset>
              </wp:positionH>
              <wp:positionV relativeFrom="paragraph">
                <wp:posOffset>563880</wp:posOffset>
              </wp:positionV>
              <wp:extent cx="2753995" cy="2066290"/>
              <wp:effectExtent l="0" t="0" r="825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_13_b_bathroom_bothroom99.jp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53995" cy="2066290"/>
                      </a:xfrm>
                      <a:prstGeom prst="rect">
                        <a:avLst/>
                      </a:prstGeom>
                    </pic:spPr>
                  </pic:pic>
                </a:graphicData>
              </a:graphic>
            </wp:anchor>
          </w:drawing>
        </w:r>
      </w:ins>
      <w:ins w:id="50" w:author="r02al13" w:date="2016-03-11T11:55:00Z">
        <w:r>
          <w:rPr>
            <w:rFonts w:asciiTheme="majorHAnsi" w:eastAsiaTheme="minorHAnsi" w:hAnsiTheme="majorHAnsi"/>
            <w:i/>
            <w:noProof/>
            <w:sz w:val="24"/>
            <w:szCs w:val="24"/>
            <w:rPrChange w:id="51" w:author="Unknown">
              <w:rPr>
                <w:noProof/>
              </w:rPr>
            </w:rPrChange>
          </w:rPr>
          <w:drawing>
            <wp:anchor distT="0" distB="0" distL="114300" distR="114300" simplePos="0" relativeHeight="251664384" behindDoc="0" locked="0" layoutInCell="1" allowOverlap="1">
              <wp:simplePos x="0" y="0"/>
              <wp:positionH relativeFrom="column">
                <wp:posOffset>2720340</wp:posOffset>
              </wp:positionH>
              <wp:positionV relativeFrom="paragraph">
                <wp:posOffset>565150</wp:posOffset>
              </wp:positionV>
              <wp:extent cx="2753995" cy="2066290"/>
              <wp:effectExtent l="0" t="0" r="825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_13_b_bathroom_bothroom99.jpg.jp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53995" cy="2066290"/>
                      </a:xfrm>
                      <a:prstGeom prst="rect">
                        <a:avLst/>
                      </a:prstGeom>
                    </pic:spPr>
                  </pic:pic>
                </a:graphicData>
              </a:graphic>
            </wp:anchor>
          </w:drawing>
        </w:r>
      </w:ins>
      <w:r w:rsidR="00B616ED" w:rsidRPr="00135027">
        <w:rPr>
          <w:rFonts w:asciiTheme="majorHAnsi" w:eastAsiaTheme="minorHAnsi" w:hAnsiTheme="majorHAnsi"/>
          <w:i/>
          <w:sz w:val="24"/>
          <w:szCs w:val="24"/>
          <w:u w:val="single"/>
          <w:lang w:eastAsia="en-US"/>
        </w:rPr>
        <w:t>Stimuli and procedure.</w:t>
      </w:r>
      <w:r w:rsidR="00B616ED" w:rsidRPr="00135027">
        <w:rPr>
          <w:rFonts w:asciiTheme="majorHAnsi" w:eastAsiaTheme="minorHAnsi" w:hAnsiTheme="majorHAnsi"/>
          <w:i/>
          <w:sz w:val="24"/>
          <w:szCs w:val="24"/>
          <w:lang w:eastAsia="en-US"/>
        </w:rPr>
        <w:t xml:space="preserve"> </w:t>
      </w:r>
    </w:p>
    <w:p w:rsidR="008F40F8" w:rsidRDefault="008F40F8" w:rsidP="00B616ED">
      <w:pPr>
        <w:spacing w:line="480" w:lineRule="auto"/>
        <w:jc w:val="both"/>
        <w:rPr>
          <w:ins w:id="52" w:author="r02al13" w:date="2016-03-11T11:56:00Z"/>
          <w:rFonts w:asciiTheme="majorHAnsi" w:eastAsiaTheme="minorHAnsi" w:hAnsiTheme="majorHAnsi"/>
          <w:i/>
          <w:sz w:val="24"/>
          <w:szCs w:val="24"/>
          <w:lang w:eastAsia="en-US"/>
        </w:rPr>
      </w:pPr>
    </w:p>
    <w:p w:rsidR="008F40F8" w:rsidDel="000F520F" w:rsidRDefault="008F40F8" w:rsidP="00B616ED">
      <w:pPr>
        <w:spacing w:line="480" w:lineRule="auto"/>
        <w:jc w:val="both"/>
        <w:rPr>
          <w:del w:id="53" w:author="Anna Nowakowska" w:date="2016-03-18T13:52:00Z"/>
          <w:rFonts w:asciiTheme="majorHAnsi" w:eastAsiaTheme="minorHAnsi" w:hAnsiTheme="majorHAnsi"/>
          <w:i/>
          <w:sz w:val="24"/>
          <w:szCs w:val="24"/>
          <w:lang w:eastAsia="en-US"/>
        </w:rPr>
      </w:pPr>
    </w:p>
    <w:p w:rsidR="008F40F8" w:rsidDel="000F520F" w:rsidRDefault="008F40F8" w:rsidP="00B616ED">
      <w:pPr>
        <w:spacing w:line="480" w:lineRule="auto"/>
        <w:jc w:val="both"/>
        <w:rPr>
          <w:del w:id="54" w:author="Anna Nowakowska" w:date="2016-03-18T13:52:00Z"/>
          <w:rFonts w:asciiTheme="majorHAnsi" w:eastAsiaTheme="minorHAnsi" w:hAnsiTheme="majorHAnsi"/>
          <w:sz w:val="24"/>
          <w:szCs w:val="24"/>
          <w:lang w:eastAsia="en-US"/>
        </w:rPr>
      </w:pPr>
    </w:p>
    <w:p w:rsidR="008F40F8" w:rsidDel="000F520F" w:rsidRDefault="008F40F8" w:rsidP="00B616ED">
      <w:pPr>
        <w:spacing w:line="480" w:lineRule="auto"/>
        <w:jc w:val="both"/>
        <w:rPr>
          <w:del w:id="55" w:author="Anna Nowakowska" w:date="2016-03-18T13:52:00Z"/>
          <w:rFonts w:asciiTheme="majorHAnsi" w:eastAsiaTheme="minorHAnsi" w:hAnsiTheme="majorHAnsi"/>
          <w:sz w:val="24"/>
          <w:szCs w:val="24"/>
          <w:lang w:eastAsia="en-US"/>
        </w:rPr>
      </w:pPr>
    </w:p>
    <w:p w:rsidR="008F40F8" w:rsidDel="000F520F" w:rsidRDefault="008F40F8" w:rsidP="00B616ED">
      <w:pPr>
        <w:spacing w:line="480" w:lineRule="auto"/>
        <w:jc w:val="both"/>
        <w:rPr>
          <w:del w:id="56" w:author="Anna Nowakowska" w:date="2016-03-18T13:52:00Z"/>
          <w:rFonts w:asciiTheme="majorHAnsi" w:eastAsiaTheme="minorHAnsi" w:hAnsiTheme="majorHAnsi"/>
          <w:sz w:val="24"/>
          <w:szCs w:val="24"/>
          <w:lang w:eastAsia="en-US"/>
        </w:rPr>
      </w:pPr>
    </w:p>
    <w:p w:rsidR="008F40F8" w:rsidRPr="006258E0" w:rsidRDefault="008F40F8" w:rsidP="00B616ED">
      <w:pPr>
        <w:spacing w:line="480" w:lineRule="auto"/>
        <w:jc w:val="both"/>
        <w:rPr>
          <w:rFonts w:asciiTheme="majorHAnsi" w:eastAsiaTheme="minorHAnsi" w:hAnsiTheme="majorHAnsi"/>
          <w:sz w:val="24"/>
          <w:szCs w:val="24"/>
          <w:u w:val="single"/>
          <w:lang w:eastAsia="en-US"/>
        </w:rPr>
      </w:pPr>
      <w:r w:rsidRPr="006258E0">
        <w:rPr>
          <w:rFonts w:ascii="Arial" w:eastAsiaTheme="minorHAnsi" w:hAnsi="Arial" w:cs="Arial"/>
          <w:i/>
          <w:sz w:val="24"/>
          <w:szCs w:val="24"/>
          <w:lang w:eastAsia="en-US"/>
        </w:rPr>
        <w:t xml:space="preserve">Figure </w:t>
      </w:r>
      <w:r w:rsidR="00CE6359">
        <w:rPr>
          <w:rFonts w:ascii="Arial" w:eastAsiaTheme="minorHAnsi" w:hAnsi="Arial" w:cs="Arial"/>
          <w:i/>
          <w:sz w:val="24"/>
          <w:szCs w:val="24"/>
          <w:lang w:eastAsia="en-US"/>
        </w:rPr>
        <w:t>2</w:t>
      </w:r>
      <w:r w:rsidR="006258E0" w:rsidRPr="006258E0">
        <w:rPr>
          <w:rFonts w:ascii="Arial" w:eastAsiaTheme="minorHAnsi" w:hAnsi="Arial" w:cs="Arial"/>
          <w:i/>
          <w:sz w:val="24"/>
          <w:szCs w:val="24"/>
          <w:lang w:eastAsia="en-US"/>
        </w:rPr>
        <w:t>.</w:t>
      </w:r>
      <w:r w:rsidRPr="006258E0">
        <w:rPr>
          <w:rFonts w:ascii="Arial" w:eastAsiaTheme="minorHAnsi" w:hAnsi="Arial" w:cs="Arial"/>
          <w:sz w:val="24"/>
          <w:szCs w:val="24"/>
          <w:lang w:eastAsia="en-US"/>
        </w:rPr>
        <w:t xml:space="preserve"> Example of images used in the Object Naming Task (original on the left and flipped on the right).</w:t>
      </w:r>
    </w:p>
    <w:p w:rsidR="0031270B" w:rsidRPr="00AB4712" w:rsidDel="0031270B" w:rsidRDefault="0031270B" w:rsidP="0031270B">
      <w:pPr>
        <w:spacing w:line="480" w:lineRule="auto"/>
        <w:jc w:val="both"/>
        <w:rPr>
          <w:del w:id="57" w:author="UOA" w:date="2016-04-25T12:37:00Z"/>
          <w:rFonts w:asciiTheme="majorHAnsi" w:eastAsiaTheme="minorHAnsi" w:hAnsiTheme="majorHAnsi"/>
          <w:sz w:val="24"/>
          <w:szCs w:val="24"/>
          <w:lang w:eastAsia="en-US"/>
        </w:rPr>
      </w:pPr>
      <w:r w:rsidRPr="00AB4712">
        <w:rPr>
          <w:rFonts w:asciiTheme="majorHAnsi" w:eastAsiaTheme="minorHAnsi" w:hAnsiTheme="majorHAnsi"/>
          <w:sz w:val="24"/>
          <w:szCs w:val="24"/>
          <w:lang w:eastAsia="en-US"/>
        </w:rPr>
        <w:t xml:space="preserve">Participants viewed </w:t>
      </w:r>
      <w:r>
        <w:rPr>
          <w:rFonts w:asciiTheme="majorHAnsi" w:eastAsiaTheme="minorHAnsi" w:hAnsiTheme="majorHAnsi"/>
          <w:sz w:val="24"/>
          <w:szCs w:val="24"/>
          <w:lang w:eastAsia="en-US"/>
        </w:rPr>
        <w:t>photographic</w:t>
      </w:r>
      <w:r w:rsidRPr="00AB4712">
        <w:rPr>
          <w:rFonts w:asciiTheme="majorHAnsi" w:eastAsiaTheme="minorHAnsi" w:hAnsiTheme="majorHAnsi"/>
          <w:sz w:val="24"/>
          <w:szCs w:val="24"/>
          <w:lang w:eastAsia="en-US"/>
        </w:rPr>
        <w:t xml:space="preserve"> images </w:t>
      </w:r>
      <w:r>
        <w:rPr>
          <w:rFonts w:asciiTheme="majorHAnsi" w:eastAsiaTheme="minorHAnsi" w:hAnsiTheme="majorHAnsi"/>
          <w:sz w:val="24"/>
          <w:szCs w:val="24"/>
          <w:lang w:eastAsia="en-US"/>
        </w:rPr>
        <w:t xml:space="preserve">of scenes </w:t>
      </w:r>
      <w:r w:rsidRPr="00AB4712">
        <w:rPr>
          <w:rFonts w:asciiTheme="majorHAnsi" w:eastAsiaTheme="minorHAnsi" w:hAnsiTheme="majorHAnsi"/>
          <w:sz w:val="24"/>
          <w:szCs w:val="24"/>
          <w:lang w:eastAsia="en-US"/>
        </w:rPr>
        <w:t xml:space="preserve">for four seconds, after which the image disappeared and participants verbally listed all the objects that they could remember seeing in a particular scene. Participants were encouraged to list as many objects as they could remember.  The responses were recorded using voice recorder. </w:t>
      </w:r>
      <w:r w:rsidR="00CE6359">
        <w:rPr>
          <w:rFonts w:asciiTheme="majorHAnsi" w:eastAsiaTheme="minorHAnsi" w:hAnsiTheme="majorHAnsi"/>
          <w:sz w:val="24"/>
          <w:szCs w:val="24"/>
          <w:lang w:eastAsia="en-US"/>
        </w:rPr>
        <w:t xml:space="preserve">For more information on the image set </w:t>
      </w:r>
      <w:r w:rsidRPr="00AB4712">
        <w:rPr>
          <w:rFonts w:asciiTheme="majorHAnsi" w:eastAsiaTheme="minorHAnsi" w:hAnsiTheme="majorHAnsi"/>
          <w:sz w:val="24"/>
          <w:szCs w:val="24"/>
          <w:lang w:eastAsia="en-US"/>
        </w:rPr>
        <w:t xml:space="preserve">see Clarke et al., 2013).  </w:t>
      </w:r>
    </w:p>
    <w:p w:rsidR="00B616ED" w:rsidRPr="00AB4712" w:rsidRDefault="00B616ED" w:rsidP="00B616ED">
      <w:pPr>
        <w:spacing w:line="480" w:lineRule="auto"/>
        <w:jc w:val="both"/>
        <w:rPr>
          <w:rFonts w:asciiTheme="majorHAnsi" w:eastAsiaTheme="minorHAnsi" w:hAnsiTheme="majorHAnsi"/>
          <w:sz w:val="24"/>
          <w:szCs w:val="24"/>
          <w:lang w:eastAsia="en-US"/>
        </w:rPr>
      </w:pPr>
      <w:r w:rsidRPr="00AB4712">
        <w:rPr>
          <w:rFonts w:asciiTheme="majorHAnsi" w:eastAsiaTheme="minorHAnsi" w:hAnsiTheme="majorHAnsi"/>
          <w:sz w:val="24"/>
          <w:szCs w:val="24"/>
          <w:lang w:eastAsia="en-US"/>
        </w:rPr>
        <w:t>The stimuli were 80</w:t>
      </w:r>
      <w:r w:rsidR="006258E0">
        <w:rPr>
          <w:rFonts w:asciiTheme="majorHAnsi" w:eastAsiaTheme="minorHAnsi" w:hAnsiTheme="majorHAnsi"/>
          <w:sz w:val="24"/>
          <w:szCs w:val="24"/>
          <w:lang w:eastAsia="en-US"/>
        </w:rPr>
        <w:t xml:space="preserve"> </w:t>
      </w:r>
      <w:r w:rsidRPr="00AB4712">
        <w:rPr>
          <w:rFonts w:asciiTheme="majorHAnsi" w:eastAsiaTheme="minorHAnsi" w:hAnsiTheme="majorHAnsi"/>
          <w:sz w:val="24"/>
          <w:szCs w:val="24"/>
          <w:lang w:eastAsia="en-US"/>
        </w:rPr>
        <w:t>images of natural indoor and outdoor scenes (see example figure X) taken from Clarke</w:t>
      </w:r>
      <w:r w:rsidR="00AB4712" w:rsidRPr="00AB4712">
        <w:rPr>
          <w:rFonts w:asciiTheme="majorHAnsi" w:eastAsiaTheme="minorHAnsi" w:hAnsiTheme="majorHAnsi"/>
          <w:sz w:val="24"/>
          <w:szCs w:val="24"/>
          <w:lang w:eastAsia="en-US"/>
        </w:rPr>
        <w:t>,</w:t>
      </w:r>
      <w:r w:rsidRPr="00AB4712">
        <w:rPr>
          <w:rFonts w:asciiTheme="majorHAnsi" w:eastAsiaTheme="minorHAnsi" w:hAnsiTheme="majorHAnsi"/>
          <w:sz w:val="24"/>
          <w:szCs w:val="24"/>
          <w:lang w:eastAsia="en-US"/>
        </w:rPr>
        <w:t xml:space="preserve"> Co</w:t>
      </w:r>
      <w:r w:rsidR="00AB4712" w:rsidRPr="00AB4712">
        <w:rPr>
          <w:rFonts w:asciiTheme="majorHAnsi" w:eastAsiaTheme="minorHAnsi" w:hAnsiTheme="majorHAnsi"/>
          <w:sz w:val="24"/>
          <w:szCs w:val="24"/>
          <w:lang w:eastAsia="en-US"/>
        </w:rPr>
        <w:t xml:space="preserve">co &amp; Keller ( 2013). </w:t>
      </w:r>
      <w:r w:rsidR="008B5B28" w:rsidRPr="00AB4712">
        <w:rPr>
          <w:rFonts w:asciiTheme="majorHAnsi" w:eastAsiaTheme="minorHAnsi" w:hAnsiTheme="majorHAnsi"/>
          <w:sz w:val="24"/>
          <w:szCs w:val="24"/>
          <w:lang w:eastAsia="en-US"/>
        </w:rPr>
        <w:t xml:space="preserve">The images were divided into </w:t>
      </w:r>
      <w:r w:rsidR="005F6136">
        <w:rPr>
          <w:rFonts w:asciiTheme="majorHAnsi" w:eastAsiaTheme="minorHAnsi" w:hAnsiTheme="majorHAnsi"/>
          <w:sz w:val="24"/>
          <w:szCs w:val="24"/>
          <w:lang w:eastAsia="en-US"/>
        </w:rPr>
        <w:t>two</w:t>
      </w:r>
      <w:r w:rsidR="005F6136" w:rsidRPr="00AB4712">
        <w:rPr>
          <w:rFonts w:asciiTheme="majorHAnsi" w:eastAsiaTheme="minorHAnsi" w:hAnsiTheme="majorHAnsi"/>
          <w:sz w:val="24"/>
          <w:szCs w:val="24"/>
          <w:lang w:eastAsia="en-US"/>
        </w:rPr>
        <w:t xml:space="preserve"> </w:t>
      </w:r>
      <w:r w:rsidR="008B5B28" w:rsidRPr="00AB4712">
        <w:rPr>
          <w:rFonts w:asciiTheme="majorHAnsi" w:eastAsiaTheme="minorHAnsi" w:hAnsiTheme="majorHAnsi"/>
          <w:sz w:val="24"/>
          <w:szCs w:val="24"/>
          <w:lang w:eastAsia="en-US"/>
        </w:rPr>
        <w:t xml:space="preserve">sets. Each of the images in the two sets was also flipped to avoid any left/right bias in the amount of </w:t>
      </w:r>
      <w:r w:rsidR="008B5B28" w:rsidRPr="00AB4712">
        <w:rPr>
          <w:rFonts w:asciiTheme="majorHAnsi" w:eastAsiaTheme="minorHAnsi" w:hAnsiTheme="majorHAnsi"/>
          <w:sz w:val="24"/>
          <w:szCs w:val="24"/>
          <w:lang w:eastAsia="en-US"/>
        </w:rPr>
        <w:lastRenderedPageBreak/>
        <w:t>objects presented. Therefore we had four sets in total</w:t>
      </w:r>
      <w:r w:rsidR="00846075" w:rsidRPr="00AB4712">
        <w:rPr>
          <w:rFonts w:asciiTheme="majorHAnsi" w:eastAsiaTheme="minorHAnsi" w:hAnsiTheme="majorHAnsi"/>
          <w:sz w:val="24"/>
          <w:szCs w:val="24"/>
          <w:lang w:eastAsia="en-US"/>
        </w:rPr>
        <w:t xml:space="preserve"> (</w:t>
      </w:r>
      <w:r w:rsidR="006258E0">
        <w:rPr>
          <w:rFonts w:asciiTheme="majorHAnsi" w:eastAsiaTheme="minorHAnsi" w:hAnsiTheme="majorHAnsi"/>
          <w:sz w:val="24"/>
          <w:szCs w:val="24"/>
          <w:lang w:eastAsia="en-US"/>
        </w:rPr>
        <w:t>O</w:t>
      </w:r>
      <w:r w:rsidR="008B5B28" w:rsidRPr="00AB4712">
        <w:rPr>
          <w:rFonts w:asciiTheme="majorHAnsi" w:eastAsiaTheme="minorHAnsi" w:hAnsiTheme="majorHAnsi"/>
          <w:sz w:val="24"/>
          <w:szCs w:val="24"/>
          <w:lang w:eastAsia="en-US"/>
        </w:rPr>
        <w:t xml:space="preserve">riginal </w:t>
      </w:r>
      <w:r w:rsidR="006258E0">
        <w:rPr>
          <w:rFonts w:asciiTheme="majorHAnsi" w:eastAsiaTheme="minorHAnsi" w:hAnsiTheme="majorHAnsi"/>
          <w:sz w:val="24"/>
          <w:szCs w:val="24"/>
          <w:lang w:eastAsia="en-US"/>
        </w:rPr>
        <w:t>I</w:t>
      </w:r>
      <w:r w:rsidR="008B5B28" w:rsidRPr="00AB4712">
        <w:rPr>
          <w:rFonts w:asciiTheme="majorHAnsi" w:eastAsiaTheme="minorHAnsi" w:hAnsiTheme="majorHAnsi"/>
          <w:sz w:val="24"/>
          <w:szCs w:val="24"/>
          <w:lang w:eastAsia="en-US"/>
        </w:rPr>
        <w:t xml:space="preserve">mages </w:t>
      </w:r>
      <w:r w:rsidR="006258E0">
        <w:rPr>
          <w:rFonts w:asciiTheme="majorHAnsi" w:eastAsiaTheme="minorHAnsi" w:hAnsiTheme="majorHAnsi"/>
          <w:sz w:val="24"/>
          <w:szCs w:val="24"/>
          <w:lang w:eastAsia="en-US"/>
        </w:rPr>
        <w:t>S</w:t>
      </w:r>
      <w:r w:rsidR="008B5B28" w:rsidRPr="00AB4712">
        <w:rPr>
          <w:rFonts w:asciiTheme="majorHAnsi" w:eastAsiaTheme="minorHAnsi" w:hAnsiTheme="majorHAnsi"/>
          <w:sz w:val="24"/>
          <w:szCs w:val="24"/>
          <w:lang w:eastAsia="en-US"/>
        </w:rPr>
        <w:t xml:space="preserve">et </w:t>
      </w:r>
      <w:r w:rsidR="005F6136">
        <w:rPr>
          <w:rFonts w:asciiTheme="majorHAnsi" w:eastAsiaTheme="minorHAnsi" w:hAnsiTheme="majorHAnsi"/>
          <w:sz w:val="24"/>
          <w:szCs w:val="24"/>
          <w:lang w:eastAsia="en-US"/>
        </w:rPr>
        <w:t>1</w:t>
      </w:r>
      <w:r w:rsidR="008B5B28" w:rsidRPr="00AB4712">
        <w:rPr>
          <w:rFonts w:asciiTheme="majorHAnsi" w:eastAsiaTheme="minorHAnsi" w:hAnsiTheme="majorHAnsi"/>
          <w:sz w:val="24"/>
          <w:szCs w:val="24"/>
          <w:lang w:eastAsia="en-US"/>
        </w:rPr>
        <w:t xml:space="preserve">, </w:t>
      </w:r>
      <w:r w:rsidR="006258E0">
        <w:rPr>
          <w:rFonts w:asciiTheme="majorHAnsi" w:eastAsiaTheme="minorHAnsi" w:hAnsiTheme="majorHAnsi"/>
          <w:sz w:val="24"/>
          <w:szCs w:val="24"/>
          <w:lang w:eastAsia="en-US"/>
        </w:rPr>
        <w:t>O</w:t>
      </w:r>
      <w:r w:rsidR="008B5B28" w:rsidRPr="00AB4712">
        <w:rPr>
          <w:rFonts w:asciiTheme="majorHAnsi" w:eastAsiaTheme="minorHAnsi" w:hAnsiTheme="majorHAnsi"/>
          <w:sz w:val="24"/>
          <w:szCs w:val="24"/>
          <w:lang w:eastAsia="en-US"/>
        </w:rPr>
        <w:t xml:space="preserve">riginal </w:t>
      </w:r>
      <w:r w:rsidR="006258E0">
        <w:rPr>
          <w:rFonts w:asciiTheme="majorHAnsi" w:eastAsiaTheme="minorHAnsi" w:hAnsiTheme="majorHAnsi"/>
          <w:sz w:val="24"/>
          <w:szCs w:val="24"/>
          <w:lang w:eastAsia="en-US"/>
        </w:rPr>
        <w:t>I</w:t>
      </w:r>
      <w:r w:rsidR="008B5B28" w:rsidRPr="00AB4712">
        <w:rPr>
          <w:rFonts w:asciiTheme="majorHAnsi" w:eastAsiaTheme="minorHAnsi" w:hAnsiTheme="majorHAnsi"/>
          <w:sz w:val="24"/>
          <w:szCs w:val="24"/>
          <w:lang w:eastAsia="en-US"/>
        </w:rPr>
        <w:t xml:space="preserve">mages </w:t>
      </w:r>
      <w:r w:rsidR="006258E0">
        <w:rPr>
          <w:rFonts w:asciiTheme="majorHAnsi" w:eastAsiaTheme="minorHAnsi" w:hAnsiTheme="majorHAnsi"/>
          <w:sz w:val="24"/>
          <w:szCs w:val="24"/>
          <w:lang w:eastAsia="en-US"/>
        </w:rPr>
        <w:t>S</w:t>
      </w:r>
      <w:r w:rsidR="008B5B28" w:rsidRPr="00AB4712">
        <w:rPr>
          <w:rFonts w:asciiTheme="majorHAnsi" w:eastAsiaTheme="minorHAnsi" w:hAnsiTheme="majorHAnsi"/>
          <w:sz w:val="24"/>
          <w:szCs w:val="24"/>
          <w:lang w:eastAsia="en-US"/>
        </w:rPr>
        <w:t xml:space="preserve">et </w:t>
      </w:r>
      <w:r w:rsidR="005F6136">
        <w:rPr>
          <w:rFonts w:asciiTheme="majorHAnsi" w:eastAsiaTheme="minorHAnsi" w:hAnsiTheme="majorHAnsi"/>
          <w:sz w:val="24"/>
          <w:szCs w:val="24"/>
          <w:lang w:eastAsia="en-US"/>
        </w:rPr>
        <w:t>2</w:t>
      </w:r>
      <w:r w:rsidR="008B5B28" w:rsidRPr="00AB4712">
        <w:rPr>
          <w:rFonts w:asciiTheme="majorHAnsi" w:eastAsiaTheme="minorHAnsi" w:hAnsiTheme="majorHAnsi"/>
          <w:sz w:val="24"/>
          <w:szCs w:val="24"/>
          <w:lang w:eastAsia="en-US"/>
        </w:rPr>
        <w:t xml:space="preserve">, </w:t>
      </w:r>
      <w:r w:rsidR="006258E0">
        <w:rPr>
          <w:rFonts w:asciiTheme="majorHAnsi" w:eastAsiaTheme="minorHAnsi" w:hAnsiTheme="majorHAnsi"/>
          <w:sz w:val="24"/>
          <w:szCs w:val="24"/>
          <w:lang w:eastAsia="en-US"/>
        </w:rPr>
        <w:t>F</w:t>
      </w:r>
      <w:r w:rsidR="008B5B28" w:rsidRPr="00AB4712">
        <w:rPr>
          <w:rFonts w:asciiTheme="majorHAnsi" w:eastAsiaTheme="minorHAnsi" w:hAnsiTheme="majorHAnsi"/>
          <w:sz w:val="24"/>
          <w:szCs w:val="24"/>
          <w:lang w:eastAsia="en-US"/>
        </w:rPr>
        <w:t xml:space="preserve">lipped </w:t>
      </w:r>
      <w:r w:rsidR="006258E0">
        <w:rPr>
          <w:rFonts w:asciiTheme="majorHAnsi" w:eastAsiaTheme="minorHAnsi" w:hAnsiTheme="majorHAnsi"/>
          <w:sz w:val="24"/>
          <w:szCs w:val="24"/>
          <w:lang w:eastAsia="en-US"/>
        </w:rPr>
        <w:t>I</w:t>
      </w:r>
      <w:r w:rsidR="008B5B28" w:rsidRPr="00AB4712">
        <w:rPr>
          <w:rFonts w:asciiTheme="majorHAnsi" w:eastAsiaTheme="minorHAnsi" w:hAnsiTheme="majorHAnsi"/>
          <w:sz w:val="24"/>
          <w:szCs w:val="24"/>
          <w:lang w:eastAsia="en-US"/>
        </w:rPr>
        <w:t xml:space="preserve">mages </w:t>
      </w:r>
      <w:r w:rsidR="006258E0">
        <w:rPr>
          <w:rFonts w:asciiTheme="majorHAnsi" w:eastAsiaTheme="minorHAnsi" w:hAnsiTheme="majorHAnsi"/>
          <w:sz w:val="24"/>
          <w:szCs w:val="24"/>
          <w:lang w:eastAsia="en-US"/>
        </w:rPr>
        <w:t>S</w:t>
      </w:r>
      <w:r w:rsidR="008B5B28" w:rsidRPr="00AB4712">
        <w:rPr>
          <w:rFonts w:asciiTheme="majorHAnsi" w:eastAsiaTheme="minorHAnsi" w:hAnsiTheme="majorHAnsi"/>
          <w:sz w:val="24"/>
          <w:szCs w:val="24"/>
          <w:lang w:eastAsia="en-US"/>
        </w:rPr>
        <w:t xml:space="preserve">et </w:t>
      </w:r>
      <w:r w:rsidR="005F6136">
        <w:rPr>
          <w:rFonts w:asciiTheme="majorHAnsi" w:eastAsiaTheme="minorHAnsi" w:hAnsiTheme="majorHAnsi"/>
          <w:sz w:val="24"/>
          <w:szCs w:val="24"/>
          <w:lang w:eastAsia="en-US"/>
        </w:rPr>
        <w:t>1</w:t>
      </w:r>
      <w:r w:rsidR="005F6136" w:rsidRPr="00AB4712">
        <w:rPr>
          <w:rFonts w:asciiTheme="majorHAnsi" w:eastAsiaTheme="minorHAnsi" w:hAnsiTheme="majorHAnsi"/>
          <w:sz w:val="24"/>
          <w:szCs w:val="24"/>
          <w:lang w:eastAsia="en-US"/>
        </w:rPr>
        <w:t xml:space="preserve"> </w:t>
      </w:r>
      <w:r w:rsidR="008B5B28" w:rsidRPr="00AB4712">
        <w:rPr>
          <w:rFonts w:asciiTheme="majorHAnsi" w:eastAsiaTheme="minorHAnsi" w:hAnsiTheme="majorHAnsi"/>
          <w:sz w:val="24"/>
          <w:szCs w:val="24"/>
          <w:lang w:eastAsia="en-US"/>
        </w:rPr>
        <w:t xml:space="preserve">and </w:t>
      </w:r>
      <w:r w:rsidR="006258E0">
        <w:rPr>
          <w:rFonts w:asciiTheme="majorHAnsi" w:eastAsiaTheme="minorHAnsi" w:hAnsiTheme="majorHAnsi"/>
          <w:sz w:val="24"/>
          <w:szCs w:val="24"/>
          <w:lang w:eastAsia="en-US"/>
        </w:rPr>
        <w:t>F</w:t>
      </w:r>
      <w:r w:rsidR="008B5B28" w:rsidRPr="00AB4712">
        <w:rPr>
          <w:rFonts w:asciiTheme="majorHAnsi" w:eastAsiaTheme="minorHAnsi" w:hAnsiTheme="majorHAnsi"/>
          <w:sz w:val="24"/>
          <w:szCs w:val="24"/>
          <w:lang w:eastAsia="en-US"/>
        </w:rPr>
        <w:t xml:space="preserve">lipped </w:t>
      </w:r>
      <w:r w:rsidR="006258E0">
        <w:rPr>
          <w:rFonts w:asciiTheme="majorHAnsi" w:eastAsiaTheme="minorHAnsi" w:hAnsiTheme="majorHAnsi"/>
          <w:sz w:val="24"/>
          <w:szCs w:val="24"/>
          <w:lang w:eastAsia="en-US"/>
        </w:rPr>
        <w:t>I</w:t>
      </w:r>
      <w:r w:rsidR="008B5B28" w:rsidRPr="00AB4712">
        <w:rPr>
          <w:rFonts w:asciiTheme="majorHAnsi" w:eastAsiaTheme="minorHAnsi" w:hAnsiTheme="majorHAnsi"/>
          <w:sz w:val="24"/>
          <w:szCs w:val="24"/>
          <w:lang w:eastAsia="en-US"/>
        </w:rPr>
        <w:t xml:space="preserve">mages </w:t>
      </w:r>
      <w:r w:rsidR="006258E0">
        <w:rPr>
          <w:rFonts w:asciiTheme="majorHAnsi" w:eastAsiaTheme="minorHAnsi" w:hAnsiTheme="majorHAnsi"/>
          <w:sz w:val="24"/>
          <w:szCs w:val="24"/>
          <w:lang w:eastAsia="en-US"/>
        </w:rPr>
        <w:t>S</w:t>
      </w:r>
      <w:r w:rsidR="008B5B28" w:rsidRPr="00AB4712">
        <w:rPr>
          <w:rFonts w:asciiTheme="majorHAnsi" w:eastAsiaTheme="minorHAnsi" w:hAnsiTheme="majorHAnsi"/>
          <w:sz w:val="24"/>
          <w:szCs w:val="24"/>
          <w:lang w:eastAsia="en-US"/>
        </w:rPr>
        <w:t>et</w:t>
      </w:r>
      <w:r w:rsidR="00846075" w:rsidRPr="00AB4712">
        <w:rPr>
          <w:rFonts w:asciiTheme="majorHAnsi" w:eastAsiaTheme="minorHAnsi" w:hAnsiTheme="majorHAnsi"/>
          <w:sz w:val="24"/>
          <w:szCs w:val="24"/>
          <w:lang w:eastAsia="en-US"/>
        </w:rPr>
        <w:t xml:space="preserve"> </w:t>
      </w:r>
      <w:r w:rsidR="005F6136">
        <w:rPr>
          <w:rFonts w:asciiTheme="majorHAnsi" w:eastAsiaTheme="minorHAnsi" w:hAnsiTheme="majorHAnsi"/>
          <w:sz w:val="24"/>
          <w:szCs w:val="24"/>
          <w:lang w:eastAsia="en-US"/>
        </w:rPr>
        <w:t>2</w:t>
      </w:r>
      <w:r w:rsidR="00846075" w:rsidRPr="00AB4712">
        <w:rPr>
          <w:rFonts w:asciiTheme="majorHAnsi" w:eastAsiaTheme="minorHAnsi" w:hAnsiTheme="majorHAnsi"/>
          <w:sz w:val="24"/>
          <w:szCs w:val="24"/>
          <w:lang w:eastAsia="en-US"/>
        </w:rPr>
        <w:t>)</w:t>
      </w:r>
      <w:r w:rsidR="008B5B28" w:rsidRPr="00AB4712">
        <w:rPr>
          <w:rFonts w:asciiTheme="majorHAnsi" w:eastAsiaTheme="minorHAnsi" w:hAnsiTheme="majorHAnsi"/>
          <w:sz w:val="24"/>
          <w:szCs w:val="24"/>
          <w:lang w:eastAsia="en-US"/>
        </w:rPr>
        <w:t xml:space="preserve">. If participant </w:t>
      </w:r>
      <w:r w:rsidR="006258E0">
        <w:rPr>
          <w:rFonts w:asciiTheme="majorHAnsi" w:eastAsiaTheme="minorHAnsi" w:hAnsiTheme="majorHAnsi"/>
          <w:sz w:val="24"/>
          <w:szCs w:val="24"/>
          <w:lang w:eastAsia="en-US"/>
        </w:rPr>
        <w:t>were tested with</w:t>
      </w:r>
      <w:r w:rsidR="008C7C34" w:rsidRPr="00AB4712">
        <w:rPr>
          <w:rFonts w:asciiTheme="majorHAnsi" w:eastAsiaTheme="minorHAnsi" w:hAnsiTheme="majorHAnsi"/>
          <w:sz w:val="24"/>
          <w:szCs w:val="24"/>
          <w:lang w:eastAsia="en-US"/>
        </w:rPr>
        <w:t xml:space="preserve"> </w:t>
      </w:r>
      <w:r w:rsidR="00846075" w:rsidRPr="00AB4712">
        <w:rPr>
          <w:rFonts w:asciiTheme="majorHAnsi" w:eastAsiaTheme="minorHAnsi" w:hAnsiTheme="majorHAnsi"/>
          <w:sz w:val="24"/>
          <w:szCs w:val="24"/>
          <w:lang w:eastAsia="en-US"/>
        </w:rPr>
        <w:t>O</w:t>
      </w:r>
      <w:r w:rsidR="008C7C34" w:rsidRPr="00AB4712">
        <w:rPr>
          <w:rFonts w:asciiTheme="majorHAnsi" w:eastAsiaTheme="minorHAnsi" w:hAnsiTheme="majorHAnsi"/>
          <w:sz w:val="24"/>
          <w:szCs w:val="24"/>
          <w:lang w:eastAsia="en-US"/>
        </w:rPr>
        <w:t xml:space="preserve">riginal </w:t>
      </w:r>
      <w:r w:rsidR="00846075" w:rsidRPr="00AB4712">
        <w:rPr>
          <w:rFonts w:asciiTheme="majorHAnsi" w:eastAsiaTheme="minorHAnsi" w:hAnsiTheme="majorHAnsi"/>
          <w:sz w:val="24"/>
          <w:szCs w:val="24"/>
          <w:lang w:eastAsia="en-US"/>
        </w:rPr>
        <w:t>S</w:t>
      </w:r>
      <w:r w:rsidR="008B5B28" w:rsidRPr="00AB4712">
        <w:rPr>
          <w:rFonts w:asciiTheme="majorHAnsi" w:eastAsiaTheme="minorHAnsi" w:hAnsiTheme="majorHAnsi"/>
          <w:sz w:val="24"/>
          <w:szCs w:val="24"/>
          <w:lang w:eastAsia="en-US"/>
        </w:rPr>
        <w:t xml:space="preserve">et </w:t>
      </w:r>
      <w:r w:rsidR="005F6136">
        <w:rPr>
          <w:rFonts w:asciiTheme="majorHAnsi" w:eastAsiaTheme="minorHAnsi" w:hAnsiTheme="majorHAnsi"/>
          <w:sz w:val="24"/>
          <w:szCs w:val="24"/>
          <w:lang w:eastAsia="en-US"/>
        </w:rPr>
        <w:t>1</w:t>
      </w:r>
      <w:r w:rsidR="005F6136" w:rsidRPr="00AB4712">
        <w:rPr>
          <w:rFonts w:asciiTheme="majorHAnsi" w:eastAsiaTheme="minorHAnsi" w:hAnsiTheme="majorHAnsi"/>
          <w:sz w:val="24"/>
          <w:szCs w:val="24"/>
          <w:lang w:eastAsia="en-US"/>
        </w:rPr>
        <w:t xml:space="preserve"> </w:t>
      </w:r>
      <w:r w:rsidR="008B5B28" w:rsidRPr="00AB4712">
        <w:rPr>
          <w:rFonts w:asciiTheme="majorHAnsi" w:eastAsiaTheme="minorHAnsi" w:hAnsiTheme="majorHAnsi"/>
          <w:sz w:val="24"/>
          <w:szCs w:val="24"/>
          <w:lang w:eastAsia="en-US"/>
        </w:rPr>
        <w:t xml:space="preserve">on the first session, </w:t>
      </w:r>
      <w:r w:rsidR="006258E0">
        <w:rPr>
          <w:rFonts w:asciiTheme="majorHAnsi" w:eastAsiaTheme="minorHAnsi" w:hAnsiTheme="majorHAnsi"/>
          <w:sz w:val="24"/>
          <w:szCs w:val="24"/>
          <w:lang w:eastAsia="en-US"/>
        </w:rPr>
        <w:t>they</w:t>
      </w:r>
      <w:r w:rsidR="008B5B28" w:rsidRPr="00AB4712">
        <w:rPr>
          <w:rFonts w:asciiTheme="majorHAnsi" w:eastAsiaTheme="minorHAnsi" w:hAnsiTheme="majorHAnsi"/>
          <w:sz w:val="24"/>
          <w:szCs w:val="24"/>
          <w:lang w:eastAsia="en-US"/>
        </w:rPr>
        <w:t xml:space="preserve"> would </w:t>
      </w:r>
      <w:r w:rsidR="006258E0">
        <w:rPr>
          <w:rFonts w:asciiTheme="majorHAnsi" w:eastAsiaTheme="minorHAnsi" w:hAnsiTheme="majorHAnsi"/>
          <w:sz w:val="24"/>
          <w:szCs w:val="24"/>
          <w:lang w:eastAsia="en-US"/>
        </w:rPr>
        <w:t>be tested with</w:t>
      </w:r>
      <w:r w:rsidR="008C7C34" w:rsidRPr="00AB4712">
        <w:rPr>
          <w:rFonts w:asciiTheme="majorHAnsi" w:eastAsiaTheme="minorHAnsi" w:hAnsiTheme="majorHAnsi"/>
          <w:sz w:val="24"/>
          <w:szCs w:val="24"/>
          <w:lang w:eastAsia="en-US"/>
        </w:rPr>
        <w:t xml:space="preserve"> </w:t>
      </w:r>
      <w:r w:rsidR="00846075" w:rsidRPr="00AB4712">
        <w:rPr>
          <w:rFonts w:asciiTheme="majorHAnsi" w:eastAsiaTheme="minorHAnsi" w:hAnsiTheme="majorHAnsi"/>
          <w:sz w:val="24"/>
          <w:szCs w:val="24"/>
          <w:lang w:eastAsia="en-US"/>
        </w:rPr>
        <w:t>F</w:t>
      </w:r>
      <w:r w:rsidR="008C7C34" w:rsidRPr="00AB4712">
        <w:rPr>
          <w:rFonts w:asciiTheme="majorHAnsi" w:eastAsiaTheme="minorHAnsi" w:hAnsiTheme="majorHAnsi"/>
          <w:sz w:val="24"/>
          <w:szCs w:val="24"/>
          <w:lang w:eastAsia="en-US"/>
        </w:rPr>
        <w:t>lipped</w:t>
      </w:r>
      <w:r w:rsidR="008B5B28" w:rsidRPr="00AB4712">
        <w:rPr>
          <w:rFonts w:asciiTheme="majorHAnsi" w:eastAsiaTheme="minorHAnsi" w:hAnsiTheme="majorHAnsi"/>
          <w:sz w:val="24"/>
          <w:szCs w:val="24"/>
          <w:lang w:eastAsia="en-US"/>
        </w:rPr>
        <w:t xml:space="preserve"> </w:t>
      </w:r>
      <w:r w:rsidR="00846075" w:rsidRPr="00AB4712">
        <w:rPr>
          <w:rFonts w:asciiTheme="majorHAnsi" w:eastAsiaTheme="minorHAnsi" w:hAnsiTheme="majorHAnsi"/>
          <w:sz w:val="24"/>
          <w:szCs w:val="24"/>
          <w:lang w:eastAsia="en-US"/>
        </w:rPr>
        <w:t>S</w:t>
      </w:r>
      <w:r w:rsidR="008B5B28" w:rsidRPr="00AB4712">
        <w:rPr>
          <w:rFonts w:asciiTheme="majorHAnsi" w:eastAsiaTheme="minorHAnsi" w:hAnsiTheme="majorHAnsi"/>
          <w:sz w:val="24"/>
          <w:szCs w:val="24"/>
          <w:lang w:eastAsia="en-US"/>
        </w:rPr>
        <w:t xml:space="preserve">et </w:t>
      </w:r>
      <w:r w:rsidR="005F6136">
        <w:rPr>
          <w:rFonts w:asciiTheme="majorHAnsi" w:eastAsiaTheme="minorHAnsi" w:hAnsiTheme="majorHAnsi"/>
          <w:sz w:val="24"/>
          <w:szCs w:val="24"/>
          <w:lang w:eastAsia="en-US"/>
        </w:rPr>
        <w:t>2</w:t>
      </w:r>
      <w:r w:rsidR="005F6136" w:rsidRPr="00AB4712">
        <w:rPr>
          <w:rFonts w:asciiTheme="majorHAnsi" w:eastAsiaTheme="minorHAnsi" w:hAnsiTheme="majorHAnsi"/>
          <w:sz w:val="24"/>
          <w:szCs w:val="24"/>
          <w:lang w:eastAsia="en-US"/>
        </w:rPr>
        <w:t xml:space="preserve"> </w:t>
      </w:r>
      <w:r w:rsidR="008B5B28" w:rsidRPr="00AB4712">
        <w:rPr>
          <w:rFonts w:asciiTheme="majorHAnsi" w:eastAsiaTheme="minorHAnsi" w:hAnsiTheme="majorHAnsi"/>
          <w:sz w:val="24"/>
          <w:szCs w:val="24"/>
          <w:lang w:eastAsia="en-US"/>
        </w:rPr>
        <w:t>on the second session</w:t>
      </w:r>
      <w:r w:rsidR="008C7C34" w:rsidRPr="00AB4712">
        <w:rPr>
          <w:rFonts w:asciiTheme="majorHAnsi" w:eastAsiaTheme="minorHAnsi" w:hAnsiTheme="majorHAnsi"/>
          <w:sz w:val="24"/>
          <w:szCs w:val="24"/>
          <w:lang w:eastAsia="en-US"/>
        </w:rPr>
        <w:t xml:space="preserve">, similarly if they saw </w:t>
      </w:r>
      <w:r w:rsidR="00846075" w:rsidRPr="00AB4712">
        <w:rPr>
          <w:rFonts w:asciiTheme="majorHAnsi" w:eastAsiaTheme="minorHAnsi" w:hAnsiTheme="majorHAnsi"/>
          <w:sz w:val="24"/>
          <w:szCs w:val="24"/>
          <w:lang w:eastAsia="en-US"/>
        </w:rPr>
        <w:t>F</w:t>
      </w:r>
      <w:r w:rsidR="008C7C34" w:rsidRPr="00AB4712">
        <w:rPr>
          <w:rFonts w:asciiTheme="majorHAnsi" w:eastAsiaTheme="minorHAnsi" w:hAnsiTheme="majorHAnsi"/>
          <w:sz w:val="24"/>
          <w:szCs w:val="24"/>
          <w:lang w:eastAsia="en-US"/>
        </w:rPr>
        <w:t xml:space="preserve">lipped </w:t>
      </w:r>
      <w:r w:rsidR="00846075" w:rsidRPr="00AB4712">
        <w:rPr>
          <w:rFonts w:asciiTheme="majorHAnsi" w:eastAsiaTheme="minorHAnsi" w:hAnsiTheme="majorHAnsi"/>
          <w:sz w:val="24"/>
          <w:szCs w:val="24"/>
          <w:lang w:eastAsia="en-US"/>
        </w:rPr>
        <w:t>S</w:t>
      </w:r>
      <w:r w:rsidR="008C7C34" w:rsidRPr="00AB4712">
        <w:rPr>
          <w:rFonts w:asciiTheme="majorHAnsi" w:eastAsiaTheme="minorHAnsi" w:hAnsiTheme="majorHAnsi"/>
          <w:sz w:val="24"/>
          <w:szCs w:val="24"/>
          <w:lang w:eastAsia="en-US"/>
        </w:rPr>
        <w:t xml:space="preserve">et </w:t>
      </w:r>
      <w:r w:rsidR="005F6136">
        <w:rPr>
          <w:rFonts w:asciiTheme="majorHAnsi" w:eastAsiaTheme="minorHAnsi" w:hAnsiTheme="majorHAnsi"/>
          <w:sz w:val="24"/>
          <w:szCs w:val="24"/>
          <w:lang w:eastAsia="en-US"/>
        </w:rPr>
        <w:t>1</w:t>
      </w:r>
      <w:r w:rsidR="005F6136" w:rsidRPr="00AB4712">
        <w:rPr>
          <w:rFonts w:asciiTheme="majorHAnsi" w:eastAsiaTheme="minorHAnsi" w:hAnsiTheme="majorHAnsi"/>
          <w:sz w:val="24"/>
          <w:szCs w:val="24"/>
          <w:lang w:eastAsia="en-US"/>
        </w:rPr>
        <w:t xml:space="preserve"> </w:t>
      </w:r>
      <w:r w:rsidR="008C7C34" w:rsidRPr="00AB4712">
        <w:rPr>
          <w:rFonts w:asciiTheme="majorHAnsi" w:eastAsiaTheme="minorHAnsi" w:hAnsiTheme="majorHAnsi"/>
          <w:sz w:val="24"/>
          <w:szCs w:val="24"/>
          <w:lang w:eastAsia="en-US"/>
        </w:rPr>
        <w:t>on the first</w:t>
      </w:r>
      <w:r w:rsidR="006258E0">
        <w:rPr>
          <w:rFonts w:asciiTheme="majorHAnsi" w:eastAsiaTheme="minorHAnsi" w:hAnsiTheme="majorHAnsi"/>
          <w:sz w:val="24"/>
          <w:szCs w:val="24"/>
          <w:lang w:eastAsia="en-US"/>
        </w:rPr>
        <w:t xml:space="preserve"> session</w:t>
      </w:r>
      <w:r w:rsidR="008C7C34" w:rsidRPr="00AB4712">
        <w:rPr>
          <w:rFonts w:asciiTheme="majorHAnsi" w:eastAsiaTheme="minorHAnsi" w:hAnsiTheme="majorHAnsi"/>
          <w:sz w:val="24"/>
          <w:szCs w:val="24"/>
          <w:lang w:eastAsia="en-US"/>
        </w:rPr>
        <w:t xml:space="preserve"> </w:t>
      </w:r>
      <w:r w:rsidR="006258E0">
        <w:rPr>
          <w:rFonts w:asciiTheme="majorHAnsi" w:eastAsiaTheme="minorHAnsi" w:hAnsiTheme="majorHAnsi"/>
          <w:sz w:val="24"/>
          <w:szCs w:val="24"/>
          <w:lang w:eastAsia="en-US"/>
        </w:rPr>
        <w:t>they</w:t>
      </w:r>
      <w:r w:rsidR="008C7C34" w:rsidRPr="00AB4712">
        <w:rPr>
          <w:rFonts w:asciiTheme="majorHAnsi" w:eastAsiaTheme="minorHAnsi" w:hAnsiTheme="majorHAnsi"/>
          <w:sz w:val="24"/>
          <w:szCs w:val="24"/>
          <w:lang w:eastAsia="en-US"/>
        </w:rPr>
        <w:t xml:space="preserve"> would see </w:t>
      </w:r>
      <w:r w:rsidR="00846075" w:rsidRPr="00AB4712">
        <w:rPr>
          <w:rFonts w:asciiTheme="majorHAnsi" w:eastAsiaTheme="minorHAnsi" w:hAnsiTheme="majorHAnsi"/>
          <w:sz w:val="24"/>
          <w:szCs w:val="24"/>
          <w:lang w:eastAsia="en-US"/>
        </w:rPr>
        <w:t>O</w:t>
      </w:r>
      <w:r w:rsidR="008C7C34" w:rsidRPr="00AB4712">
        <w:rPr>
          <w:rFonts w:asciiTheme="majorHAnsi" w:eastAsiaTheme="minorHAnsi" w:hAnsiTheme="majorHAnsi"/>
          <w:sz w:val="24"/>
          <w:szCs w:val="24"/>
          <w:lang w:eastAsia="en-US"/>
        </w:rPr>
        <w:t xml:space="preserve">riginal </w:t>
      </w:r>
      <w:r w:rsidR="00846075" w:rsidRPr="00AB4712">
        <w:rPr>
          <w:rFonts w:asciiTheme="majorHAnsi" w:eastAsiaTheme="minorHAnsi" w:hAnsiTheme="majorHAnsi"/>
          <w:sz w:val="24"/>
          <w:szCs w:val="24"/>
          <w:lang w:eastAsia="en-US"/>
        </w:rPr>
        <w:t>S</w:t>
      </w:r>
      <w:r w:rsidR="008C7C34" w:rsidRPr="00AB4712">
        <w:rPr>
          <w:rFonts w:asciiTheme="majorHAnsi" w:eastAsiaTheme="minorHAnsi" w:hAnsiTheme="majorHAnsi"/>
          <w:sz w:val="24"/>
          <w:szCs w:val="24"/>
          <w:lang w:eastAsia="en-US"/>
        </w:rPr>
        <w:t xml:space="preserve">et </w:t>
      </w:r>
      <w:r w:rsidR="005F6136">
        <w:rPr>
          <w:rFonts w:asciiTheme="majorHAnsi" w:eastAsiaTheme="minorHAnsi" w:hAnsiTheme="majorHAnsi"/>
          <w:sz w:val="24"/>
          <w:szCs w:val="24"/>
          <w:lang w:eastAsia="en-US"/>
        </w:rPr>
        <w:t>2</w:t>
      </w:r>
      <w:r w:rsidR="005F6136" w:rsidRPr="00AB4712">
        <w:rPr>
          <w:rFonts w:asciiTheme="majorHAnsi" w:eastAsiaTheme="minorHAnsi" w:hAnsiTheme="majorHAnsi"/>
          <w:sz w:val="24"/>
          <w:szCs w:val="24"/>
          <w:lang w:eastAsia="en-US"/>
        </w:rPr>
        <w:t xml:space="preserve"> </w:t>
      </w:r>
      <w:r w:rsidR="008C7C34" w:rsidRPr="00AB4712">
        <w:rPr>
          <w:rFonts w:asciiTheme="majorHAnsi" w:eastAsiaTheme="minorHAnsi" w:hAnsiTheme="majorHAnsi"/>
          <w:sz w:val="24"/>
          <w:szCs w:val="24"/>
          <w:lang w:eastAsia="en-US"/>
        </w:rPr>
        <w:t>on the second</w:t>
      </w:r>
      <w:r w:rsidR="008B5B28" w:rsidRPr="00AB4712">
        <w:rPr>
          <w:rFonts w:asciiTheme="majorHAnsi" w:eastAsiaTheme="minorHAnsi" w:hAnsiTheme="majorHAnsi"/>
          <w:sz w:val="24"/>
          <w:szCs w:val="24"/>
          <w:lang w:eastAsia="en-US"/>
        </w:rPr>
        <w:t xml:space="preserve"> (</w:t>
      </w:r>
      <w:r w:rsidR="005F6136">
        <w:rPr>
          <w:rFonts w:asciiTheme="majorHAnsi" w:eastAsiaTheme="minorHAnsi" w:hAnsiTheme="majorHAnsi"/>
          <w:sz w:val="24"/>
          <w:szCs w:val="24"/>
          <w:lang w:eastAsia="en-US"/>
        </w:rPr>
        <w:t xml:space="preserve">the </w:t>
      </w:r>
      <w:r w:rsidR="008B5B28" w:rsidRPr="00AB4712">
        <w:rPr>
          <w:rFonts w:asciiTheme="majorHAnsi" w:eastAsiaTheme="minorHAnsi" w:hAnsiTheme="majorHAnsi"/>
          <w:sz w:val="24"/>
          <w:szCs w:val="24"/>
          <w:lang w:eastAsia="en-US"/>
        </w:rPr>
        <w:t xml:space="preserve">full randomisation is shown in </w:t>
      </w:r>
      <w:r w:rsidR="008B5B28" w:rsidRPr="00CE6359">
        <w:rPr>
          <w:rFonts w:asciiTheme="majorHAnsi" w:eastAsiaTheme="minorHAnsi" w:hAnsiTheme="majorHAnsi"/>
          <w:sz w:val="24"/>
          <w:szCs w:val="24"/>
          <w:lang w:eastAsia="en-US"/>
        </w:rPr>
        <w:t xml:space="preserve">table </w:t>
      </w:r>
      <w:r w:rsidR="00CE6359" w:rsidRPr="00CE6359">
        <w:rPr>
          <w:rFonts w:asciiTheme="majorHAnsi" w:eastAsiaTheme="minorHAnsi" w:hAnsiTheme="majorHAnsi"/>
          <w:sz w:val="24"/>
          <w:szCs w:val="24"/>
          <w:lang w:eastAsia="en-US"/>
        </w:rPr>
        <w:t>1</w:t>
      </w:r>
      <w:r w:rsidR="005F6136">
        <w:rPr>
          <w:rFonts w:asciiTheme="majorHAnsi" w:eastAsiaTheme="minorHAnsi" w:hAnsiTheme="majorHAnsi"/>
          <w:sz w:val="24"/>
          <w:szCs w:val="24"/>
          <w:lang w:eastAsia="en-US"/>
        </w:rPr>
        <w:t xml:space="preserve"> </w:t>
      </w:r>
      <w:r w:rsidR="008B5B28" w:rsidRPr="00AB4712">
        <w:rPr>
          <w:rFonts w:asciiTheme="majorHAnsi" w:eastAsiaTheme="minorHAnsi" w:hAnsiTheme="majorHAnsi"/>
          <w:sz w:val="24"/>
          <w:szCs w:val="24"/>
          <w:lang w:eastAsia="en-US"/>
        </w:rPr>
        <w:t xml:space="preserve">in </w:t>
      </w:r>
      <w:r w:rsidR="005F6136">
        <w:rPr>
          <w:rFonts w:asciiTheme="majorHAnsi" w:eastAsiaTheme="minorHAnsi" w:hAnsiTheme="majorHAnsi"/>
          <w:sz w:val="24"/>
          <w:szCs w:val="24"/>
          <w:lang w:eastAsia="en-US"/>
        </w:rPr>
        <w:t xml:space="preserve">the </w:t>
      </w:r>
      <w:r w:rsidR="008B5B28" w:rsidRPr="00AB4712">
        <w:rPr>
          <w:rFonts w:asciiTheme="majorHAnsi" w:eastAsiaTheme="minorHAnsi" w:hAnsiTheme="majorHAnsi"/>
          <w:sz w:val="24"/>
          <w:szCs w:val="24"/>
          <w:lang w:eastAsia="en-US"/>
        </w:rPr>
        <w:t>supplementary materials)</w:t>
      </w:r>
      <w:r w:rsidR="008C7C34" w:rsidRPr="00AB4712">
        <w:rPr>
          <w:rFonts w:asciiTheme="majorHAnsi" w:eastAsiaTheme="minorHAnsi" w:hAnsiTheme="majorHAnsi"/>
          <w:sz w:val="24"/>
          <w:szCs w:val="24"/>
          <w:lang w:eastAsia="en-US"/>
        </w:rPr>
        <w:t xml:space="preserve">. Additionally, we simulated </w:t>
      </w:r>
      <w:proofErr w:type="spellStart"/>
      <w:r w:rsidR="008C7C34" w:rsidRPr="00AB4712">
        <w:rPr>
          <w:rFonts w:asciiTheme="majorHAnsi" w:eastAsiaTheme="minorHAnsi" w:hAnsiTheme="majorHAnsi"/>
          <w:sz w:val="24"/>
          <w:szCs w:val="24"/>
          <w:lang w:eastAsia="en-US"/>
        </w:rPr>
        <w:t>hemianopia</w:t>
      </w:r>
      <w:proofErr w:type="spellEnd"/>
      <w:r w:rsidR="008C7C34" w:rsidRPr="00AB4712">
        <w:rPr>
          <w:rFonts w:asciiTheme="majorHAnsi" w:eastAsiaTheme="minorHAnsi" w:hAnsiTheme="majorHAnsi"/>
          <w:sz w:val="24"/>
          <w:szCs w:val="24"/>
          <w:lang w:eastAsia="en-US"/>
        </w:rPr>
        <w:t xml:space="preserve"> while participants were doing this task</w:t>
      </w:r>
      <w:r w:rsidR="005F6136">
        <w:rPr>
          <w:rFonts w:asciiTheme="majorHAnsi" w:eastAsiaTheme="minorHAnsi" w:hAnsiTheme="majorHAnsi"/>
          <w:sz w:val="24"/>
          <w:szCs w:val="24"/>
          <w:lang w:eastAsia="en-US"/>
        </w:rPr>
        <w:t>, in</w:t>
      </w:r>
      <w:r w:rsidR="006258E0">
        <w:rPr>
          <w:rFonts w:asciiTheme="majorHAnsi" w:eastAsiaTheme="minorHAnsi" w:hAnsiTheme="majorHAnsi"/>
          <w:sz w:val="24"/>
          <w:szCs w:val="24"/>
          <w:lang w:eastAsia="en-US"/>
        </w:rPr>
        <w:t xml:space="preserve"> </w:t>
      </w:r>
      <w:r w:rsidR="008C7C34" w:rsidRPr="00AB4712">
        <w:rPr>
          <w:rFonts w:asciiTheme="majorHAnsi" w:eastAsiaTheme="minorHAnsi" w:hAnsiTheme="majorHAnsi"/>
          <w:sz w:val="24"/>
          <w:szCs w:val="24"/>
          <w:lang w:eastAsia="en-US"/>
        </w:rPr>
        <w:t>exactly</w:t>
      </w:r>
      <w:r w:rsidR="005F6136">
        <w:rPr>
          <w:rFonts w:asciiTheme="majorHAnsi" w:eastAsiaTheme="minorHAnsi" w:hAnsiTheme="majorHAnsi"/>
          <w:sz w:val="24"/>
          <w:szCs w:val="24"/>
          <w:lang w:eastAsia="en-US"/>
        </w:rPr>
        <w:t xml:space="preserve"> </w:t>
      </w:r>
      <w:r w:rsidR="008C7C34" w:rsidRPr="00AB4712">
        <w:rPr>
          <w:rFonts w:asciiTheme="majorHAnsi" w:eastAsiaTheme="minorHAnsi" w:hAnsiTheme="majorHAnsi"/>
          <w:sz w:val="24"/>
          <w:szCs w:val="24"/>
          <w:lang w:eastAsia="en-US"/>
        </w:rPr>
        <w:t xml:space="preserve">the same way as in </w:t>
      </w:r>
      <w:r w:rsidR="005F6136">
        <w:rPr>
          <w:rFonts w:asciiTheme="majorHAnsi" w:eastAsiaTheme="minorHAnsi" w:hAnsiTheme="majorHAnsi"/>
          <w:sz w:val="24"/>
          <w:szCs w:val="24"/>
          <w:lang w:eastAsia="en-US"/>
        </w:rPr>
        <w:t>search training</w:t>
      </w:r>
      <w:r w:rsidR="00AB4712" w:rsidRPr="00AB4712">
        <w:rPr>
          <w:rFonts w:asciiTheme="majorHAnsi" w:eastAsiaTheme="minorHAnsi" w:hAnsiTheme="majorHAnsi"/>
          <w:sz w:val="24"/>
          <w:szCs w:val="24"/>
          <w:lang w:eastAsia="en-US"/>
        </w:rPr>
        <w:t xml:space="preserve"> task</w:t>
      </w:r>
      <w:r w:rsidR="008C7C34" w:rsidRPr="00AB4712">
        <w:rPr>
          <w:rFonts w:asciiTheme="majorHAnsi" w:eastAsiaTheme="minorHAnsi" w:hAnsiTheme="majorHAnsi"/>
          <w:sz w:val="24"/>
          <w:szCs w:val="24"/>
          <w:lang w:eastAsia="en-US"/>
        </w:rPr>
        <w:t>)</w:t>
      </w:r>
      <w:r w:rsidR="005F6136">
        <w:rPr>
          <w:rFonts w:asciiTheme="majorHAnsi" w:eastAsiaTheme="minorHAnsi" w:hAnsiTheme="majorHAnsi"/>
          <w:sz w:val="24"/>
          <w:szCs w:val="24"/>
          <w:lang w:eastAsia="en-US"/>
        </w:rPr>
        <w:t>.</w:t>
      </w:r>
      <w:r w:rsidR="008C7C34" w:rsidRPr="00AB4712">
        <w:rPr>
          <w:rFonts w:asciiTheme="majorHAnsi" w:eastAsiaTheme="minorHAnsi" w:hAnsiTheme="majorHAnsi"/>
          <w:sz w:val="24"/>
          <w:szCs w:val="24"/>
          <w:lang w:eastAsia="en-US"/>
        </w:rPr>
        <w:t xml:space="preserve"> </w:t>
      </w:r>
      <w:r w:rsidR="005F6136">
        <w:rPr>
          <w:rFonts w:asciiTheme="majorHAnsi" w:eastAsiaTheme="minorHAnsi" w:hAnsiTheme="majorHAnsi"/>
          <w:sz w:val="24"/>
          <w:szCs w:val="24"/>
          <w:lang w:eastAsia="en-US"/>
        </w:rPr>
        <w:t xml:space="preserve">Participants who experienced left </w:t>
      </w:r>
      <w:proofErr w:type="spellStart"/>
      <w:r w:rsidR="005F6136">
        <w:rPr>
          <w:rFonts w:asciiTheme="majorHAnsi" w:eastAsiaTheme="minorHAnsi" w:hAnsiTheme="majorHAnsi"/>
          <w:sz w:val="24"/>
          <w:szCs w:val="24"/>
          <w:lang w:eastAsia="en-US"/>
        </w:rPr>
        <w:t>hemianopia</w:t>
      </w:r>
      <w:proofErr w:type="spellEnd"/>
      <w:r w:rsidR="005F6136">
        <w:rPr>
          <w:rFonts w:asciiTheme="majorHAnsi" w:eastAsiaTheme="minorHAnsi" w:hAnsiTheme="majorHAnsi"/>
          <w:sz w:val="24"/>
          <w:szCs w:val="24"/>
          <w:lang w:eastAsia="en-US"/>
        </w:rPr>
        <w:t xml:space="preserve"> in the </w:t>
      </w:r>
      <w:r w:rsidR="008C7C34" w:rsidRPr="00AB4712">
        <w:rPr>
          <w:rFonts w:asciiTheme="majorHAnsi" w:eastAsiaTheme="minorHAnsi" w:hAnsiTheme="majorHAnsi"/>
          <w:sz w:val="24"/>
          <w:szCs w:val="24"/>
          <w:lang w:eastAsia="en-US"/>
        </w:rPr>
        <w:t xml:space="preserve">first session </w:t>
      </w:r>
      <w:r w:rsidR="0031270B">
        <w:rPr>
          <w:rFonts w:asciiTheme="majorHAnsi" w:eastAsiaTheme="minorHAnsi" w:hAnsiTheme="majorHAnsi"/>
          <w:sz w:val="24"/>
          <w:szCs w:val="24"/>
          <w:lang w:eastAsia="en-US"/>
        </w:rPr>
        <w:t>experienced</w:t>
      </w:r>
      <w:r w:rsidR="00AB4712" w:rsidRPr="00AB4712">
        <w:rPr>
          <w:rFonts w:asciiTheme="majorHAnsi" w:eastAsiaTheme="minorHAnsi" w:hAnsiTheme="majorHAnsi"/>
          <w:sz w:val="24"/>
          <w:szCs w:val="24"/>
          <w:lang w:eastAsia="en-US"/>
        </w:rPr>
        <w:t xml:space="preserve"> </w:t>
      </w:r>
      <w:r w:rsidR="0031270B">
        <w:rPr>
          <w:rFonts w:asciiTheme="majorHAnsi" w:eastAsiaTheme="minorHAnsi" w:hAnsiTheme="majorHAnsi"/>
          <w:sz w:val="24"/>
          <w:szCs w:val="24"/>
          <w:lang w:eastAsia="en-US"/>
        </w:rPr>
        <w:t xml:space="preserve">right </w:t>
      </w:r>
      <w:r w:rsidR="00AB4712" w:rsidRPr="00AB4712">
        <w:rPr>
          <w:rFonts w:asciiTheme="majorHAnsi" w:eastAsiaTheme="minorHAnsi" w:hAnsiTheme="majorHAnsi"/>
          <w:sz w:val="24"/>
          <w:szCs w:val="24"/>
          <w:lang w:eastAsia="en-US"/>
        </w:rPr>
        <w:t xml:space="preserve">simulated </w:t>
      </w:r>
      <w:proofErr w:type="spellStart"/>
      <w:r w:rsidR="00AB4712" w:rsidRPr="00AB4712">
        <w:rPr>
          <w:rFonts w:asciiTheme="majorHAnsi" w:eastAsiaTheme="minorHAnsi" w:hAnsiTheme="majorHAnsi"/>
          <w:sz w:val="24"/>
          <w:szCs w:val="24"/>
          <w:lang w:eastAsia="en-US"/>
        </w:rPr>
        <w:t>hemianopia</w:t>
      </w:r>
      <w:proofErr w:type="spellEnd"/>
      <w:r w:rsidR="0031270B">
        <w:rPr>
          <w:rFonts w:asciiTheme="majorHAnsi" w:eastAsiaTheme="minorHAnsi" w:hAnsiTheme="majorHAnsi"/>
          <w:sz w:val="24"/>
          <w:szCs w:val="24"/>
          <w:lang w:eastAsia="en-US"/>
        </w:rPr>
        <w:t xml:space="preserve"> in the last session</w:t>
      </w:r>
      <w:r w:rsidR="008C7C34" w:rsidRPr="00AB4712">
        <w:rPr>
          <w:rFonts w:asciiTheme="majorHAnsi" w:eastAsiaTheme="minorHAnsi" w:hAnsiTheme="majorHAnsi"/>
          <w:sz w:val="24"/>
          <w:szCs w:val="24"/>
          <w:lang w:eastAsia="en-US"/>
        </w:rPr>
        <w:t xml:space="preserve">, and </w:t>
      </w:r>
      <w:r w:rsidR="0031270B">
        <w:rPr>
          <w:rFonts w:asciiTheme="majorHAnsi" w:eastAsiaTheme="minorHAnsi" w:hAnsiTheme="majorHAnsi"/>
          <w:sz w:val="24"/>
          <w:szCs w:val="24"/>
          <w:lang w:eastAsia="en-US"/>
        </w:rPr>
        <w:t>vice-versa</w:t>
      </w:r>
      <w:r w:rsidR="008C7C34" w:rsidRPr="00AB4712">
        <w:rPr>
          <w:rFonts w:asciiTheme="majorHAnsi" w:eastAsiaTheme="minorHAnsi" w:hAnsiTheme="majorHAnsi"/>
          <w:sz w:val="24"/>
          <w:szCs w:val="24"/>
          <w:lang w:eastAsia="en-US"/>
        </w:rPr>
        <w:t>. Thus in this task we had t</w:t>
      </w:r>
      <w:r w:rsidR="0031270B">
        <w:rPr>
          <w:rFonts w:asciiTheme="majorHAnsi" w:eastAsiaTheme="minorHAnsi" w:hAnsiTheme="majorHAnsi"/>
          <w:sz w:val="24"/>
          <w:szCs w:val="24"/>
          <w:lang w:eastAsia="en-US"/>
        </w:rPr>
        <w:t>w</w:t>
      </w:r>
      <w:r w:rsidR="008C7C34" w:rsidRPr="00AB4712">
        <w:rPr>
          <w:rFonts w:asciiTheme="majorHAnsi" w:eastAsiaTheme="minorHAnsi" w:hAnsiTheme="majorHAnsi"/>
          <w:sz w:val="24"/>
          <w:szCs w:val="24"/>
          <w:lang w:eastAsia="en-US"/>
        </w:rPr>
        <w:t xml:space="preserve">o </w:t>
      </w:r>
      <w:proofErr w:type="spellStart"/>
      <w:r w:rsidR="008C7C34" w:rsidRPr="00AB4712">
        <w:rPr>
          <w:rFonts w:asciiTheme="majorHAnsi" w:eastAsiaTheme="minorHAnsi" w:hAnsiTheme="majorHAnsi"/>
          <w:sz w:val="24"/>
          <w:szCs w:val="24"/>
          <w:lang w:eastAsia="en-US"/>
        </w:rPr>
        <w:t>hemianopia</w:t>
      </w:r>
      <w:proofErr w:type="spellEnd"/>
      <w:r w:rsidR="008C7C34" w:rsidRPr="00AB4712">
        <w:rPr>
          <w:rFonts w:asciiTheme="majorHAnsi" w:eastAsiaTheme="minorHAnsi" w:hAnsiTheme="majorHAnsi"/>
          <w:sz w:val="24"/>
          <w:szCs w:val="24"/>
          <w:lang w:eastAsia="en-US"/>
        </w:rPr>
        <w:t xml:space="preserve"> types</w:t>
      </w:r>
      <w:r w:rsidR="00AB4712" w:rsidRPr="00AB4712">
        <w:rPr>
          <w:rFonts w:asciiTheme="majorHAnsi" w:eastAsiaTheme="minorHAnsi" w:hAnsiTheme="majorHAnsi"/>
          <w:sz w:val="24"/>
          <w:szCs w:val="24"/>
          <w:lang w:eastAsia="en-US"/>
        </w:rPr>
        <w:t xml:space="preserve"> </w:t>
      </w:r>
      <w:r w:rsidR="008C7C34" w:rsidRPr="00AB4712">
        <w:rPr>
          <w:rFonts w:asciiTheme="majorHAnsi" w:eastAsiaTheme="minorHAnsi" w:hAnsiTheme="majorHAnsi"/>
          <w:sz w:val="24"/>
          <w:szCs w:val="24"/>
          <w:lang w:eastAsia="en-US"/>
        </w:rPr>
        <w:t>(Left, Right), two image types</w:t>
      </w:r>
      <w:r w:rsidR="00B70EA0">
        <w:rPr>
          <w:rFonts w:asciiTheme="majorHAnsi" w:eastAsiaTheme="minorHAnsi" w:hAnsiTheme="majorHAnsi"/>
          <w:sz w:val="24"/>
          <w:szCs w:val="24"/>
          <w:lang w:eastAsia="en-US"/>
        </w:rPr>
        <w:t xml:space="preserve"> </w:t>
      </w:r>
      <w:r w:rsidR="008C7C34" w:rsidRPr="00AB4712">
        <w:rPr>
          <w:rFonts w:asciiTheme="majorHAnsi" w:eastAsiaTheme="minorHAnsi" w:hAnsiTheme="majorHAnsi"/>
          <w:sz w:val="24"/>
          <w:szCs w:val="24"/>
          <w:lang w:eastAsia="en-US"/>
        </w:rPr>
        <w:t>(</w:t>
      </w:r>
      <w:r w:rsidR="00B70EA0">
        <w:rPr>
          <w:rFonts w:asciiTheme="majorHAnsi" w:eastAsiaTheme="minorHAnsi" w:hAnsiTheme="majorHAnsi"/>
          <w:sz w:val="24"/>
          <w:szCs w:val="24"/>
          <w:lang w:eastAsia="en-US"/>
        </w:rPr>
        <w:t>O</w:t>
      </w:r>
      <w:r w:rsidR="008C7C34" w:rsidRPr="00AB4712">
        <w:rPr>
          <w:rFonts w:asciiTheme="majorHAnsi" w:eastAsiaTheme="minorHAnsi" w:hAnsiTheme="majorHAnsi"/>
          <w:sz w:val="24"/>
          <w:szCs w:val="24"/>
          <w:lang w:eastAsia="en-US"/>
        </w:rPr>
        <w:t xml:space="preserve">riginal, </w:t>
      </w:r>
      <w:r w:rsidR="00B70EA0">
        <w:rPr>
          <w:rFonts w:asciiTheme="majorHAnsi" w:eastAsiaTheme="minorHAnsi" w:hAnsiTheme="majorHAnsi"/>
          <w:sz w:val="24"/>
          <w:szCs w:val="24"/>
          <w:lang w:eastAsia="en-US"/>
        </w:rPr>
        <w:t>F</w:t>
      </w:r>
      <w:r w:rsidR="008C7C34" w:rsidRPr="00AB4712">
        <w:rPr>
          <w:rFonts w:asciiTheme="majorHAnsi" w:eastAsiaTheme="minorHAnsi" w:hAnsiTheme="majorHAnsi"/>
          <w:sz w:val="24"/>
          <w:szCs w:val="24"/>
          <w:lang w:eastAsia="en-US"/>
        </w:rPr>
        <w:t>lipped), and two image sets (</w:t>
      </w:r>
      <w:r w:rsidR="00B70EA0">
        <w:rPr>
          <w:rFonts w:asciiTheme="majorHAnsi" w:eastAsiaTheme="minorHAnsi" w:hAnsiTheme="majorHAnsi"/>
          <w:sz w:val="24"/>
          <w:szCs w:val="24"/>
          <w:lang w:eastAsia="en-US"/>
        </w:rPr>
        <w:t>S</w:t>
      </w:r>
      <w:r w:rsidR="008C7C34" w:rsidRPr="00AB4712">
        <w:rPr>
          <w:rFonts w:asciiTheme="majorHAnsi" w:eastAsiaTheme="minorHAnsi" w:hAnsiTheme="majorHAnsi"/>
          <w:sz w:val="24"/>
          <w:szCs w:val="24"/>
          <w:lang w:eastAsia="en-US"/>
        </w:rPr>
        <w:t xml:space="preserve">et </w:t>
      </w:r>
      <w:r w:rsidR="00B70EA0">
        <w:rPr>
          <w:rFonts w:asciiTheme="majorHAnsi" w:eastAsiaTheme="minorHAnsi" w:hAnsiTheme="majorHAnsi"/>
          <w:sz w:val="24"/>
          <w:szCs w:val="24"/>
          <w:lang w:eastAsia="en-US"/>
        </w:rPr>
        <w:t>O</w:t>
      </w:r>
      <w:r w:rsidR="008C7C34" w:rsidRPr="00AB4712">
        <w:rPr>
          <w:rFonts w:asciiTheme="majorHAnsi" w:eastAsiaTheme="minorHAnsi" w:hAnsiTheme="majorHAnsi"/>
          <w:sz w:val="24"/>
          <w:szCs w:val="24"/>
          <w:lang w:eastAsia="en-US"/>
        </w:rPr>
        <w:t xml:space="preserve">ne, </w:t>
      </w:r>
      <w:r w:rsidR="00B70EA0">
        <w:rPr>
          <w:rFonts w:asciiTheme="majorHAnsi" w:eastAsiaTheme="minorHAnsi" w:hAnsiTheme="majorHAnsi"/>
          <w:sz w:val="24"/>
          <w:szCs w:val="24"/>
          <w:lang w:eastAsia="en-US"/>
        </w:rPr>
        <w:t>S</w:t>
      </w:r>
      <w:r w:rsidR="008C7C34" w:rsidRPr="00AB4712">
        <w:rPr>
          <w:rFonts w:asciiTheme="majorHAnsi" w:eastAsiaTheme="minorHAnsi" w:hAnsiTheme="majorHAnsi"/>
          <w:sz w:val="24"/>
          <w:szCs w:val="24"/>
          <w:lang w:eastAsia="en-US"/>
        </w:rPr>
        <w:t xml:space="preserve">et </w:t>
      </w:r>
      <w:r w:rsidR="00B70EA0">
        <w:rPr>
          <w:rFonts w:asciiTheme="majorHAnsi" w:eastAsiaTheme="minorHAnsi" w:hAnsiTheme="majorHAnsi"/>
          <w:sz w:val="24"/>
          <w:szCs w:val="24"/>
          <w:lang w:eastAsia="en-US"/>
        </w:rPr>
        <w:t>T</w:t>
      </w:r>
      <w:r w:rsidR="008C7C34" w:rsidRPr="00AB4712">
        <w:rPr>
          <w:rFonts w:asciiTheme="majorHAnsi" w:eastAsiaTheme="minorHAnsi" w:hAnsiTheme="majorHAnsi"/>
          <w:sz w:val="24"/>
          <w:szCs w:val="24"/>
          <w:lang w:eastAsia="en-US"/>
        </w:rPr>
        <w:t xml:space="preserve">wo). For the purpose of data </w:t>
      </w:r>
      <w:r w:rsidR="00AB4712" w:rsidRPr="00AB4712">
        <w:rPr>
          <w:rFonts w:asciiTheme="majorHAnsi" w:eastAsiaTheme="minorHAnsi" w:hAnsiTheme="majorHAnsi"/>
          <w:sz w:val="24"/>
          <w:szCs w:val="24"/>
          <w:lang w:eastAsia="en-US"/>
        </w:rPr>
        <w:t>a</w:t>
      </w:r>
      <w:r w:rsidR="008C7C34" w:rsidRPr="00AB4712">
        <w:rPr>
          <w:rFonts w:asciiTheme="majorHAnsi" w:eastAsiaTheme="minorHAnsi" w:hAnsiTheme="majorHAnsi"/>
          <w:sz w:val="24"/>
          <w:szCs w:val="24"/>
          <w:lang w:eastAsia="en-US"/>
        </w:rPr>
        <w:t>nalysis</w:t>
      </w:r>
      <w:r w:rsidR="0031270B">
        <w:rPr>
          <w:rFonts w:asciiTheme="majorHAnsi" w:eastAsiaTheme="minorHAnsi" w:hAnsiTheme="majorHAnsi"/>
          <w:sz w:val="24"/>
          <w:szCs w:val="24"/>
          <w:lang w:eastAsia="en-US"/>
        </w:rPr>
        <w:t xml:space="preserve"> none of these variables were of theoretical interest so</w:t>
      </w:r>
      <w:r w:rsidR="008C7C34" w:rsidRPr="00AB4712">
        <w:rPr>
          <w:rFonts w:asciiTheme="majorHAnsi" w:eastAsiaTheme="minorHAnsi" w:hAnsiTheme="majorHAnsi"/>
          <w:sz w:val="24"/>
          <w:szCs w:val="24"/>
          <w:lang w:eastAsia="en-US"/>
        </w:rPr>
        <w:t xml:space="preserve"> we collapse</w:t>
      </w:r>
      <w:r w:rsidR="0031270B">
        <w:rPr>
          <w:rFonts w:asciiTheme="majorHAnsi" w:eastAsiaTheme="minorHAnsi" w:hAnsiTheme="majorHAnsi"/>
          <w:sz w:val="24"/>
          <w:szCs w:val="24"/>
          <w:lang w:eastAsia="en-US"/>
        </w:rPr>
        <w:t>d</w:t>
      </w:r>
      <w:r w:rsidR="008C7C34" w:rsidRPr="00AB4712">
        <w:rPr>
          <w:rFonts w:asciiTheme="majorHAnsi" w:eastAsiaTheme="minorHAnsi" w:hAnsiTheme="majorHAnsi"/>
          <w:sz w:val="24"/>
          <w:szCs w:val="24"/>
          <w:lang w:eastAsia="en-US"/>
        </w:rPr>
        <w:t xml:space="preserve"> across </w:t>
      </w:r>
      <w:r w:rsidR="0031270B">
        <w:rPr>
          <w:rFonts w:asciiTheme="majorHAnsi" w:eastAsiaTheme="minorHAnsi" w:hAnsiTheme="majorHAnsi"/>
          <w:sz w:val="24"/>
          <w:szCs w:val="24"/>
          <w:lang w:eastAsia="en-US"/>
        </w:rPr>
        <w:t>them</w:t>
      </w:r>
      <w:r w:rsidR="008C7C34" w:rsidRPr="00AB4712">
        <w:rPr>
          <w:rFonts w:asciiTheme="majorHAnsi" w:eastAsiaTheme="minorHAnsi" w:hAnsiTheme="majorHAnsi"/>
          <w:sz w:val="24"/>
          <w:szCs w:val="24"/>
          <w:lang w:eastAsia="en-US"/>
        </w:rPr>
        <w:t xml:space="preserve"> and only include</w:t>
      </w:r>
      <w:r w:rsidR="0031270B">
        <w:rPr>
          <w:rFonts w:asciiTheme="majorHAnsi" w:eastAsiaTheme="minorHAnsi" w:hAnsiTheme="majorHAnsi"/>
          <w:sz w:val="24"/>
          <w:szCs w:val="24"/>
          <w:lang w:eastAsia="en-US"/>
        </w:rPr>
        <w:t>d just</w:t>
      </w:r>
      <w:r w:rsidR="008C7C34" w:rsidRPr="00AB4712">
        <w:rPr>
          <w:rFonts w:asciiTheme="majorHAnsi" w:eastAsiaTheme="minorHAnsi" w:hAnsiTheme="majorHAnsi"/>
          <w:sz w:val="24"/>
          <w:szCs w:val="24"/>
          <w:lang w:eastAsia="en-US"/>
        </w:rPr>
        <w:t xml:space="preserve"> </w:t>
      </w:r>
      <w:r w:rsidR="0031270B">
        <w:rPr>
          <w:rFonts w:asciiTheme="majorHAnsi" w:eastAsiaTheme="minorHAnsi" w:hAnsiTheme="majorHAnsi"/>
          <w:sz w:val="24"/>
          <w:szCs w:val="24"/>
          <w:lang w:eastAsia="en-US"/>
        </w:rPr>
        <w:t>one</w:t>
      </w:r>
      <w:r w:rsidR="0031270B" w:rsidRPr="00AB4712">
        <w:rPr>
          <w:rFonts w:asciiTheme="majorHAnsi" w:eastAsiaTheme="minorHAnsi" w:hAnsiTheme="majorHAnsi"/>
          <w:sz w:val="24"/>
          <w:szCs w:val="24"/>
          <w:lang w:eastAsia="en-US"/>
        </w:rPr>
        <w:t xml:space="preserve"> </w:t>
      </w:r>
      <w:r w:rsidR="008C7C34" w:rsidRPr="00AB4712">
        <w:rPr>
          <w:rFonts w:asciiTheme="majorHAnsi" w:eastAsiaTheme="minorHAnsi" w:hAnsiTheme="majorHAnsi"/>
          <w:sz w:val="24"/>
          <w:szCs w:val="24"/>
          <w:lang w:eastAsia="en-US"/>
        </w:rPr>
        <w:t xml:space="preserve">independent variable: </w:t>
      </w:r>
      <w:r w:rsidR="00B70EA0">
        <w:rPr>
          <w:rFonts w:asciiTheme="majorHAnsi" w:eastAsiaTheme="minorHAnsi" w:hAnsiTheme="majorHAnsi"/>
          <w:sz w:val="24"/>
          <w:szCs w:val="24"/>
          <w:lang w:eastAsia="en-US"/>
        </w:rPr>
        <w:t>S</w:t>
      </w:r>
      <w:r w:rsidR="008C7C34" w:rsidRPr="00AB4712">
        <w:rPr>
          <w:rFonts w:asciiTheme="majorHAnsi" w:eastAsiaTheme="minorHAnsi" w:hAnsiTheme="majorHAnsi"/>
          <w:sz w:val="24"/>
          <w:szCs w:val="24"/>
          <w:lang w:eastAsia="en-US"/>
        </w:rPr>
        <w:t xml:space="preserve">ession </w:t>
      </w:r>
      <w:r w:rsidR="0031270B">
        <w:rPr>
          <w:rFonts w:asciiTheme="majorHAnsi" w:eastAsiaTheme="minorHAnsi" w:hAnsiTheme="majorHAnsi"/>
          <w:sz w:val="24"/>
          <w:szCs w:val="24"/>
          <w:lang w:eastAsia="en-US"/>
        </w:rPr>
        <w:t>(1 vs. 2)</w:t>
      </w:r>
      <w:r w:rsidR="008C7C34" w:rsidRPr="00AB4712">
        <w:rPr>
          <w:rFonts w:asciiTheme="majorHAnsi" w:eastAsiaTheme="minorHAnsi" w:hAnsiTheme="majorHAnsi"/>
          <w:sz w:val="24"/>
          <w:szCs w:val="24"/>
          <w:lang w:eastAsia="en-US"/>
        </w:rPr>
        <w:t xml:space="preserve">. </w:t>
      </w:r>
    </w:p>
    <w:p w:rsidR="00135027" w:rsidRPr="00135027" w:rsidRDefault="00B939A1" w:rsidP="00135027">
      <w:pPr>
        <w:spacing w:line="480" w:lineRule="auto"/>
        <w:jc w:val="both"/>
        <w:rPr>
          <w:rFonts w:asciiTheme="majorHAnsi" w:eastAsiaTheme="minorHAnsi" w:hAnsiTheme="majorHAnsi"/>
          <w:b/>
          <w:sz w:val="24"/>
          <w:szCs w:val="24"/>
          <w:lang w:eastAsia="en-US"/>
        </w:rPr>
      </w:pPr>
      <w:r>
        <w:rPr>
          <w:rFonts w:asciiTheme="majorHAnsi" w:eastAsiaTheme="minorHAnsi" w:hAnsiTheme="majorHAnsi"/>
          <w:noProof/>
          <w:sz w:val="24"/>
          <w:szCs w:val="24"/>
        </w:rPr>
        <w:drawing>
          <wp:anchor distT="0" distB="0" distL="114300" distR="114300" simplePos="0" relativeHeight="251660288" behindDoc="0" locked="0" layoutInCell="1" allowOverlap="1">
            <wp:simplePos x="0" y="0"/>
            <wp:positionH relativeFrom="column">
              <wp:posOffset>9525</wp:posOffset>
            </wp:positionH>
            <wp:positionV relativeFrom="paragraph">
              <wp:posOffset>514985</wp:posOffset>
            </wp:positionV>
            <wp:extent cx="5486400" cy="27432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uracy200msc.jp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86400" cy="2743200"/>
                    </a:xfrm>
                    <a:prstGeom prst="rect">
                      <a:avLst/>
                    </a:prstGeom>
                  </pic:spPr>
                </pic:pic>
              </a:graphicData>
            </a:graphic>
          </wp:anchor>
        </w:drawing>
      </w:r>
      <w:r w:rsidR="00135027" w:rsidRPr="00135027">
        <w:rPr>
          <w:rFonts w:asciiTheme="majorHAnsi" w:eastAsiaTheme="minorHAnsi" w:hAnsiTheme="majorHAnsi"/>
          <w:b/>
          <w:sz w:val="24"/>
          <w:szCs w:val="24"/>
          <w:u w:val="single"/>
          <w:lang w:eastAsia="en-US"/>
        </w:rPr>
        <w:t>Results</w:t>
      </w:r>
    </w:p>
    <w:p w:rsidR="00135027" w:rsidRPr="00B939A1" w:rsidRDefault="00135027" w:rsidP="00135027">
      <w:pPr>
        <w:spacing w:line="480" w:lineRule="auto"/>
        <w:ind w:firstLine="720"/>
        <w:jc w:val="both"/>
        <w:rPr>
          <w:rFonts w:asciiTheme="majorHAnsi" w:eastAsiaTheme="minorHAnsi" w:hAnsiTheme="majorHAnsi"/>
          <w:sz w:val="20"/>
          <w:szCs w:val="20"/>
          <w:lang w:eastAsia="en-US"/>
        </w:rPr>
      </w:pPr>
    </w:p>
    <w:p w:rsidR="00CE6359" w:rsidRPr="006258E0" w:rsidRDefault="00CE6359" w:rsidP="00CE6359">
      <w:pPr>
        <w:spacing w:line="480" w:lineRule="auto"/>
        <w:jc w:val="both"/>
        <w:rPr>
          <w:rFonts w:asciiTheme="majorHAnsi" w:eastAsiaTheme="minorHAnsi" w:hAnsiTheme="majorHAnsi"/>
          <w:sz w:val="24"/>
          <w:szCs w:val="24"/>
          <w:u w:val="single"/>
          <w:lang w:eastAsia="en-US"/>
        </w:rPr>
      </w:pPr>
      <w:r w:rsidRPr="006258E0">
        <w:rPr>
          <w:rFonts w:ascii="Arial" w:eastAsiaTheme="minorHAnsi" w:hAnsi="Arial" w:cs="Arial"/>
          <w:i/>
          <w:sz w:val="24"/>
          <w:szCs w:val="24"/>
          <w:lang w:eastAsia="en-US"/>
        </w:rPr>
        <w:lastRenderedPageBreak/>
        <w:t xml:space="preserve">Figure </w:t>
      </w:r>
      <w:r>
        <w:rPr>
          <w:rFonts w:ascii="Arial" w:eastAsiaTheme="minorHAnsi" w:hAnsi="Arial" w:cs="Arial"/>
          <w:i/>
          <w:sz w:val="24"/>
          <w:szCs w:val="24"/>
          <w:lang w:eastAsia="en-US"/>
        </w:rPr>
        <w:t>3</w:t>
      </w:r>
      <w:r w:rsidRPr="006258E0">
        <w:rPr>
          <w:rFonts w:ascii="Arial" w:eastAsiaTheme="minorHAnsi" w:hAnsi="Arial" w:cs="Arial"/>
          <w:i/>
          <w:sz w:val="24"/>
          <w:szCs w:val="24"/>
          <w:lang w:eastAsia="en-US"/>
        </w:rPr>
        <w:t>.</w:t>
      </w:r>
      <w:r w:rsidRPr="006258E0">
        <w:rPr>
          <w:rFonts w:ascii="Arial" w:eastAsiaTheme="minorHAnsi" w:hAnsi="Arial" w:cs="Arial"/>
          <w:sz w:val="24"/>
          <w:szCs w:val="24"/>
          <w:lang w:eastAsia="en-US"/>
        </w:rPr>
        <w:t xml:space="preserve"> </w:t>
      </w:r>
      <w:r>
        <w:rPr>
          <w:rFonts w:ascii="Arial" w:eastAsiaTheme="minorHAnsi" w:hAnsi="Arial" w:cs="Arial"/>
          <w:sz w:val="24"/>
          <w:szCs w:val="24"/>
          <w:lang w:eastAsia="en-US"/>
        </w:rPr>
        <w:t>Accuracy data from the detection task shown separately on Monday and Friday for target absent and present trials and two search difficulties. The error bars show 95% confidence intervals</w:t>
      </w:r>
    </w:p>
    <w:p w:rsidR="00CE6359" w:rsidRDefault="00CE6359" w:rsidP="00135027">
      <w:pPr>
        <w:spacing w:line="480" w:lineRule="auto"/>
        <w:jc w:val="both"/>
        <w:rPr>
          <w:rFonts w:asciiTheme="majorHAnsi" w:hAnsiTheme="majorHAnsi" w:cs="Arial"/>
          <w:sz w:val="24"/>
          <w:szCs w:val="24"/>
        </w:rPr>
      </w:pPr>
    </w:p>
    <w:p w:rsidR="00135027" w:rsidRDefault="00B939A1" w:rsidP="00135027">
      <w:pPr>
        <w:spacing w:line="480" w:lineRule="auto"/>
        <w:jc w:val="both"/>
        <w:rPr>
          <w:rFonts w:asciiTheme="majorHAnsi" w:hAnsiTheme="majorHAnsi" w:cs="Arial"/>
          <w:sz w:val="24"/>
          <w:szCs w:val="24"/>
        </w:rPr>
      </w:pPr>
      <w:r w:rsidRPr="00B939A1">
        <w:rPr>
          <w:rFonts w:asciiTheme="majorHAnsi" w:hAnsiTheme="majorHAnsi" w:cs="Arial"/>
          <w:sz w:val="24"/>
          <w:szCs w:val="24"/>
        </w:rPr>
        <w:t>The accuracy data</w:t>
      </w:r>
      <w:r>
        <w:rPr>
          <w:rFonts w:asciiTheme="majorHAnsi" w:hAnsiTheme="majorHAnsi" w:cs="Arial"/>
          <w:sz w:val="24"/>
          <w:szCs w:val="24"/>
        </w:rPr>
        <w:t xml:space="preserve"> from the detection task on two sessions are shown in figure x. </w:t>
      </w:r>
    </w:p>
    <w:p w:rsidR="0091762F" w:rsidRDefault="0091762F" w:rsidP="0091762F">
      <w:pPr>
        <w:spacing w:line="480" w:lineRule="auto"/>
        <w:jc w:val="both"/>
        <w:rPr>
          <w:ins w:id="58" w:author="Anna" w:date="2016-09-22T12:17:00Z"/>
          <w:rFonts w:asciiTheme="majorHAnsi" w:hAnsiTheme="majorHAnsi"/>
          <w:sz w:val="24"/>
          <w:szCs w:val="24"/>
        </w:rPr>
      </w:pPr>
      <w:r>
        <w:rPr>
          <w:rFonts w:asciiTheme="majorHAnsi" w:hAnsiTheme="majorHAnsi"/>
          <w:sz w:val="24"/>
          <w:szCs w:val="24"/>
        </w:rPr>
        <w:t xml:space="preserve">Accuracy data was calculated for each participant and was analysed using a 2x2x2 repeated measures ANOVA with Search Difficulty </w:t>
      </w:r>
      <w:r w:rsidRPr="00801EEF">
        <w:rPr>
          <w:rFonts w:asciiTheme="majorHAnsi" w:hAnsiTheme="majorHAnsi"/>
          <w:sz w:val="24"/>
          <w:szCs w:val="24"/>
        </w:rPr>
        <w:t>(</w:t>
      </w:r>
      <w:r>
        <w:rPr>
          <w:rFonts w:asciiTheme="majorHAnsi" w:hAnsiTheme="majorHAnsi"/>
          <w:i/>
          <w:sz w:val="24"/>
          <w:szCs w:val="24"/>
        </w:rPr>
        <w:t>Homogeneous, Heterogeneous</w:t>
      </w:r>
      <w:r w:rsidRPr="00801EEF">
        <w:rPr>
          <w:rFonts w:asciiTheme="majorHAnsi" w:hAnsiTheme="majorHAnsi"/>
          <w:sz w:val="24"/>
          <w:szCs w:val="24"/>
        </w:rPr>
        <w:t>)</w:t>
      </w:r>
      <w:r>
        <w:rPr>
          <w:rFonts w:asciiTheme="majorHAnsi" w:hAnsiTheme="majorHAnsi"/>
          <w:sz w:val="24"/>
          <w:szCs w:val="24"/>
        </w:rPr>
        <w:t xml:space="preserve">, </w:t>
      </w:r>
      <w:r w:rsidR="003679AD">
        <w:rPr>
          <w:rFonts w:asciiTheme="majorHAnsi" w:hAnsiTheme="majorHAnsi"/>
          <w:sz w:val="24"/>
          <w:szCs w:val="24"/>
        </w:rPr>
        <w:t>T</w:t>
      </w:r>
      <w:r>
        <w:rPr>
          <w:rFonts w:asciiTheme="majorHAnsi" w:hAnsiTheme="majorHAnsi"/>
          <w:sz w:val="24"/>
          <w:szCs w:val="24"/>
        </w:rPr>
        <w:t>arget Present (</w:t>
      </w:r>
      <w:r w:rsidRPr="003679AD">
        <w:rPr>
          <w:rFonts w:asciiTheme="majorHAnsi" w:hAnsiTheme="majorHAnsi"/>
          <w:i/>
          <w:sz w:val="24"/>
          <w:szCs w:val="24"/>
        </w:rPr>
        <w:t>Present</w:t>
      </w:r>
      <w:r>
        <w:rPr>
          <w:rFonts w:asciiTheme="majorHAnsi" w:hAnsiTheme="majorHAnsi"/>
          <w:sz w:val="24"/>
          <w:szCs w:val="24"/>
        </w:rPr>
        <w:t xml:space="preserve">, </w:t>
      </w:r>
      <w:r w:rsidRPr="003679AD">
        <w:rPr>
          <w:rFonts w:asciiTheme="majorHAnsi" w:hAnsiTheme="majorHAnsi"/>
          <w:i/>
          <w:sz w:val="24"/>
          <w:szCs w:val="24"/>
        </w:rPr>
        <w:t>Absent</w:t>
      </w:r>
      <w:r>
        <w:rPr>
          <w:rFonts w:asciiTheme="majorHAnsi" w:hAnsiTheme="majorHAnsi"/>
          <w:i/>
          <w:sz w:val="24"/>
          <w:szCs w:val="24"/>
        </w:rPr>
        <w:t>)</w:t>
      </w:r>
      <w:r w:rsidRPr="00801EEF">
        <w:rPr>
          <w:rFonts w:asciiTheme="majorHAnsi" w:hAnsiTheme="majorHAnsi"/>
          <w:sz w:val="24"/>
          <w:szCs w:val="24"/>
        </w:rPr>
        <w:t xml:space="preserve"> </w:t>
      </w:r>
      <w:r>
        <w:rPr>
          <w:rFonts w:asciiTheme="majorHAnsi" w:hAnsiTheme="majorHAnsi"/>
          <w:sz w:val="24"/>
          <w:szCs w:val="24"/>
        </w:rPr>
        <w:t>and Session (</w:t>
      </w:r>
      <w:r>
        <w:rPr>
          <w:rFonts w:asciiTheme="majorHAnsi" w:hAnsiTheme="majorHAnsi"/>
          <w:i/>
          <w:sz w:val="24"/>
          <w:szCs w:val="24"/>
        </w:rPr>
        <w:t>Monday, Friday</w:t>
      </w:r>
      <w:r w:rsidRPr="00801EEF">
        <w:rPr>
          <w:rFonts w:asciiTheme="majorHAnsi" w:hAnsiTheme="majorHAnsi"/>
          <w:sz w:val="24"/>
          <w:szCs w:val="24"/>
        </w:rPr>
        <w:t xml:space="preserve">) </w:t>
      </w:r>
      <w:r>
        <w:rPr>
          <w:rFonts w:asciiTheme="majorHAnsi" w:hAnsiTheme="majorHAnsi"/>
          <w:sz w:val="24"/>
          <w:szCs w:val="24"/>
        </w:rPr>
        <w:t>as factors</w:t>
      </w:r>
      <w:r w:rsidRPr="00801EEF">
        <w:rPr>
          <w:rFonts w:asciiTheme="majorHAnsi" w:hAnsiTheme="majorHAnsi"/>
          <w:sz w:val="24"/>
          <w:szCs w:val="24"/>
        </w:rPr>
        <w:t>.</w:t>
      </w:r>
      <w:r>
        <w:rPr>
          <w:rFonts w:asciiTheme="majorHAnsi" w:hAnsiTheme="majorHAnsi"/>
          <w:sz w:val="24"/>
          <w:szCs w:val="24"/>
        </w:rPr>
        <w:t>.</w:t>
      </w:r>
      <w:r w:rsidRPr="00801EEF">
        <w:rPr>
          <w:rFonts w:asciiTheme="majorHAnsi" w:hAnsiTheme="majorHAnsi"/>
          <w:sz w:val="24"/>
          <w:szCs w:val="24"/>
        </w:rPr>
        <w:t xml:space="preserve"> This </w:t>
      </w:r>
      <w:r>
        <w:rPr>
          <w:rFonts w:asciiTheme="majorHAnsi" w:hAnsiTheme="majorHAnsi"/>
          <w:sz w:val="24"/>
          <w:szCs w:val="24"/>
        </w:rPr>
        <w:t xml:space="preserve">analysis </w:t>
      </w:r>
      <w:r w:rsidRPr="00801EEF">
        <w:rPr>
          <w:rFonts w:asciiTheme="majorHAnsi" w:hAnsiTheme="majorHAnsi"/>
          <w:sz w:val="24"/>
          <w:szCs w:val="24"/>
        </w:rPr>
        <w:t xml:space="preserve">revealed a </w:t>
      </w:r>
      <w:r>
        <w:rPr>
          <w:rFonts w:asciiTheme="majorHAnsi" w:hAnsiTheme="majorHAnsi"/>
          <w:sz w:val="24"/>
          <w:szCs w:val="24"/>
        </w:rPr>
        <w:t xml:space="preserve">statistically </w:t>
      </w:r>
      <w:r w:rsidRPr="00801EEF">
        <w:rPr>
          <w:rFonts w:asciiTheme="majorHAnsi" w:hAnsiTheme="majorHAnsi"/>
          <w:sz w:val="24"/>
          <w:szCs w:val="24"/>
        </w:rPr>
        <w:t>significa</w:t>
      </w:r>
      <w:r>
        <w:rPr>
          <w:rFonts w:asciiTheme="majorHAnsi" w:hAnsiTheme="majorHAnsi"/>
          <w:sz w:val="24"/>
          <w:szCs w:val="24"/>
        </w:rPr>
        <w:t xml:space="preserve">nt main effect of </w:t>
      </w:r>
      <w:r w:rsidR="003679AD">
        <w:rPr>
          <w:rFonts w:asciiTheme="majorHAnsi" w:hAnsiTheme="majorHAnsi"/>
          <w:sz w:val="24"/>
          <w:szCs w:val="24"/>
        </w:rPr>
        <w:t>Search Difficulty</w:t>
      </w:r>
      <w:r>
        <w:rPr>
          <w:rFonts w:asciiTheme="majorHAnsi" w:hAnsiTheme="majorHAnsi"/>
          <w:sz w:val="24"/>
          <w:szCs w:val="24"/>
        </w:rPr>
        <w:t xml:space="preserve"> [</w:t>
      </w:r>
      <w:r w:rsidRPr="00567585">
        <w:rPr>
          <w:rFonts w:asciiTheme="majorHAnsi" w:hAnsiTheme="majorHAnsi"/>
          <w:i/>
          <w:sz w:val="24"/>
          <w:szCs w:val="24"/>
        </w:rPr>
        <w:t>F</w:t>
      </w:r>
      <w:r w:rsidR="003679AD">
        <w:rPr>
          <w:rFonts w:asciiTheme="majorHAnsi" w:hAnsiTheme="majorHAnsi"/>
          <w:sz w:val="24"/>
          <w:szCs w:val="24"/>
        </w:rPr>
        <w:t>(1,1</w:t>
      </w:r>
      <w:r w:rsidR="00844DD3">
        <w:rPr>
          <w:rFonts w:asciiTheme="majorHAnsi" w:hAnsiTheme="majorHAnsi"/>
          <w:sz w:val="24"/>
          <w:szCs w:val="24"/>
        </w:rPr>
        <w:t>6</w:t>
      </w:r>
      <w:r w:rsidR="003679AD">
        <w:rPr>
          <w:rFonts w:asciiTheme="majorHAnsi" w:hAnsiTheme="majorHAnsi"/>
          <w:sz w:val="24"/>
          <w:szCs w:val="24"/>
        </w:rPr>
        <w:t>)=</w:t>
      </w:r>
      <w:r w:rsidR="00844DD3">
        <w:rPr>
          <w:rFonts w:asciiTheme="majorHAnsi" w:hAnsiTheme="majorHAnsi"/>
          <w:sz w:val="24"/>
          <w:szCs w:val="24"/>
        </w:rPr>
        <w:t>89.95</w:t>
      </w:r>
      <w:r>
        <w:rPr>
          <w:rFonts w:asciiTheme="majorHAnsi" w:hAnsiTheme="majorHAnsi"/>
          <w:sz w:val="24"/>
          <w:szCs w:val="24"/>
        </w:rPr>
        <w:t xml:space="preserve">, </w:t>
      </w:r>
      <w:r w:rsidRPr="00567585">
        <w:rPr>
          <w:rFonts w:asciiTheme="majorHAnsi" w:hAnsiTheme="majorHAnsi"/>
          <w:i/>
          <w:sz w:val="24"/>
          <w:szCs w:val="24"/>
        </w:rPr>
        <w:t>p</w:t>
      </w:r>
      <w:r>
        <w:rPr>
          <w:rFonts w:asciiTheme="majorHAnsi" w:hAnsiTheme="majorHAnsi"/>
          <w:sz w:val="24"/>
          <w:szCs w:val="24"/>
        </w:rPr>
        <w:t>&lt;.001</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sidR="003679AD">
        <w:rPr>
          <w:rFonts w:asciiTheme="majorHAnsi" w:hAnsiTheme="majorHAnsi"/>
          <w:sz w:val="24"/>
          <w:szCs w:val="24"/>
        </w:rPr>
        <w:t xml:space="preserve"> =.8</w:t>
      </w:r>
      <w:r w:rsidR="00844DD3">
        <w:rPr>
          <w:rFonts w:asciiTheme="majorHAnsi" w:hAnsiTheme="majorHAnsi"/>
          <w:sz w:val="24"/>
          <w:szCs w:val="24"/>
        </w:rPr>
        <w:t>5</w:t>
      </w:r>
      <w:r>
        <w:rPr>
          <w:rFonts w:asciiTheme="majorHAnsi" w:hAnsiTheme="majorHAnsi"/>
          <w:sz w:val="24"/>
          <w:szCs w:val="24"/>
        </w:rPr>
        <w:t>], and</w:t>
      </w:r>
      <w:r w:rsidR="003679AD">
        <w:rPr>
          <w:rFonts w:asciiTheme="majorHAnsi" w:hAnsiTheme="majorHAnsi"/>
          <w:sz w:val="24"/>
          <w:szCs w:val="24"/>
        </w:rPr>
        <w:t xml:space="preserve"> Session</w:t>
      </w:r>
      <w:r>
        <w:rPr>
          <w:rFonts w:asciiTheme="majorHAnsi" w:hAnsiTheme="majorHAnsi"/>
          <w:sz w:val="24"/>
          <w:szCs w:val="24"/>
        </w:rPr>
        <w:t xml:space="preserve"> [</w:t>
      </w:r>
      <w:r w:rsidRPr="00567585">
        <w:rPr>
          <w:rFonts w:asciiTheme="majorHAnsi" w:hAnsiTheme="majorHAnsi"/>
          <w:i/>
          <w:sz w:val="24"/>
          <w:szCs w:val="24"/>
        </w:rPr>
        <w:t>F</w:t>
      </w:r>
      <w:r w:rsidR="003679AD">
        <w:rPr>
          <w:rFonts w:asciiTheme="majorHAnsi" w:hAnsiTheme="majorHAnsi"/>
          <w:sz w:val="24"/>
          <w:szCs w:val="24"/>
        </w:rPr>
        <w:t>(1,1</w:t>
      </w:r>
      <w:r w:rsidR="00844DD3">
        <w:rPr>
          <w:rFonts w:asciiTheme="majorHAnsi" w:hAnsiTheme="majorHAnsi"/>
          <w:sz w:val="24"/>
          <w:szCs w:val="24"/>
        </w:rPr>
        <w:t>6</w:t>
      </w:r>
      <w:r w:rsidR="003679AD">
        <w:rPr>
          <w:rFonts w:asciiTheme="majorHAnsi" w:hAnsiTheme="majorHAnsi"/>
          <w:sz w:val="24"/>
          <w:szCs w:val="24"/>
        </w:rPr>
        <w:t>)=</w:t>
      </w:r>
      <w:r w:rsidR="00844DD3">
        <w:rPr>
          <w:rFonts w:asciiTheme="majorHAnsi" w:hAnsiTheme="majorHAnsi"/>
          <w:sz w:val="24"/>
          <w:szCs w:val="24"/>
        </w:rPr>
        <w:t>62.29</w:t>
      </w:r>
      <w:r>
        <w:rPr>
          <w:rFonts w:asciiTheme="majorHAnsi" w:hAnsiTheme="majorHAnsi"/>
          <w:sz w:val="24"/>
          <w:szCs w:val="24"/>
        </w:rPr>
        <w:t xml:space="preserve">, </w:t>
      </w:r>
      <w:r w:rsidRPr="00567585">
        <w:rPr>
          <w:rFonts w:asciiTheme="majorHAnsi" w:hAnsiTheme="majorHAnsi"/>
          <w:i/>
          <w:sz w:val="24"/>
          <w:szCs w:val="24"/>
        </w:rPr>
        <w:t>p</w:t>
      </w:r>
      <w:r>
        <w:rPr>
          <w:rFonts w:asciiTheme="majorHAnsi" w:hAnsiTheme="majorHAnsi"/>
          <w:sz w:val="24"/>
          <w:szCs w:val="24"/>
        </w:rPr>
        <w:t>&lt;.001</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sidR="003679AD">
        <w:rPr>
          <w:rFonts w:asciiTheme="majorHAnsi" w:hAnsiTheme="majorHAnsi"/>
          <w:sz w:val="24"/>
          <w:szCs w:val="24"/>
        </w:rPr>
        <w:t xml:space="preserve"> =.</w:t>
      </w:r>
      <w:r w:rsidR="00844DD3">
        <w:rPr>
          <w:rFonts w:asciiTheme="majorHAnsi" w:hAnsiTheme="majorHAnsi"/>
          <w:sz w:val="24"/>
          <w:szCs w:val="24"/>
        </w:rPr>
        <w:t>80</w:t>
      </w:r>
      <w:r>
        <w:rPr>
          <w:rFonts w:asciiTheme="majorHAnsi" w:hAnsiTheme="majorHAnsi"/>
          <w:sz w:val="24"/>
          <w:szCs w:val="24"/>
        </w:rPr>
        <w:t>],</w:t>
      </w:r>
      <w:r w:rsidR="003679AD">
        <w:rPr>
          <w:rFonts w:asciiTheme="majorHAnsi" w:hAnsiTheme="majorHAnsi"/>
          <w:sz w:val="24"/>
          <w:szCs w:val="24"/>
        </w:rPr>
        <w:t xml:space="preserve"> but not significant effect of Target Present[</w:t>
      </w:r>
      <w:r w:rsidR="003679AD" w:rsidRPr="00567585">
        <w:rPr>
          <w:rFonts w:asciiTheme="majorHAnsi" w:hAnsiTheme="majorHAnsi"/>
          <w:i/>
          <w:sz w:val="24"/>
          <w:szCs w:val="24"/>
        </w:rPr>
        <w:t>F</w:t>
      </w:r>
      <w:r w:rsidR="003679AD">
        <w:rPr>
          <w:rFonts w:asciiTheme="majorHAnsi" w:hAnsiTheme="majorHAnsi"/>
          <w:sz w:val="24"/>
          <w:szCs w:val="24"/>
        </w:rPr>
        <w:t>(1,1</w:t>
      </w:r>
      <w:r w:rsidR="00844DD3">
        <w:rPr>
          <w:rFonts w:asciiTheme="majorHAnsi" w:hAnsiTheme="majorHAnsi"/>
          <w:sz w:val="24"/>
          <w:szCs w:val="24"/>
        </w:rPr>
        <w:t>6</w:t>
      </w:r>
      <w:r w:rsidR="003679AD">
        <w:rPr>
          <w:rFonts w:asciiTheme="majorHAnsi" w:hAnsiTheme="majorHAnsi"/>
          <w:sz w:val="24"/>
          <w:szCs w:val="24"/>
        </w:rPr>
        <w:t>)=.1</w:t>
      </w:r>
      <w:r w:rsidR="00844DD3">
        <w:rPr>
          <w:rFonts w:asciiTheme="majorHAnsi" w:hAnsiTheme="majorHAnsi"/>
          <w:sz w:val="24"/>
          <w:szCs w:val="24"/>
        </w:rPr>
        <w:t>2</w:t>
      </w:r>
      <w:r w:rsidR="003679AD">
        <w:rPr>
          <w:rFonts w:asciiTheme="majorHAnsi" w:hAnsiTheme="majorHAnsi"/>
          <w:sz w:val="24"/>
          <w:szCs w:val="24"/>
        </w:rPr>
        <w:t xml:space="preserve">, </w:t>
      </w:r>
      <w:r w:rsidR="003679AD" w:rsidRPr="00567585">
        <w:rPr>
          <w:rFonts w:asciiTheme="majorHAnsi" w:hAnsiTheme="majorHAnsi"/>
          <w:i/>
          <w:sz w:val="24"/>
          <w:szCs w:val="24"/>
        </w:rPr>
        <w:t>p</w:t>
      </w:r>
      <w:r w:rsidR="003679AD">
        <w:rPr>
          <w:rFonts w:asciiTheme="majorHAnsi" w:hAnsiTheme="majorHAnsi"/>
          <w:sz w:val="24"/>
          <w:szCs w:val="24"/>
        </w:rPr>
        <w:t>=.</w:t>
      </w:r>
      <w:r w:rsidR="00844DD3">
        <w:rPr>
          <w:rFonts w:asciiTheme="majorHAnsi" w:hAnsiTheme="majorHAnsi"/>
          <w:sz w:val="24"/>
          <w:szCs w:val="24"/>
        </w:rPr>
        <w:t>73</w:t>
      </w:r>
      <w:r w:rsidR="003679AD"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sidR="003679AD">
        <w:rPr>
          <w:rFonts w:asciiTheme="majorHAnsi" w:hAnsiTheme="majorHAnsi"/>
          <w:sz w:val="24"/>
          <w:szCs w:val="24"/>
        </w:rPr>
        <w:t xml:space="preserve"> =.0</w:t>
      </w:r>
      <w:r w:rsidR="00844DD3">
        <w:rPr>
          <w:rFonts w:asciiTheme="majorHAnsi" w:hAnsiTheme="majorHAnsi"/>
          <w:sz w:val="24"/>
          <w:szCs w:val="24"/>
        </w:rPr>
        <w:t>07</w:t>
      </w:r>
      <w:r w:rsidR="003679AD">
        <w:rPr>
          <w:rFonts w:asciiTheme="majorHAnsi" w:hAnsiTheme="majorHAnsi"/>
          <w:sz w:val="24"/>
          <w:szCs w:val="24"/>
        </w:rPr>
        <w:t>] and no</w:t>
      </w:r>
      <w:r>
        <w:rPr>
          <w:rFonts w:asciiTheme="majorHAnsi" w:hAnsiTheme="majorHAnsi"/>
          <w:sz w:val="24"/>
          <w:szCs w:val="24"/>
        </w:rPr>
        <w:t xml:space="preserve"> statistically significant interaction between </w:t>
      </w:r>
      <w:r w:rsidR="003679AD">
        <w:rPr>
          <w:rFonts w:asciiTheme="majorHAnsi" w:hAnsiTheme="majorHAnsi"/>
          <w:sz w:val="24"/>
          <w:szCs w:val="24"/>
        </w:rPr>
        <w:t>the three factors</w:t>
      </w:r>
      <w:r>
        <w:rPr>
          <w:rFonts w:asciiTheme="majorHAnsi" w:hAnsiTheme="majorHAnsi"/>
          <w:sz w:val="24"/>
          <w:szCs w:val="24"/>
        </w:rPr>
        <w:t xml:space="preserve"> [</w:t>
      </w:r>
      <w:r w:rsidRPr="00567585">
        <w:rPr>
          <w:rFonts w:asciiTheme="majorHAnsi" w:hAnsiTheme="majorHAnsi"/>
          <w:i/>
          <w:sz w:val="24"/>
          <w:szCs w:val="24"/>
        </w:rPr>
        <w:t>F</w:t>
      </w:r>
      <w:r w:rsidR="003679AD">
        <w:rPr>
          <w:rFonts w:asciiTheme="majorHAnsi" w:hAnsiTheme="majorHAnsi"/>
          <w:sz w:val="24"/>
          <w:szCs w:val="24"/>
        </w:rPr>
        <w:t>(1,1</w:t>
      </w:r>
      <w:r w:rsidR="00844DD3">
        <w:rPr>
          <w:rFonts w:asciiTheme="majorHAnsi" w:hAnsiTheme="majorHAnsi"/>
          <w:sz w:val="24"/>
          <w:szCs w:val="24"/>
        </w:rPr>
        <w:t>6</w:t>
      </w:r>
      <w:r w:rsidR="003679AD">
        <w:rPr>
          <w:rFonts w:asciiTheme="majorHAnsi" w:hAnsiTheme="majorHAnsi"/>
          <w:sz w:val="24"/>
          <w:szCs w:val="24"/>
        </w:rPr>
        <w:t>)=</w:t>
      </w:r>
      <w:r w:rsidR="00844DD3">
        <w:rPr>
          <w:rFonts w:asciiTheme="majorHAnsi" w:hAnsiTheme="majorHAnsi"/>
          <w:sz w:val="24"/>
          <w:szCs w:val="24"/>
        </w:rPr>
        <w:t>3.09</w:t>
      </w:r>
      <w:r>
        <w:rPr>
          <w:rFonts w:asciiTheme="majorHAnsi" w:hAnsiTheme="majorHAnsi"/>
          <w:sz w:val="24"/>
          <w:szCs w:val="24"/>
        </w:rPr>
        <w:t xml:space="preserve">, </w:t>
      </w:r>
      <w:r w:rsidRPr="00567585">
        <w:rPr>
          <w:rFonts w:asciiTheme="majorHAnsi" w:hAnsiTheme="majorHAnsi"/>
          <w:i/>
          <w:sz w:val="24"/>
          <w:szCs w:val="24"/>
        </w:rPr>
        <w:t>p</w:t>
      </w:r>
      <w:r w:rsidR="003679AD">
        <w:rPr>
          <w:rFonts w:asciiTheme="majorHAnsi" w:hAnsiTheme="majorHAnsi"/>
          <w:sz w:val="24"/>
          <w:szCs w:val="24"/>
        </w:rPr>
        <w:t>=.</w:t>
      </w:r>
      <w:r w:rsidR="00844DD3">
        <w:rPr>
          <w:rFonts w:asciiTheme="majorHAnsi" w:hAnsiTheme="majorHAnsi"/>
          <w:sz w:val="24"/>
          <w:szCs w:val="24"/>
        </w:rPr>
        <w:t>10</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ɳ</m:t>
            </m:r>
          </m:e>
          <m:sub>
            <m:r>
              <w:rPr>
                <w:rFonts w:ascii="Cambria Math" w:hAnsi="Cambria Math"/>
                <w:sz w:val="24"/>
                <w:szCs w:val="24"/>
              </w:rPr>
              <m:t>p</m:t>
            </m:r>
          </m:sub>
          <m:sup>
            <m:r>
              <w:rPr>
                <w:rFonts w:ascii="Cambria Math" w:hAnsi="Cambria Math"/>
                <w:sz w:val="24"/>
                <w:szCs w:val="24"/>
              </w:rPr>
              <m:t>2</m:t>
            </m:r>
          </m:sup>
        </m:sSubSup>
      </m:oMath>
      <w:r w:rsidR="003679AD">
        <w:rPr>
          <w:rFonts w:asciiTheme="majorHAnsi" w:hAnsiTheme="majorHAnsi"/>
          <w:sz w:val="24"/>
          <w:szCs w:val="24"/>
        </w:rPr>
        <w:t xml:space="preserve"> =.</w:t>
      </w:r>
      <w:r w:rsidR="00844DD3">
        <w:rPr>
          <w:rFonts w:asciiTheme="majorHAnsi" w:hAnsiTheme="majorHAnsi"/>
          <w:sz w:val="24"/>
          <w:szCs w:val="24"/>
        </w:rPr>
        <w:t>16</w:t>
      </w:r>
      <w:r>
        <w:rPr>
          <w:rFonts w:asciiTheme="majorHAnsi" w:hAnsiTheme="majorHAnsi"/>
          <w:sz w:val="24"/>
          <w:szCs w:val="24"/>
        </w:rPr>
        <w:t>]</w:t>
      </w:r>
      <w:r w:rsidRPr="00801EEF">
        <w:rPr>
          <w:rFonts w:asciiTheme="majorHAnsi" w:hAnsiTheme="majorHAnsi"/>
          <w:sz w:val="24"/>
          <w:szCs w:val="24"/>
        </w:rPr>
        <w:t>.</w:t>
      </w:r>
      <w:r w:rsidR="005D68D8">
        <w:rPr>
          <w:rFonts w:asciiTheme="majorHAnsi" w:hAnsiTheme="majorHAnsi"/>
          <w:sz w:val="24"/>
          <w:szCs w:val="24"/>
        </w:rPr>
        <w:t xml:space="preserve"> Paired sample t-test further showed that on Monday session participants were significantly more accurate on homogeneous displays, regardless whether the target was </w:t>
      </w:r>
      <w:r w:rsidR="00864E35">
        <w:rPr>
          <w:rFonts w:asciiTheme="majorHAnsi" w:hAnsiTheme="majorHAnsi"/>
          <w:sz w:val="24"/>
          <w:szCs w:val="24"/>
        </w:rPr>
        <w:t>absent</w:t>
      </w:r>
      <w:r w:rsidR="005D68D8">
        <w:rPr>
          <w:rFonts w:asciiTheme="majorHAnsi" w:hAnsiTheme="majorHAnsi"/>
          <w:sz w:val="24"/>
          <w:szCs w:val="24"/>
        </w:rPr>
        <w:t xml:space="preserve"> [</w:t>
      </w:r>
      <w:r w:rsidR="005D68D8" w:rsidRPr="0035011D">
        <w:rPr>
          <w:rFonts w:asciiTheme="majorHAnsi" w:hAnsiTheme="majorHAnsi"/>
          <w:i/>
          <w:sz w:val="24"/>
          <w:szCs w:val="24"/>
        </w:rPr>
        <w:t>t</w:t>
      </w:r>
      <w:r w:rsidR="005D68D8">
        <w:rPr>
          <w:rFonts w:asciiTheme="majorHAnsi" w:hAnsiTheme="majorHAnsi"/>
          <w:sz w:val="24"/>
          <w:szCs w:val="24"/>
        </w:rPr>
        <w:t>(1</w:t>
      </w:r>
      <w:r w:rsidR="00CC074F">
        <w:rPr>
          <w:rFonts w:asciiTheme="majorHAnsi" w:hAnsiTheme="majorHAnsi"/>
          <w:sz w:val="24"/>
          <w:szCs w:val="24"/>
        </w:rPr>
        <w:t>6</w:t>
      </w:r>
      <w:r w:rsidR="005D68D8">
        <w:rPr>
          <w:rFonts w:asciiTheme="majorHAnsi" w:hAnsiTheme="majorHAnsi"/>
          <w:sz w:val="24"/>
          <w:szCs w:val="24"/>
        </w:rPr>
        <w:t>)=2.4</w:t>
      </w:r>
      <w:r w:rsidR="00CC074F">
        <w:rPr>
          <w:rFonts w:asciiTheme="majorHAnsi" w:hAnsiTheme="majorHAnsi"/>
          <w:sz w:val="24"/>
          <w:szCs w:val="24"/>
        </w:rPr>
        <w:t>3</w:t>
      </w:r>
      <w:r w:rsidR="005D68D8">
        <w:rPr>
          <w:rFonts w:asciiTheme="majorHAnsi" w:hAnsiTheme="majorHAnsi"/>
          <w:sz w:val="24"/>
          <w:szCs w:val="24"/>
        </w:rPr>
        <w:t>,</w:t>
      </w:r>
      <w:r w:rsidR="005D68D8" w:rsidRPr="0035011D">
        <w:rPr>
          <w:rFonts w:asciiTheme="majorHAnsi" w:hAnsiTheme="majorHAnsi"/>
          <w:i/>
          <w:sz w:val="24"/>
          <w:szCs w:val="24"/>
        </w:rPr>
        <w:t>p</w:t>
      </w:r>
      <w:r w:rsidR="00CC074F">
        <w:rPr>
          <w:rFonts w:asciiTheme="majorHAnsi" w:hAnsiTheme="majorHAnsi"/>
          <w:sz w:val="24"/>
          <w:szCs w:val="24"/>
        </w:rPr>
        <w:t>=</w:t>
      </w:r>
      <w:r w:rsidR="005D68D8">
        <w:rPr>
          <w:rFonts w:asciiTheme="majorHAnsi" w:hAnsiTheme="majorHAnsi"/>
          <w:sz w:val="24"/>
          <w:szCs w:val="24"/>
        </w:rPr>
        <w:t xml:space="preserve">.03 or </w:t>
      </w:r>
      <w:r w:rsidR="00864E35">
        <w:rPr>
          <w:rFonts w:asciiTheme="majorHAnsi" w:hAnsiTheme="majorHAnsi"/>
          <w:sz w:val="24"/>
          <w:szCs w:val="24"/>
        </w:rPr>
        <w:t>present</w:t>
      </w:r>
      <w:r w:rsidR="005D68D8">
        <w:rPr>
          <w:rFonts w:asciiTheme="majorHAnsi" w:hAnsiTheme="majorHAnsi"/>
          <w:sz w:val="24"/>
          <w:szCs w:val="24"/>
        </w:rPr>
        <w:t xml:space="preserve"> [</w:t>
      </w:r>
      <w:r w:rsidR="005D68D8" w:rsidRPr="0035011D">
        <w:rPr>
          <w:rFonts w:asciiTheme="majorHAnsi" w:hAnsiTheme="majorHAnsi"/>
          <w:i/>
          <w:sz w:val="24"/>
          <w:szCs w:val="24"/>
        </w:rPr>
        <w:t>t</w:t>
      </w:r>
      <w:r w:rsidR="00864E35">
        <w:rPr>
          <w:rFonts w:asciiTheme="majorHAnsi" w:hAnsiTheme="majorHAnsi"/>
          <w:sz w:val="24"/>
          <w:szCs w:val="24"/>
        </w:rPr>
        <w:t>(1</w:t>
      </w:r>
      <w:r w:rsidR="00CC074F">
        <w:rPr>
          <w:rFonts w:asciiTheme="majorHAnsi" w:hAnsiTheme="majorHAnsi"/>
          <w:sz w:val="24"/>
          <w:szCs w:val="24"/>
        </w:rPr>
        <w:t>6</w:t>
      </w:r>
      <w:r w:rsidR="00864E35">
        <w:rPr>
          <w:rFonts w:asciiTheme="majorHAnsi" w:hAnsiTheme="majorHAnsi"/>
          <w:sz w:val="24"/>
          <w:szCs w:val="24"/>
        </w:rPr>
        <w:t>)=</w:t>
      </w:r>
      <w:r w:rsidR="00CC074F">
        <w:rPr>
          <w:rFonts w:asciiTheme="majorHAnsi" w:hAnsiTheme="majorHAnsi"/>
          <w:sz w:val="24"/>
          <w:szCs w:val="24"/>
        </w:rPr>
        <w:t>4.41</w:t>
      </w:r>
      <w:r w:rsidR="005D68D8">
        <w:rPr>
          <w:rFonts w:asciiTheme="majorHAnsi" w:hAnsiTheme="majorHAnsi"/>
          <w:sz w:val="24"/>
          <w:szCs w:val="24"/>
        </w:rPr>
        <w:t>,</w:t>
      </w:r>
      <w:r w:rsidR="005D68D8" w:rsidRPr="0035011D">
        <w:rPr>
          <w:rFonts w:asciiTheme="majorHAnsi" w:hAnsiTheme="majorHAnsi"/>
          <w:i/>
          <w:sz w:val="24"/>
          <w:szCs w:val="24"/>
        </w:rPr>
        <w:t>p</w:t>
      </w:r>
      <w:r w:rsidR="005D68D8">
        <w:rPr>
          <w:rFonts w:asciiTheme="majorHAnsi" w:hAnsiTheme="majorHAnsi"/>
          <w:sz w:val="24"/>
          <w:szCs w:val="24"/>
        </w:rPr>
        <w:t xml:space="preserve">&lt;.001, similarly on Friday session </w:t>
      </w:r>
      <w:r w:rsidR="00864E35">
        <w:rPr>
          <w:rFonts w:asciiTheme="majorHAnsi" w:hAnsiTheme="majorHAnsi"/>
          <w:sz w:val="24"/>
          <w:szCs w:val="24"/>
        </w:rPr>
        <w:t>participants were significantly more accurate on homogeneous displays, regardless whether the target was absent [</w:t>
      </w:r>
      <w:r w:rsidR="00864E35" w:rsidRPr="0035011D">
        <w:rPr>
          <w:rFonts w:asciiTheme="majorHAnsi" w:hAnsiTheme="majorHAnsi"/>
          <w:i/>
          <w:sz w:val="24"/>
          <w:szCs w:val="24"/>
        </w:rPr>
        <w:t>t</w:t>
      </w:r>
      <w:r w:rsidR="00864E35">
        <w:rPr>
          <w:rFonts w:asciiTheme="majorHAnsi" w:hAnsiTheme="majorHAnsi"/>
          <w:sz w:val="24"/>
          <w:szCs w:val="24"/>
        </w:rPr>
        <w:t>(1</w:t>
      </w:r>
      <w:r w:rsidR="00CC074F">
        <w:rPr>
          <w:rFonts w:asciiTheme="majorHAnsi" w:hAnsiTheme="majorHAnsi"/>
          <w:sz w:val="24"/>
          <w:szCs w:val="24"/>
        </w:rPr>
        <w:t>6</w:t>
      </w:r>
      <w:r w:rsidR="00864E35">
        <w:rPr>
          <w:rFonts w:asciiTheme="majorHAnsi" w:hAnsiTheme="majorHAnsi"/>
          <w:sz w:val="24"/>
          <w:szCs w:val="24"/>
        </w:rPr>
        <w:t>)=</w:t>
      </w:r>
      <w:r w:rsidR="00CC074F">
        <w:rPr>
          <w:rFonts w:asciiTheme="majorHAnsi" w:hAnsiTheme="majorHAnsi"/>
          <w:sz w:val="24"/>
          <w:szCs w:val="24"/>
        </w:rPr>
        <w:t>4</w:t>
      </w:r>
      <w:r w:rsidR="00864E35">
        <w:rPr>
          <w:rFonts w:asciiTheme="majorHAnsi" w:hAnsiTheme="majorHAnsi"/>
          <w:sz w:val="24"/>
          <w:szCs w:val="24"/>
        </w:rPr>
        <w:t>.</w:t>
      </w:r>
      <w:r w:rsidR="00CC074F">
        <w:rPr>
          <w:rFonts w:asciiTheme="majorHAnsi" w:hAnsiTheme="majorHAnsi"/>
          <w:sz w:val="24"/>
          <w:szCs w:val="24"/>
        </w:rPr>
        <w:t>14</w:t>
      </w:r>
      <w:r w:rsidR="00864E35">
        <w:rPr>
          <w:rFonts w:asciiTheme="majorHAnsi" w:hAnsiTheme="majorHAnsi"/>
          <w:sz w:val="24"/>
          <w:szCs w:val="24"/>
        </w:rPr>
        <w:t>,</w:t>
      </w:r>
      <w:r w:rsidR="00864E35" w:rsidRPr="0035011D">
        <w:rPr>
          <w:rFonts w:asciiTheme="majorHAnsi" w:hAnsiTheme="majorHAnsi"/>
          <w:i/>
          <w:sz w:val="24"/>
          <w:szCs w:val="24"/>
        </w:rPr>
        <w:t>p</w:t>
      </w:r>
      <w:r w:rsidR="00CC074F">
        <w:rPr>
          <w:rFonts w:asciiTheme="majorHAnsi" w:hAnsiTheme="majorHAnsi"/>
          <w:sz w:val="24"/>
          <w:szCs w:val="24"/>
        </w:rPr>
        <w:t>=</w:t>
      </w:r>
      <w:r w:rsidR="00864E35">
        <w:rPr>
          <w:rFonts w:asciiTheme="majorHAnsi" w:hAnsiTheme="majorHAnsi"/>
          <w:sz w:val="24"/>
          <w:szCs w:val="24"/>
        </w:rPr>
        <w:t>.00</w:t>
      </w:r>
      <w:r w:rsidR="00CC074F">
        <w:rPr>
          <w:rFonts w:asciiTheme="majorHAnsi" w:hAnsiTheme="majorHAnsi"/>
          <w:sz w:val="24"/>
          <w:szCs w:val="24"/>
        </w:rPr>
        <w:t>1</w:t>
      </w:r>
      <w:r w:rsidR="00864E35">
        <w:rPr>
          <w:rFonts w:asciiTheme="majorHAnsi" w:hAnsiTheme="majorHAnsi"/>
          <w:sz w:val="24"/>
          <w:szCs w:val="24"/>
        </w:rPr>
        <w:t xml:space="preserve"> or present [</w:t>
      </w:r>
      <w:r w:rsidR="00864E35" w:rsidRPr="0035011D">
        <w:rPr>
          <w:rFonts w:asciiTheme="majorHAnsi" w:hAnsiTheme="majorHAnsi"/>
          <w:i/>
          <w:sz w:val="24"/>
          <w:szCs w:val="24"/>
        </w:rPr>
        <w:t>t</w:t>
      </w:r>
      <w:r w:rsidR="00864E35">
        <w:rPr>
          <w:rFonts w:asciiTheme="majorHAnsi" w:hAnsiTheme="majorHAnsi"/>
          <w:sz w:val="24"/>
          <w:szCs w:val="24"/>
        </w:rPr>
        <w:t>(1</w:t>
      </w:r>
      <w:r w:rsidR="00CC074F">
        <w:rPr>
          <w:rFonts w:asciiTheme="majorHAnsi" w:hAnsiTheme="majorHAnsi"/>
          <w:sz w:val="24"/>
          <w:szCs w:val="24"/>
        </w:rPr>
        <w:t>6</w:t>
      </w:r>
      <w:r w:rsidR="00864E35">
        <w:rPr>
          <w:rFonts w:asciiTheme="majorHAnsi" w:hAnsiTheme="majorHAnsi"/>
          <w:sz w:val="24"/>
          <w:szCs w:val="24"/>
        </w:rPr>
        <w:t>)=4.</w:t>
      </w:r>
      <w:r w:rsidR="00CC074F">
        <w:rPr>
          <w:rFonts w:asciiTheme="majorHAnsi" w:hAnsiTheme="majorHAnsi"/>
          <w:sz w:val="24"/>
          <w:szCs w:val="24"/>
        </w:rPr>
        <w:t>47</w:t>
      </w:r>
      <w:r w:rsidR="00864E35">
        <w:rPr>
          <w:rFonts w:asciiTheme="majorHAnsi" w:hAnsiTheme="majorHAnsi"/>
          <w:sz w:val="24"/>
          <w:szCs w:val="24"/>
        </w:rPr>
        <w:t>,</w:t>
      </w:r>
      <w:r w:rsidR="00864E35" w:rsidRPr="0035011D">
        <w:rPr>
          <w:rFonts w:asciiTheme="majorHAnsi" w:hAnsiTheme="majorHAnsi"/>
          <w:i/>
          <w:sz w:val="24"/>
          <w:szCs w:val="24"/>
        </w:rPr>
        <w:t>p</w:t>
      </w:r>
      <w:r w:rsidR="00CC074F">
        <w:rPr>
          <w:rFonts w:asciiTheme="majorHAnsi" w:hAnsiTheme="majorHAnsi"/>
          <w:sz w:val="24"/>
          <w:szCs w:val="24"/>
        </w:rPr>
        <w:t>&lt;</w:t>
      </w:r>
      <w:r w:rsidR="00864E35">
        <w:rPr>
          <w:rFonts w:asciiTheme="majorHAnsi" w:hAnsiTheme="majorHAnsi"/>
          <w:sz w:val="24"/>
          <w:szCs w:val="24"/>
        </w:rPr>
        <w:t xml:space="preserve">.001. Then we split these data by difficulty instead. On homogeneous trials we observe participants’ accuracy increased significantly on Friday session (compared to the Monday one) </w:t>
      </w:r>
      <w:r w:rsidR="00583AF6">
        <w:rPr>
          <w:rFonts w:asciiTheme="majorHAnsi" w:hAnsiTheme="majorHAnsi"/>
          <w:sz w:val="24"/>
          <w:szCs w:val="24"/>
        </w:rPr>
        <w:t>when the target was</w:t>
      </w:r>
      <w:r w:rsidR="00864E35">
        <w:rPr>
          <w:rFonts w:asciiTheme="majorHAnsi" w:hAnsiTheme="majorHAnsi"/>
          <w:sz w:val="24"/>
          <w:szCs w:val="24"/>
        </w:rPr>
        <w:t xml:space="preserve"> absent</w:t>
      </w:r>
      <w:r w:rsidR="007E4E6D">
        <w:rPr>
          <w:rFonts w:asciiTheme="majorHAnsi" w:hAnsiTheme="majorHAnsi"/>
          <w:sz w:val="24"/>
          <w:szCs w:val="24"/>
        </w:rPr>
        <w:t xml:space="preserve"> [</w:t>
      </w:r>
      <w:r w:rsidR="007E4E6D" w:rsidRPr="0035011D">
        <w:rPr>
          <w:rFonts w:asciiTheme="majorHAnsi" w:hAnsiTheme="majorHAnsi"/>
          <w:i/>
          <w:sz w:val="24"/>
          <w:szCs w:val="24"/>
        </w:rPr>
        <w:t>t</w:t>
      </w:r>
      <w:r w:rsidR="007E4E6D">
        <w:rPr>
          <w:rFonts w:asciiTheme="majorHAnsi" w:hAnsiTheme="majorHAnsi"/>
          <w:sz w:val="24"/>
          <w:szCs w:val="24"/>
        </w:rPr>
        <w:t>(1</w:t>
      </w:r>
      <w:r w:rsidR="00CC074F">
        <w:rPr>
          <w:rFonts w:asciiTheme="majorHAnsi" w:hAnsiTheme="majorHAnsi"/>
          <w:sz w:val="24"/>
          <w:szCs w:val="24"/>
        </w:rPr>
        <w:t>6</w:t>
      </w:r>
      <w:r w:rsidR="007E4E6D">
        <w:rPr>
          <w:rFonts w:asciiTheme="majorHAnsi" w:hAnsiTheme="majorHAnsi"/>
          <w:sz w:val="24"/>
          <w:szCs w:val="24"/>
        </w:rPr>
        <w:t>)=3.</w:t>
      </w:r>
      <w:r w:rsidR="00CC074F">
        <w:rPr>
          <w:rFonts w:asciiTheme="majorHAnsi" w:hAnsiTheme="majorHAnsi"/>
          <w:sz w:val="24"/>
          <w:szCs w:val="24"/>
        </w:rPr>
        <w:t>71</w:t>
      </w:r>
      <w:r w:rsidR="007E4E6D">
        <w:rPr>
          <w:rFonts w:asciiTheme="majorHAnsi" w:hAnsiTheme="majorHAnsi"/>
          <w:sz w:val="24"/>
          <w:szCs w:val="24"/>
        </w:rPr>
        <w:t>,</w:t>
      </w:r>
      <w:r w:rsidR="007E4E6D" w:rsidRPr="0035011D">
        <w:rPr>
          <w:rFonts w:asciiTheme="majorHAnsi" w:hAnsiTheme="majorHAnsi"/>
          <w:i/>
          <w:sz w:val="24"/>
          <w:szCs w:val="24"/>
        </w:rPr>
        <w:t>p</w:t>
      </w:r>
      <w:r w:rsidR="007E4E6D">
        <w:rPr>
          <w:rFonts w:asciiTheme="majorHAnsi" w:hAnsiTheme="majorHAnsi"/>
          <w:sz w:val="24"/>
          <w:szCs w:val="24"/>
        </w:rPr>
        <w:t>=.00</w:t>
      </w:r>
      <w:r w:rsidR="00CC074F">
        <w:rPr>
          <w:rFonts w:asciiTheme="majorHAnsi" w:hAnsiTheme="majorHAnsi"/>
          <w:sz w:val="24"/>
          <w:szCs w:val="24"/>
        </w:rPr>
        <w:t>2</w:t>
      </w:r>
      <w:r w:rsidR="007E4E6D">
        <w:rPr>
          <w:rFonts w:asciiTheme="majorHAnsi" w:hAnsiTheme="majorHAnsi"/>
          <w:sz w:val="24"/>
          <w:szCs w:val="24"/>
        </w:rPr>
        <w:t>]</w:t>
      </w:r>
      <w:r w:rsidR="00583AF6">
        <w:rPr>
          <w:rFonts w:asciiTheme="majorHAnsi" w:hAnsiTheme="majorHAnsi"/>
          <w:sz w:val="24"/>
          <w:szCs w:val="24"/>
        </w:rPr>
        <w:t xml:space="preserve"> </w:t>
      </w:r>
      <w:r w:rsidR="00CC074F">
        <w:rPr>
          <w:rFonts w:asciiTheme="majorHAnsi" w:hAnsiTheme="majorHAnsi"/>
          <w:sz w:val="24"/>
          <w:szCs w:val="24"/>
        </w:rPr>
        <w:t>and</w:t>
      </w:r>
      <w:r w:rsidR="00583AF6">
        <w:rPr>
          <w:rFonts w:asciiTheme="majorHAnsi" w:hAnsiTheme="majorHAnsi"/>
          <w:sz w:val="24"/>
          <w:szCs w:val="24"/>
        </w:rPr>
        <w:t xml:space="preserve"> when it was present [</w:t>
      </w:r>
      <w:r w:rsidR="00583AF6" w:rsidRPr="0035011D">
        <w:rPr>
          <w:rFonts w:asciiTheme="majorHAnsi" w:hAnsiTheme="majorHAnsi"/>
          <w:i/>
          <w:sz w:val="24"/>
          <w:szCs w:val="24"/>
        </w:rPr>
        <w:t>t</w:t>
      </w:r>
      <w:r w:rsidR="00583AF6">
        <w:rPr>
          <w:rFonts w:asciiTheme="majorHAnsi" w:hAnsiTheme="majorHAnsi"/>
          <w:sz w:val="24"/>
          <w:szCs w:val="24"/>
        </w:rPr>
        <w:t>(1</w:t>
      </w:r>
      <w:r w:rsidR="00CC074F">
        <w:rPr>
          <w:rFonts w:asciiTheme="majorHAnsi" w:hAnsiTheme="majorHAnsi"/>
          <w:sz w:val="24"/>
          <w:szCs w:val="24"/>
        </w:rPr>
        <w:t>6</w:t>
      </w:r>
      <w:r w:rsidR="00583AF6">
        <w:rPr>
          <w:rFonts w:asciiTheme="majorHAnsi" w:hAnsiTheme="majorHAnsi"/>
          <w:sz w:val="24"/>
          <w:szCs w:val="24"/>
        </w:rPr>
        <w:t>)=2.</w:t>
      </w:r>
      <w:r w:rsidR="00CC074F">
        <w:rPr>
          <w:rFonts w:asciiTheme="majorHAnsi" w:hAnsiTheme="majorHAnsi"/>
          <w:sz w:val="24"/>
          <w:szCs w:val="24"/>
        </w:rPr>
        <w:t>11</w:t>
      </w:r>
      <w:r w:rsidR="00583AF6">
        <w:rPr>
          <w:rFonts w:asciiTheme="majorHAnsi" w:hAnsiTheme="majorHAnsi"/>
          <w:sz w:val="24"/>
          <w:szCs w:val="24"/>
        </w:rPr>
        <w:t xml:space="preserve">, </w:t>
      </w:r>
      <w:r w:rsidR="00583AF6" w:rsidRPr="0035011D">
        <w:rPr>
          <w:rFonts w:asciiTheme="majorHAnsi" w:hAnsiTheme="majorHAnsi"/>
          <w:i/>
          <w:sz w:val="24"/>
          <w:szCs w:val="24"/>
        </w:rPr>
        <w:t>p</w:t>
      </w:r>
      <w:r w:rsidR="00583AF6">
        <w:rPr>
          <w:rFonts w:asciiTheme="majorHAnsi" w:hAnsiTheme="majorHAnsi"/>
          <w:sz w:val="24"/>
          <w:szCs w:val="24"/>
        </w:rPr>
        <w:t>=.</w:t>
      </w:r>
      <w:r w:rsidR="00CC074F">
        <w:rPr>
          <w:rFonts w:asciiTheme="majorHAnsi" w:hAnsiTheme="majorHAnsi"/>
          <w:sz w:val="24"/>
          <w:szCs w:val="24"/>
        </w:rPr>
        <w:t>51</w:t>
      </w:r>
      <w:r w:rsidR="00583AF6">
        <w:rPr>
          <w:rFonts w:asciiTheme="majorHAnsi" w:hAnsiTheme="majorHAnsi"/>
          <w:sz w:val="24"/>
          <w:szCs w:val="24"/>
        </w:rPr>
        <w:t>]. O</w:t>
      </w:r>
      <w:r w:rsidR="00864E35">
        <w:rPr>
          <w:rFonts w:asciiTheme="majorHAnsi" w:hAnsiTheme="majorHAnsi"/>
          <w:sz w:val="24"/>
          <w:szCs w:val="24"/>
        </w:rPr>
        <w:t xml:space="preserve">n heterogeneous trials </w:t>
      </w:r>
      <w:r w:rsidR="007E4E6D">
        <w:rPr>
          <w:rFonts w:asciiTheme="majorHAnsi" w:hAnsiTheme="majorHAnsi"/>
          <w:sz w:val="24"/>
          <w:szCs w:val="24"/>
        </w:rPr>
        <w:t>we observe participants’ accuracy increased significantly on Friday session (compared to the Monday one) both when the target was present [</w:t>
      </w:r>
      <w:r w:rsidR="007E4E6D" w:rsidRPr="0035011D">
        <w:rPr>
          <w:rFonts w:asciiTheme="majorHAnsi" w:hAnsiTheme="majorHAnsi"/>
          <w:i/>
          <w:sz w:val="24"/>
          <w:szCs w:val="24"/>
        </w:rPr>
        <w:t>t</w:t>
      </w:r>
      <w:r w:rsidR="007E4E6D">
        <w:rPr>
          <w:rFonts w:asciiTheme="majorHAnsi" w:hAnsiTheme="majorHAnsi"/>
          <w:sz w:val="24"/>
          <w:szCs w:val="24"/>
        </w:rPr>
        <w:t>(1</w:t>
      </w:r>
      <w:r w:rsidR="00CC074F">
        <w:rPr>
          <w:rFonts w:asciiTheme="majorHAnsi" w:hAnsiTheme="majorHAnsi"/>
          <w:sz w:val="24"/>
          <w:szCs w:val="24"/>
        </w:rPr>
        <w:t>6</w:t>
      </w:r>
      <w:r w:rsidR="007E4E6D">
        <w:rPr>
          <w:rFonts w:asciiTheme="majorHAnsi" w:hAnsiTheme="majorHAnsi"/>
          <w:sz w:val="24"/>
          <w:szCs w:val="24"/>
        </w:rPr>
        <w:t>)=</w:t>
      </w:r>
      <w:r w:rsidR="00CC074F">
        <w:rPr>
          <w:rFonts w:asciiTheme="majorHAnsi" w:hAnsiTheme="majorHAnsi"/>
          <w:sz w:val="24"/>
          <w:szCs w:val="24"/>
        </w:rPr>
        <w:t>7.07</w:t>
      </w:r>
      <w:r w:rsidR="007E4E6D">
        <w:rPr>
          <w:rFonts w:asciiTheme="majorHAnsi" w:hAnsiTheme="majorHAnsi"/>
          <w:sz w:val="24"/>
          <w:szCs w:val="24"/>
        </w:rPr>
        <w:t xml:space="preserve">, </w:t>
      </w:r>
      <w:r w:rsidR="007E4E6D" w:rsidRPr="0035011D">
        <w:rPr>
          <w:rFonts w:asciiTheme="majorHAnsi" w:hAnsiTheme="majorHAnsi"/>
          <w:i/>
          <w:sz w:val="24"/>
          <w:szCs w:val="24"/>
        </w:rPr>
        <w:t>p</w:t>
      </w:r>
      <w:r w:rsidR="007E4E6D">
        <w:rPr>
          <w:rFonts w:asciiTheme="majorHAnsi" w:hAnsiTheme="majorHAnsi"/>
          <w:sz w:val="24"/>
          <w:szCs w:val="24"/>
        </w:rPr>
        <w:t>&lt;.001] and absent [</w:t>
      </w:r>
      <w:r w:rsidR="007E4E6D" w:rsidRPr="0035011D">
        <w:rPr>
          <w:rFonts w:asciiTheme="majorHAnsi" w:hAnsiTheme="majorHAnsi"/>
          <w:i/>
          <w:sz w:val="24"/>
          <w:szCs w:val="24"/>
        </w:rPr>
        <w:t>t</w:t>
      </w:r>
      <w:r w:rsidR="007E4E6D">
        <w:rPr>
          <w:rFonts w:asciiTheme="majorHAnsi" w:hAnsiTheme="majorHAnsi"/>
          <w:sz w:val="24"/>
          <w:szCs w:val="24"/>
        </w:rPr>
        <w:t>(1</w:t>
      </w:r>
      <w:r w:rsidR="00CC074F">
        <w:rPr>
          <w:rFonts w:asciiTheme="majorHAnsi" w:hAnsiTheme="majorHAnsi"/>
          <w:sz w:val="24"/>
          <w:szCs w:val="24"/>
        </w:rPr>
        <w:t>6</w:t>
      </w:r>
      <w:r w:rsidR="007E4E6D">
        <w:rPr>
          <w:rFonts w:asciiTheme="majorHAnsi" w:hAnsiTheme="majorHAnsi"/>
          <w:sz w:val="24"/>
          <w:szCs w:val="24"/>
        </w:rPr>
        <w:t>)=</w:t>
      </w:r>
      <w:r w:rsidR="00CC074F">
        <w:rPr>
          <w:rFonts w:asciiTheme="majorHAnsi" w:hAnsiTheme="majorHAnsi"/>
          <w:sz w:val="24"/>
          <w:szCs w:val="24"/>
        </w:rPr>
        <w:t>2.80</w:t>
      </w:r>
      <w:r w:rsidR="007E4E6D">
        <w:rPr>
          <w:rFonts w:asciiTheme="majorHAnsi" w:hAnsiTheme="majorHAnsi"/>
          <w:sz w:val="24"/>
          <w:szCs w:val="24"/>
        </w:rPr>
        <w:t xml:space="preserve">, </w:t>
      </w:r>
      <w:r w:rsidR="007E4E6D" w:rsidRPr="0035011D">
        <w:rPr>
          <w:rFonts w:asciiTheme="majorHAnsi" w:hAnsiTheme="majorHAnsi"/>
          <w:i/>
          <w:sz w:val="24"/>
          <w:szCs w:val="24"/>
        </w:rPr>
        <w:t>p</w:t>
      </w:r>
      <w:r w:rsidR="007E4E6D">
        <w:rPr>
          <w:rFonts w:asciiTheme="majorHAnsi" w:hAnsiTheme="majorHAnsi"/>
          <w:sz w:val="24"/>
          <w:szCs w:val="24"/>
        </w:rPr>
        <w:t>=.0</w:t>
      </w:r>
      <w:r w:rsidR="00CC074F">
        <w:rPr>
          <w:rFonts w:asciiTheme="majorHAnsi" w:hAnsiTheme="majorHAnsi"/>
          <w:sz w:val="24"/>
          <w:szCs w:val="24"/>
        </w:rPr>
        <w:t>1</w:t>
      </w:r>
      <w:r w:rsidR="007E4E6D">
        <w:rPr>
          <w:rFonts w:asciiTheme="majorHAnsi" w:hAnsiTheme="majorHAnsi"/>
          <w:sz w:val="24"/>
          <w:szCs w:val="24"/>
        </w:rPr>
        <w:t>]</w:t>
      </w:r>
      <w:r w:rsidR="00583AF6">
        <w:rPr>
          <w:rFonts w:asciiTheme="majorHAnsi" w:hAnsiTheme="majorHAnsi"/>
          <w:sz w:val="24"/>
          <w:szCs w:val="24"/>
        </w:rPr>
        <w:t>.</w:t>
      </w:r>
    </w:p>
    <w:p w:rsidR="00C33594" w:rsidRDefault="00C33594" w:rsidP="00C33594">
      <w:pPr>
        <w:autoSpaceDE w:val="0"/>
        <w:autoSpaceDN w:val="0"/>
        <w:adjustRightInd w:val="0"/>
        <w:spacing w:after="0" w:line="240" w:lineRule="auto"/>
        <w:rPr>
          <w:ins w:id="59" w:author="Anna" w:date="2016-09-22T12:17:00Z"/>
          <w:rFonts w:ascii="Times New Roman" w:hAnsi="Times New Roman" w:cs="Times New Roman"/>
          <w:sz w:val="24"/>
          <w:szCs w:val="24"/>
        </w:rPr>
      </w:pPr>
    </w:p>
    <w:p w:rsidR="00C33594" w:rsidRDefault="00C33594" w:rsidP="00C33594">
      <w:pPr>
        <w:autoSpaceDE w:val="0"/>
        <w:autoSpaceDN w:val="0"/>
        <w:adjustRightInd w:val="0"/>
        <w:spacing w:after="0" w:line="240" w:lineRule="auto"/>
        <w:rPr>
          <w:ins w:id="60" w:author="Anna" w:date="2016-09-22T12:17:00Z"/>
          <w:rFonts w:ascii="Times New Roman" w:hAnsi="Times New Roman" w:cs="Times New Roman"/>
          <w:sz w:val="24"/>
          <w:szCs w:val="24"/>
        </w:rPr>
      </w:pPr>
    </w:p>
    <w:p w:rsidR="00C33594" w:rsidRDefault="009310F9" w:rsidP="00C33594">
      <w:pPr>
        <w:autoSpaceDE w:val="0"/>
        <w:autoSpaceDN w:val="0"/>
        <w:adjustRightInd w:val="0"/>
        <w:spacing w:after="0" w:line="240" w:lineRule="auto"/>
        <w:rPr>
          <w:ins w:id="61" w:author="Anna" w:date="2016-09-22T12:19:00Z"/>
          <w:rFonts w:ascii="Times New Roman" w:hAnsi="Times New Roman" w:cs="Times New Roman"/>
          <w:sz w:val="24"/>
          <w:szCs w:val="24"/>
        </w:rPr>
      </w:pPr>
      <w:ins w:id="62" w:author="Anna" w:date="2016-09-22T12:19:00Z">
        <w:r>
          <w:rPr>
            <w:rFonts w:ascii="Times New Roman" w:hAnsi="Times New Roman" w:cs="Times New Roman"/>
            <w:noProof/>
            <w:sz w:val="24"/>
            <w:szCs w:val="24"/>
            <w:rPrChange w:id="63" w:author="Unknown">
              <w:rPr>
                <w:noProof/>
              </w:rPr>
            </w:rPrChange>
          </w:rPr>
          <w:drawing>
            <wp:inline distT="0" distB="0" distL="0" distR="0">
              <wp:extent cx="5972175" cy="4777740"/>
              <wp:effectExtent l="19050" t="0" r="9525" b="0"/>
              <wp:docPr id="2"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5972175" cy="4777740"/>
                      </a:xfrm>
                      <a:prstGeom prst="rect">
                        <a:avLst/>
                      </a:prstGeom>
                      <a:noFill/>
                      <a:ln w="9525">
                        <a:noFill/>
                        <a:miter lim="800000"/>
                        <a:headEnd/>
                        <a:tailEnd/>
                      </a:ln>
                    </pic:spPr>
                  </pic:pic>
                </a:graphicData>
              </a:graphic>
            </wp:inline>
          </w:drawing>
        </w:r>
      </w:ins>
    </w:p>
    <w:p w:rsidR="00C33594" w:rsidRDefault="00C33594" w:rsidP="00C33594">
      <w:pPr>
        <w:autoSpaceDE w:val="0"/>
        <w:autoSpaceDN w:val="0"/>
        <w:adjustRightInd w:val="0"/>
        <w:spacing w:after="0" w:line="240" w:lineRule="auto"/>
        <w:rPr>
          <w:ins w:id="64" w:author="Anna" w:date="2016-09-22T12:19:00Z"/>
          <w:rFonts w:ascii="Times New Roman" w:hAnsi="Times New Roman" w:cs="Times New Roman"/>
          <w:sz w:val="24"/>
          <w:szCs w:val="24"/>
        </w:rPr>
      </w:pPr>
    </w:p>
    <w:p w:rsidR="00C33594" w:rsidRDefault="00C33594" w:rsidP="00C33594">
      <w:pPr>
        <w:autoSpaceDE w:val="0"/>
        <w:autoSpaceDN w:val="0"/>
        <w:adjustRightInd w:val="0"/>
        <w:spacing w:after="0" w:line="400" w:lineRule="atLeast"/>
        <w:rPr>
          <w:ins w:id="65" w:author="Anna" w:date="2016-09-22T12:19:00Z"/>
          <w:rFonts w:ascii="Times New Roman" w:hAnsi="Times New Roman" w:cs="Times New Roman"/>
          <w:sz w:val="24"/>
          <w:szCs w:val="24"/>
        </w:rPr>
      </w:pPr>
    </w:p>
    <w:p w:rsidR="00C33594" w:rsidRDefault="00C33594" w:rsidP="00C33594">
      <w:pPr>
        <w:autoSpaceDE w:val="0"/>
        <w:autoSpaceDN w:val="0"/>
        <w:adjustRightInd w:val="0"/>
        <w:spacing w:after="0" w:line="400" w:lineRule="atLeast"/>
        <w:rPr>
          <w:ins w:id="66" w:author="Anna" w:date="2016-09-22T12:17:00Z"/>
          <w:rFonts w:ascii="Times New Roman" w:hAnsi="Times New Roman" w:cs="Times New Roman"/>
          <w:sz w:val="24"/>
          <w:szCs w:val="24"/>
        </w:rPr>
      </w:pPr>
    </w:p>
    <w:p w:rsidR="00741407" w:rsidRDefault="00741407" w:rsidP="0091762F">
      <w:pPr>
        <w:spacing w:line="480" w:lineRule="auto"/>
        <w:jc w:val="both"/>
        <w:rPr>
          <w:rFonts w:asciiTheme="majorHAnsi" w:hAnsiTheme="majorHAnsi"/>
          <w:sz w:val="24"/>
          <w:szCs w:val="24"/>
        </w:rPr>
      </w:pPr>
    </w:p>
    <w:p w:rsidR="003A1EDF" w:rsidRPr="00B939A1" w:rsidRDefault="003A1EDF" w:rsidP="00135027">
      <w:pPr>
        <w:spacing w:line="480" w:lineRule="auto"/>
        <w:jc w:val="both"/>
        <w:rPr>
          <w:rFonts w:asciiTheme="majorHAnsi" w:hAnsiTheme="majorHAnsi" w:cs="Arial"/>
          <w:sz w:val="24"/>
          <w:szCs w:val="24"/>
        </w:rPr>
      </w:pPr>
    </w:p>
    <w:p w:rsidR="00741407" w:rsidRPr="00741407" w:rsidRDefault="00741407" w:rsidP="00741407">
      <w:pPr>
        <w:autoSpaceDE w:val="0"/>
        <w:autoSpaceDN w:val="0"/>
        <w:adjustRightInd w:val="0"/>
        <w:spacing w:after="0" w:line="240" w:lineRule="auto"/>
        <w:rPr>
          <w:rFonts w:ascii="Times New Roman" w:hAnsi="Times New Roman" w:cs="Times New Roman"/>
          <w:sz w:val="24"/>
          <w:szCs w:val="24"/>
        </w:rPr>
      </w:pPr>
    </w:p>
    <w:tbl>
      <w:tblPr>
        <w:tblW w:w="45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1029"/>
        <w:gridCol w:w="1030"/>
        <w:gridCol w:w="1445"/>
        <w:gridCol w:w="1030"/>
      </w:tblGrid>
      <w:tr w:rsidR="00741407" w:rsidRPr="00741407">
        <w:trPr>
          <w:cantSplit/>
        </w:trPr>
        <w:tc>
          <w:tcPr>
            <w:tcW w:w="4531" w:type="dxa"/>
            <w:gridSpan w:val="4"/>
            <w:tcBorders>
              <w:top w:val="nil"/>
              <w:left w:val="nil"/>
              <w:bottom w:val="nil"/>
              <w:right w:val="nil"/>
            </w:tcBorders>
            <w:shd w:val="clear" w:color="auto" w:fill="FFFFFF"/>
            <w:vAlign w:val="center"/>
          </w:tcPr>
          <w:p w:rsidR="00741407" w:rsidRPr="00741407" w:rsidRDefault="00741407" w:rsidP="00741407">
            <w:pPr>
              <w:autoSpaceDE w:val="0"/>
              <w:autoSpaceDN w:val="0"/>
              <w:adjustRightInd w:val="0"/>
              <w:spacing w:after="0" w:line="320" w:lineRule="atLeast"/>
              <w:ind w:left="60" w:right="60"/>
              <w:jc w:val="center"/>
              <w:rPr>
                <w:rFonts w:ascii="Arial" w:hAnsi="Arial" w:cs="Arial"/>
                <w:color w:val="010205"/>
              </w:rPr>
            </w:pPr>
            <w:r w:rsidRPr="00741407">
              <w:rPr>
                <w:rFonts w:ascii="Arial" w:hAnsi="Arial" w:cs="Arial"/>
                <w:b/>
                <w:bCs/>
                <w:color w:val="010205"/>
              </w:rPr>
              <w:t>Descriptive Statistics</w:t>
            </w:r>
          </w:p>
        </w:tc>
      </w:tr>
      <w:tr w:rsidR="00741407" w:rsidRPr="00741407">
        <w:trPr>
          <w:cantSplit/>
        </w:trPr>
        <w:tc>
          <w:tcPr>
            <w:tcW w:w="1029" w:type="dxa"/>
            <w:tcBorders>
              <w:top w:val="nil"/>
              <w:left w:val="nil"/>
              <w:bottom w:val="single" w:sz="8" w:space="0" w:color="152935"/>
              <w:right w:val="nil"/>
            </w:tcBorders>
            <w:shd w:val="clear" w:color="auto" w:fill="FFFFFF"/>
            <w:vAlign w:val="bottom"/>
          </w:tcPr>
          <w:p w:rsidR="00741407" w:rsidRPr="00741407" w:rsidRDefault="00741407" w:rsidP="00741407">
            <w:pPr>
              <w:autoSpaceDE w:val="0"/>
              <w:autoSpaceDN w:val="0"/>
              <w:adjustRightInd w:val="0"/>
              <w:spacing w:after="0" w:line="240" w:lineRule="auto"/>
              <w:rPr>
                <w:rFonts w:ascii="Times New Roman" w:hAnsi="Times New Roman" w:cs="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rsidR="00741407" w:rsidRPr="00741407" w:rsidRDefault="00741407" w:rsidP="00741407">
            <w:pPr>
              <w:autoSpaceDE w:val="0"/>
              <w:autoSpaceDN w:val="0"/>
              <w:adjustRightInd w:val="0"/>
              <w:spacing w:after="0" w:line="320" w:lineRule="atLeast"/>
              <w:ind w:left="60" w:right="60"/>
              <w:jc w:val="center"/>
              <w:rPr>
                <w:rFonts w:ascii="Arial" w:hAnsi="Arial" w:cs="Arial"/>
                <w:color w:val="264A60"/>
                <w:sz w:val="18"/>
                <w:szCs w:val="18"/>
              </w:rPr>
            </w:pPr>
            <w:r w:rsidRPr="00741407">
              <w:rPr>
                <w:rFonts w:ascii="Arial" w:hAnsi="Arial" w:cs="Arial"/>
                <w:color w:val="264A60"/>
                <w:sz w:val="18"/>
                <w:szCs w:val="18"/>
              </w:rPr>
              <w:t>Mean</w:t>
            </w:r>
          </w:p>
        </w:tc>
        <w:tc>
          <w:tcPr>
            <w:tcW w:w="1444" w:type="dxa"/>
            <w:tcBorders>
              <w:top w:val="nil"/>
              <w:left w:val="single" w:sz="8" w:space="0" w:color="E0E0E0"/>
              <w:bottom w:val="single" w:sz="8" w:space="0" w:color="152935"/>
              <w:right w:val="single" w:sz="8" w:space="0" w:color="E0E0E0"/>
            </w:tcBorders>
            <w:shd w:val="clear" w:color="auto" w:fill="FFFFFF"/>
            <w:vAlign w:val="bottom"/>
          </w:tcPr>
          <w:p w:rsidR="00741407" w:rsidRPr="00741407" w:rsidRDefault="00741407" w:rsidP="00741407">
            <w:pPr>
              <w:autoSpaceDE w:val="0"/>
              <w:autoSpaceDN w:val="0"/>
              <w:adjustRightInd w:val="0"/>
              <w:spacing w:after="0" w:line="320" w:lineRule="atLeast"/>
              <w:ind w:left="60" w:right="60"/>
              <w:jc w:val="center"/>
              <w:rPr>
                <w:rFonts w:ascii="Arial" w:hAnsi="Arial" w:cs="Arial"/>
                <w:color w:val="264A60"/>
                <w:sz w:val="18"/>
                <w:szCs w:val="18"/>
              </w:rPr>
            </w:pPr>
            <w:r w:rsidRPr="00741407">
              <w:rPr>
                <w:rFonts w:ascii="Arial" w:hAnsi="Arial" w:cs="Arial"/>
                <w:color w:val="264A60"/>
                <w:sz w:val="18"/>
                <w:szCs w:val="18"/>
              </w:rPr>
              <w:t>Std. Deviation</w:t>
            </w:r>
          </w:p>
        </w:tc>
        <w:tc>
          <w:tcPr>
            <w:tcW w:w="1029" w:type="dxa"/>
            <w:tcBorders>
              <w:top w:val="nil"/>
              <w:left w:val="single" w:sz="8" w:space="0" w:color="E0E0E0"/>
              <w:bottom w:val="single" w:sz="8" w:space="0" w:color="152935"/>
              <w:right w:val="nil"/>
            </w:tcBorders>
            <w:shd w:val="clear" w:color="auto" w:fill="FFFFFF"/>
            <w:vAlign w:val="bottom"/>
          </w:tcPr>
          <w:p w:rsidR="00741407" w:rsidRPr="00741407" w:rsidRDefault="00741407" w:rsidP="00741407">
            <w:pPr>
              <w:autoSpaceDE w:val="0"/>
              <w:autoSpaceDN w:val="0"/>
              <w:adjustRightInd w:val="0"/>
              <w:spacing w:after="0" w:line="320" w:lineRule="atLeast"/>
              <w:ind w:left="60" w:right="60"/>
              <w:jc w:val="center"/>
              <w:rPr>
                <w:rFonts w:ascii="Arial" w:hAnsi="Arial" w:cs="Arial"/>
                <w:color w:val="264A60"/>
                <w:sz w:val="18"/>
                <w:szCs w:val="18"/>
              </w:rPr>
            </w:pPr>
            <w:r w:rsidRPr="00741407">
              <w:rPr>
                <w:rFonts w:ascii="Arial" w:hAnsi="Arial" w:cs="Arial"/>
                <w:color w:val="264A60"/>
                <w:sz w:val="18"/>
                <w:szCs w:val="18"/>
              </w:rPr>
              <w:t>N</w:t>
            </w:r>
          </w:p>
        </w:tc>
      </w:tr>
      <w:tr w:rsidR="00741407" w:rsidRPr="00741407">
        <w:trPr>
          <w:cantSplit/>
        </w:trPr>
        <w:tc>
          <w:tcPr>
            <w:tcW w:w="1029" w:type="dxa"/>
            <w:tcBorders>
              <w:top w:val="single" w:sz="8" w:space="0" w:color="152935"/>
              <w:left w:val="nil"/>
              <w:bottom w:val="single" w:sz="8" w:space="0" w:color="AEAEAE"/>
              <w:right w:val="nil"/>
            </w:tcBorders>
            <w:shd w:val="clear" w:color="auto" w:fill="E0E0E0"/>
          </w:tcPr>
          <w:p w:rsidR="00741407" w:rsidRPr="00741407" w:rsidRDefault="00741407" w:rsidP="00741407">
            <w:pPr>
              <w:autoSpaceDE w:val="0"/>
              <w:autoSpaceDN w:val="0"/>
              <w:adjustRightInd w:val="0"/>
              <w:spacing w:after="0" w:line="320" w:lineRule="atLeast"/>
              <w:ind w:left="60" w:right="60"/>
              <w:rPr>
                <w:rFonts w:ascii="Arial" w:hAnsi="Arial" w:cs="Arial"/>
                <w:color w:val="264A60"/>
                <w:sz w:val="18"/>
                <w:szCs w:val="18"/>
              </w:rPr>
            </w:pPr>
            <w:proofErr w:type="spellStart"/>
            <w:r w:rsidRPr="00741407">
              <w:rPr>
                <w:rFonts w:ascii="Arial" w:hAnsi="Arial" w:cs="Arial"/>
                <w:color w:val="264A60"/>
                <w:sz w:val="18"/>
                <w:szCs w:val="18"/>
              </w:rPr>
              <w:t>oneEasy</w:t>
            </w:r>
            <w:proofErr w:type="spellEnd"/>
          </w:p>
        </w:tc>
        <w:tc>
          <w:tcPr>
            <w:tcW w:w="1029" w:type="dxa"/>
            <w:tcBorders>
              <w:top w:val="single" w:sz="8" w:space="0" w:color="152935"/>
              <w:left w:val="nil"/>
              <w:bottom w:val="single" w:sz="8" w:space="0" w:color="AEAEAE"/>
              <w:right w:val="single" w:sz="8" w:space="0" w:color="E0E0E0"/>
            </w:tcBorders>
            <w:shd w:val="clear" w:color="auto" w:fill="FFFFFF"/>
          </w:tcPr>
          <w:p w:rsidR="00741407" w:rsidRPr="00741407" w:rsidRDefault="00741407" w:rsidP="00741407">
            <w:pPr>
              <w:autoSpaceDE w:val="0"/>
              <w:autoSpaceDN w:val="0"/>
              <w:adjustRightInd w:val="0"/>
              <w:spacing w:after="0" w:line="320" w:lineRule="atLeast"/>
              <w:ind w:left="60" w:right="60"/>
              <w:jc w:val="right"/>
              <w:rPr>
                <w:rFonts w:ascii="Arial" w:hAnsi="Arial" w:cs="Arial"/>
                <w:color w:val="010205"/>
                <w:sz w:val="18"/>
                <w:szCs w:val="18"/>
              </w:rPr>
            </w:pPr>
            <w:r w:rsidRPr="00741407">
              <w:rPr>
                <w:rFonts w:ascii="Arial" w:hAnsi="Arial" w:cs="Arial"/>
                <w:color w:val="010205"/>
                <w:sz w:val="18"/>
                <w:szCs w:val="18"/>
              </w:rPr>
              <w:t>2.1306</w:t>
            </w:r>
          </w:p>
        </w:tc>
        <w:tc>
          <w:tcPr>
            <w:tcW w:w="1444" w:type="dxa"/>
            <w:tcBorders>
              <w:top w:val="single" w:sz="8" w:space="0" w:color="152935"/>
              <w:left w:val="single" w:sz="8" w:space="0" w:color="E0E0E0"/>
              <w:bottom w:val="single" w:sz="8" w:space="0" w:color="AEAEAE"/>
              <w:right w:val="single" w:sz="8" w:space="0" w:color="E0E0E0"/>
            </w:tcBorders>
            <w:shd w:val="clear" w:color="auto" w:fill="FFFFFF"/>
          </w:tcPr>
          <w:p w:rsidR="00741407" w:rsidRPr="00741407" w:rsidRDefault="00741407" w:rsidP="00741407">
            <w:pPr>
              <w:autoSpaceDE w:val="0"/>
              <w:autoSpaceDN w:val="0"/>
              <w:adjustRightInd w:val="0"/>
              <w:spacing w:after="0" w:line="320" w:lineRule="atLeast"/>
              <w:ind w:left="60" w:right="60"/>
              <w:jc w:val="right"/>
              <w:rPr>
                <w:rFonts w:ascii="Arial" w:hAnsi="Arial" w:cs="Arial"/>
                <w:color w:val="010205"/>
                <w:sz w:val="18"/>
                <w:szCs w:val="18"/>
              </w:rPr>
            </w:pPr>
            <w:r w:rsidRPr="00741407">
              <w:rPr>
                <w:rFonts w:ascii="Arial" w:hAnsi="Arial" w:cs="Arial"/>
                <w:color w:val="010205"/>
                <w:sz w:val="18"/>
                <w:szCs w:val="18"/>
              </w:rPr>
              <w:t>1.19921</w:t>
            </w:r>
          </w:p>
        </w:tc>
        <w:tc>
          <w:tcPr>
            <w:tcW w:w="1029" w:type="dxa"/>
            <w:tcBorders>
              <w:top w:val="single" w:sz="8" w:space="0" w:color="152935"/>
              <w:left w:val="single" w:sz="8" w:space="0" w:color="E0E0E0"/>
              <w:bottom w:val="single" w:sz="8" w:space="0" w:color="AEAEAE"/>
              <w:right w:val="nil"/>
            </w:tcBorders>
            <w:shd w:val="clear" w:color="auto" w:fill="FFFFFF"/>
          </w:tcPr>
          <w:p w:rsidR="00741407" w:rsidRPr="00741407" w:rsidRDefault="00741407" w:rsidP="00741407">
            <w:pPr>
              <w:autoSpaceDE w:val="0"/>
              <w:autoSpaceDN w:val="0"/>
              <w:adjustRightInd w:val="0"/>
              <w:spacing w:after="0" w:line="320" w:lineRule="atLeast"/>
              <w:ind w:left="60" w:right="60"/>
              <w:jc w:val="right"/>
              <w:rPr>
                <w:rFonts w:ascii="Arial" w:hAnsi="Arial" w:cs="Arial"/>
                <w:color w:val="010205"/>
                <w:sz w:val="18"/>
                <w:szCs w:val="18"/>
              </w:rPr>
            </w:pPr>
            <w:r w:rsidRPr="00741407">
              <w:rPr>
                <w:rFonts w:ascii="Arial" w:hAnsi="Arial" w:cs="Arial"/>
                <w:color w:val="010205"/>
                <w:sz w:val="18"/>
                <w:szCs w:val="18"/>
              </w:rPr>
              <w:t>17</w:t>
            </w:r>
          </w:p>
        </w:tc>
      </w:tr>
      <w:tr w:rsidR="00741407" w:rsidRPr="00741407">
        <w:trPr>
          <w:cantSplit/>
        </w:trPr>
        <w:tc>
          <w:tcPr>
            <w:tcW w:w="1029" w:type="dxa"/>
            <w:tcBorders>
              <w:top w:val="single" w:sz="8" w:space="0" w:color="AEAEAE"/>
              <w:left w:val="nil"/>
              <w:bottom w:val="single" w:sz="8" w:space="0" w:color="AEAEAE"/>
              <w:right w:val="nil"/>
            </w:tcBorders>
            <w:shd w:val="clear" w:color="auto" w:fill="E0E0E0"/>
          </w:tcPr>
          <w:p w:rsidR="00741407" w:rsidRPr="00741407" w:rsidRDefault="00741407" w:rsidP="00741407">
            <w:pPr>
              <w:autoSpaceDE w:val="0"/>
              <w:autoSpaceDN w:val="0"/>
              <w:adjustRightInd w:val="0"/>
              <w:spacing w:after="0" w:line="320" w:lineRule="atLeast"/>
              <w:ind w:left="60" w:right="60"/>
              <w:rPr>
                <w:rFonts w:ascii="Arial" w:hAnsi="Arial" w:cs="Arial"/>
                <w:color w:val="264A60"/>
                <w:sz w:val="18"/>
                <w:szCs w:val="18"/>
              </w:rPr>
            </w:pPr>
            <w:proofErr w:type="spellStart"/>
            <w:r w:rsidRPr="00741407">
              <w:rPr>
                <w:rFonts w:ascii="Arial" w:hAnsi="Arial" w:cs="Arial"/>
                <w:color w:val="264A60"/>
                <w:sz w:val="18"/>
                <w:szCs w:val="18"/>
              </w:rPr>
              <w:t>oneHard</w:t>
            </w:r>
            <w:proofErr w:type="spellEnd"/>
          </w:p>
        </w:tc>
        <w:tc>
          <w:tcPr>
            <w:tcW w:w="1029" w:type="dxa"/>
            <w:tcBorders>
              <w:top w:val="single" w:sz="8" w:space="0" w:color="AEAEAE"/>
              <w:left w:val="nil"/>
              <w:bottom w:val="single" w:sz="8" w:space="0" w:color="AEAEAE"/>
              <w:right w:val="single" w:sz="8" w:space="0" w:color="E0E0E0"/>
            </w:tcBorders>
            <w:shd w:val="clear" w:color="auto" w:fill="FFFFFF"/>
          </w:tcPr>
          <w:p w:rsidR="00741407" w:rsidRPr="00741407" w:rsidRDefault="00741407" w:rsidP="00741407">
            <w:pPr>
              <w:autoSpaceDE w:val="0"/>
              <w:autoSpaceDN w:val="0"/>
              <w:adjustRightInd w:val="0"/>
              <w:spacing w:after="0" w:line="320" w:lineRule="atLeast"/>
              <w:ind w:left="60" w:right="60"/>
              <w:jc w:val="right"/>
              <w:rPr>
                <w:rFonts w:ascii="Arial" w:hAnsi="Arial" w:cs="Arial"/>
                <w:color w:val="010205"/>
                <w:sz w:val="18"/>
                <w:szCs w:val="18"/>
              </w:rPr>
            </w:pPr>
            <w:r w:rsidRPr="00741407">
              <w:rPr>
                <w:rFonts w:ascii="Arial" w:hAnsi="Arial" w:cs="Arial"/>
                <w:color w:val="010205"/>
                <w:sz w:val="18"/>
                <w:szCs w:val="18"/>
              </w:rPr>
              <w:t>.4641</w:t>
            </w:r>
          </w:p>
        </w:tc>
        <w:tc>
          <w:tcPr>
            <w:tcW w:w="1444" w:type="dxa"/>
            <w:tcBorders>
              <w:top w:val="single" w:sz="8" w:space="0" w:color="AEAEAE"/>
              <w:left w:val="single" w:sz="8" w:space="0" w:color="E0E0E0"/>
              <w:bottom w:val="single" w:sz="8" w:space="0" w:color="AEAEAE"/>
              <w:right w:val="single" w:sz="8" w:space="0" w:color="E0E0E0"/>
            </w:tcBorders>
            <w:shd w:val="clear" w:color="auto" w:fill="FFFFFF"/>
          </w:tcPr>
          <w:p w:rsidR="00741407" w:rsidRPr="00741407" w:rsidRDefault="00741407" w:rsidP="00741407">
            <w:pPr>
              <w:autoSpaceDE w:val="0"/>
              <w:autoSpaceDN w:val="0"/>
              <w:adjustRightInd w:val="0"/>
              <w:spacing w:after="0" w:line="320" w:lineRule="atLeast"/>
              <w:ind w:left="60" w:right="60"/>
              <w:jc w:val="right"/>
              <w:rPr>
                <w:rFonts w:ascii="Arial" w:hAnsi="Arial" w:cs="Arial"/>
                <w:color w:val="010205"/>
                <w:sz w:val="18"/>
                <w:szCs w:val="18"/>
              </w:rPr>
            </w:pPr>
            <w:r w:rsidRPr="00741407">
              <w:rPr>
                <w:rFonts w:ascii="Arial" w:hAnsi="Arial" w:cs="Arial"/>
                <w:color w:val="010205"/>
                <w:sz w:val="18"/>
                <w:szCs w:val="18"/>
              </w:rPr>
              <w:t>.44417</w:t>
            </w:r>
          </w:p>
        </w:tc>
        <w:tc>
          <w:tcPr>
            <w:tcW w:w="1029" w:type="dxa"/>
            <w:tcBorders>
              <w:top w:val="single" w:sz="8" w:space="0" w:color="AEAEAE"/>
              <w:left w:val="single" w:sz="8" w:space="0" w:color="E0E0E0"/>
              <w:bottom w:val="single" w:sz="8" w:space="0" w:color="AEAEAE"/>
              <w:right w:val="nil"/>
            </w:tcBorders>
            <w:shd w:val="clear" w:color="auto" w:fill="FFFFFF"/>
          </w:tcPr>
          <w:p w:rsidR="00741407" w:rsidRPr="00741407" w:rsidRDefault="00741407" w:rsidP="00741407">
            <w:pPr>
              <w:autoSpaceDE w:val="0"/>
              <w:autoSpaceDN w:val="0"/>
              <w:adjustRightInd w:val="0"/>
              <w:spacing w:after="0" w:line="320" w:lineRule="atLeast"/>
              <w:ind w:left="60" w:right="60"/>
              <w:jc w:val="right"/>
              <w:rPr>
                <w:rFonts w:ascii="Arial" w:hAnsi="Arial" w:cs="Arial"/>
                <w:color w:val="010205"/>
                <w:sz w:val="18"/>
                <w:szCs w:val="18"/>
              </w:rPr>
            </w:pPr>
            <w:r w:rsidRPr="00741407">
              <w:rPr>
                <w:rFonts w:ascii="Arial" w:hAnsi="Arial" w:cs="Arial"/>
                <w:color w:val="010205"/>
                <w:sz w:val="18"/>
                <w:szCs w:val="18"/>
              </w:rPr>
              <w:t>17</w:t>
            </w:r>
          </w:p>
        </w:tc>
      </w:tr>
      <w:tr w:rsidR="00741407" w:rsidRPr="00741407">
        <w:trPr>
          <w:cantSplit/>
        </w:trPr>
        <w:tc>
          <w:tcPr>
            <w:tcW w:w="1029" w:type="dxa"/>
            <w:tcBorders>
              <w:top w:val="single" w:sz="8" w:space="0" w:color="AEAEAE"/>
              <w:left w:val="nil"/>
              <w:bottom w:val="single" w:sz="8" w:space="0" w:color="AEAEAE"/>
              <w:right w:val="nil"/>
            </w:tcBorders>
            <w:shd w:val="clear" w:color="auto" w:fill="E0E0E0"/>
          </w:tcPr>
          <w:p w:rsidR="00741407" w:rsidRPr="00741407" w:rsidRDefault="00741407" w:rsidP="00741407">
            <w:pPr>
              <w:autoSpaceDE w:val="0"/>
              <w:autoSpaceDN w:val="0"/>
              <w:adjustRightInd w:val="0"/>
              <w:spacing w:after="0" w:line="320" w:lineRule="atLeast"/>
              <w:ind w:left="60" w:right="60"/>
              <w:rPr>
                <w:rFonts w:ascii="Arial" w:hAnsi="Arial" w:cs="Arial"/>
                <w:color w:val="264A60"/>
                <w:sz w:val="18"/>
                <w:szCs w:val="18"/>
              </w:rPr>
            </w:pPr>
            <w:proofErr w:type="spellStart"/>
            <w:r w:rsidRPr="00741407">
              <w:rPr>
                <w:rFonts w:ascii="Arial" w:hAnsi="Arial" w:cs="Arial"/>
                <w:color w:val="264A60"/>
                <w:sz w:val="18"/>
                <w:szCs w:val="18"/>
              </w:rPr>
              <w:t>twoEasy</w:t>
            </w:r>
            <w:proofErr w:type="spellEnd"/>
          </w:p>
        </w:tc>
        <w:tc>
          <w:tcPr>
            <w:tcW w:w="1029" w:type="dxa"/>
            <w:tcBorders>
              <w:top w:val="single" w:sz="8" w:space="0" w:color="AEAEAE"/>
              <w:left w:val="nil"/>
              <w:bottom w:val="single" w:sz="8" w:space="0" w:color="AEAEAE"/>
              <w:right w:val="single" w:sz="8" w:space="0" w:color="E0E0E0"/>
            </w:tcBorders>
            <w:shd w:val="clear" w:color="auto" w:fill="FFFFFF"/>
          </w:tcPr>
          <w:p w:rsidR="00741407" w:rsidRPr="00741407" w:rsidRDefault="00741407" w:rsidP="00741407">
            <w:pPr>
              <w:autoSpaceDE w:val="0"/>
              <w:autoSpaceDN w:val="0"/>
              <w:adjustRightInd w:val="0"/>
              <w:spacing w:after="0" w:line="320" w:lineRule="atLeast"/>
              <w:ind w:left="60" w:right="60"/>
              <w:jc w:val="right"/>
              <w:rPr>
                <w:rFonts w:ascii="Arial" w:hAnsi="Arial" w:cs="Arial"/>
                <w:color w:val="010205"/>
                <w:sz w:val="18"/>
                <w:szCs w:val="18"/>
              </w:rPr>
            </w:pPr>
            <w:r w:rsidRPr="00741407">
              <w:rPr>
                <w:rFonts w:ascii="Arial" w:hAnsi="Arial" w:cs="Arial"/>
                <w:color w:val="010205"/>
                <w:sz w:val="18"/>
                <w:szCs w:val="18"/>
              </w:rPr>
              <w:t>3.7365</w:t>
            </w:r>
          </w:p>
        </w:tc>
        <w:tc>
          <w:tcPr>
            <w:tcW w:w="1444" w:type="dxa"/>
            <w:tcBorders>
              <w:top w:val="single" w:sz="8" w:space="0" w:color="AEAEAE"/>
              <w:left w:val="single" w:sz="8" w:space="0" w:color="E0E0E0"/>
              <w:bottom w:val="single" w:sz="8" w:space="0" w:color="AEAEAE"/>
              <w:right w:val="single" w:sz="8" w:space="0" w:color="E0E0E0"/>
            </w:tcBorders>
            <w:shd w:val="clear" w:color="auto" w:fill="FFFFFF"/>
          </w:tcPr>
          <w:p w:rsidR="00741407" w:rsidRPr="00741407" w:rsidRDefault="00741407" w:rsidP="00741407">
            <w:pPr>
              <w:autoSpaceDE w:val="0"/>
              <w:autoSpaceDN w:val="0"/>
              <w:adjustRightInd w:val="0"/>
              <w:spacing w:after="0" w:line="320" w:lineRule="atLeast"/>
              <w:ind w:left="60" w:right="60"/>
              <w:jc w:val="right"/>
              <w:rPr>
                <w:rFonts w:ascii="Arial" w:hAnsi="Arial" w:cs="Arial"/>
                <w:color w:val="010205"/>
                <w:sz w:val="18"/>
                <w:szCs w:val="18"/>
              </w:rPr>
            </w:pPr>
            <w:r w:rsidRPr="00741407">
              <w:rPr>
                <w:rFonts w:ascii="Arial" w:hAnsi="Arial" w:cs="Arial"/>
                <w:color w:val="010205"/>
                <w:sz w:val="18"/>
                <w:szCs w:val="18"/>
              </w:rPr>
              <w:t>.50565</w:t>
            </w:r>
          </w:p>
        </w:tc>
        <w:tc>
          <w:tcPr>
            <w:tcW w:w="1029" w:type="dxa"/>
            <w:tcBorders>
              <w:top w:val="single" w:sz="8" w:space="0" w:color="AEAEAE"/>
              <w:left w:val="single" w:sz="8" w:space="0" w:color="E0E0E0"/>
              <w:bottom w:val="single" w:sz="8" w:space="0" w:color="AEAEAE"/>
              <w:right w:val="nil"/>
            </w:tcBorders>
            <w:shd w:val="clear" w:color="auto" w:fill="FFFFFF"/>
          </w:tcPr>
          <w:p w:rsidR="00741407" w:rsidRPr="00741407" w:rsidRDefault="00741407" w:rsidP="00741407">
            <w:pPr>
              <w:autoSpaceDE w:val="0"/>
              <w:autoSpaceDN w:val="0"/>
              <w:adjustRightInd w:val="0"/>
              <w:spacing w:after="0" w:line="320" w:lineRule="atLeast"/>
              <w:ind w:left="60" w:right="60"/>
              <w:jc w:val="right"/>
              <w:rPr>
                <w:rFonts w:ascii="Arial" w:hAnsi="Arial" w:cs="Arial"/>
                <w:color w:val="010205"/>
                <w:sz w:val="18"/>
                <w:szCs w:val="18"/>
              </w:rPr>
            </w:pPr>
            <w:r w:rsidRPr="00741407">
              <w:rPr>
                <w:rFonts w:ascii="Arial" w:hAnsi="Arial" w:cs="Arial"/>
                <w:color w:val="010205"/>
                <w:sz w:val="18"/>
                <w:szCs w:val="18"/>
              </w:rPr>
              <w:t>17</w:t>
            </w:r>
          </w:p>
        </w:tc>
      </w:tr>
      <w:tr w:rsidR="00741407" w:rsidRPr="00741407">
        <w:trPr>
          <w:cantSplit/>
        </w:trPr>
        <w:tc>
          <w:tcPr>
            <w:tcW w:w="1029" w:type="dxa"/>
            <w:tcBorders>
              <w:top w:val="single" w:sz="8" w:space="0" w:color="AEAEAE"/>
              <w:left w:val="nil"/>
              <w:bottom w:val="single" w:sz="8" w:space="0" w:color="152935"/>
              <w:right w:val="nil"/>
            </w:tcBorders>
            <w:shd w:val="clear" w:color="auto" w:fill="E0E0E0"/>
          </w:tcPr>
          <w:p w:rsidR="00741407" w:rsidRPr="00741407" w:rsidRDefault="00741407" w:rsidP="00741407">
            <w:pPr>
              <w:autoSpaceDE w:val="0"/>
              <w:autoSpaceDN w:val="0"/>
              <w:adjustRightInd w:val="0"/>
              <w:spacing w:after="0" w:line="320" w:lineRule="atLeast"/>
              <w:ind w:left="60" w:right="60"/>
              <w:rPr>
                <w:rFonts w:ascii="Arial" w:hAnsi="Arial" w:cs="Arial"/>
                <w:color w:val="264A60"/>
                <w:sz w:val="18"/>
                <w:szCs w:val="18"/>
              </w:rPr>
            </w:pPr>
            <w:proofErr w:type="spellStart"/>
            <w:r w:rsidRPr="00741407">
              <w:rPr>
                <w:rFonts w:ascii="Arial" w:hAnsi="Arial" w:cs="Arial"/>
                <w:color w:val="264A60"/>
                <w:sz w:val="18"/>
                <w:szCs w:val="18"/>
              </w:rPr>
              <w:t>twoHard</w:t>
            </w:r>
            <w:proofErr w:type="spellEnd"/>
          </w:p>
        </w:tc>
        <w:tc>
          <w:tcPr>
            <w:tcW w:w="1029" w:type="dxa"/>
            <w:tcBorders>
              <w:top w:val="single" w:sz="8" w:space="0" w:color="AEAEAE"/>
              <w:left w:val="nil"/>
              <w:bottom w:val="single" w:sz="8" w:space="0" w:color="152935"/>
              <w:right w:val="single" w:sz="8" w:space="0" w:color="E0E0E0"/>
            </w:tcBorders>
            <w:shd w:val="clear" w:color="auto" w:fill="FFFFFF"/>
          </w:tcPr>
          <w:p w:rsidR="00741407" w:rsidRPr="00741407" w:rsidRDefault="00741407" w:rsidP="00741407">
            <w:pPr>
              <w:autoSpaceDE w:val="0"/>
              <w:autoSpaceDN w:val="0"/>
              <w:adjustRightInd w:val="0"/>
              <w:spacing w:after="0" w:line="320" w:lineRule="atLeast"/>
              <w:ind w:left="60" w:right="60"/>
              <w:jc w:val="right"/>
              <w:rPr>
                <w:rFonts w:ascii="Arial" w:hAnsi="Arial" w:cs="Arial"/>
                <w:color w:val="010205"/>
                <w:sz w:val="18"/>
                <w:szCs w:val="18"/>
              </w:rPr>
            </w:pPr>
            <w:r w:rsidRPr="00741407">
              <w:rPr>
                <w:rFonts w:ascii="Arial" w:hAnsi="Arial" w:cs="Arial"/>
                <w:color w:val="010205"/>
                <w:sz w:val="18"/>
                <w:szCs w:val="18"/>
              </w:rPr>
              <w:t>2.2076</w:t>
            </w:r>
          </w:p>
        </w:tc>
        <w:tc>
          <w:tcPr>
            <w:tcW w:w="1444" w:type="dxa"/>
            <w:tcBorders>
              <w:top w:val="single" w:sz="8" w:space="0" w:color="AEAEAE"/>
              <w:left w:val="single" w:sz="8" w:space="0" w:color="E0E0E0"/>
              <w:bottom w:val="single" w:sz="8" w:space="0" w:color="152935"/>
              <w:right w:val="single" w:sz="8" w:space="0" w:color="E0E0E0"/>
            </w:tcBorders>
            <w:shd w:val="clear" w:color="auto" w:fill="FFFFFF"/>
          </w:tcPr>
          <w:p w:rsidR="00741407" w:rsidRPr="00741407" w:rsidRDefault="00741407" w:rsidP="00741407">
            <w:pPr>
              <w:autoSpaceDE w:val="0"/>
              <w:autoSpaceDN w:val="0"/>
              <w:adjustRightInd w:val="0"/>
              <w:spacing w:after="0" w:line="320" w:lineRule="atLeast"/>
              <w:ind w:left="60" w:right="60"/>
              <w:jc w:val="right"/>
              <w:rPr>
                <w:rFonts w:ascii="Arial" w:hAnsi="Arial" w:cs="Arial"/>
                <w:color w:val="010205"/>
                <w:sz w:val="18"/>
                <w:szCs w:val="18"/>
              </w:rPr>
            </w:pPr>
            <w:r w:rsidRPr="00741407">
              <w:rPr>
                <w:rFonts w:ascii="Arial" w:hAnsi="Arial" w:cs="Arial"/>
                <w:color w:val="010205"/>
                <w:sz w:val="18"/>
                <w:szCs w:val="18"/>
              </w:rPr>
              <w:t>.91044</w:t>
            </w:r>
          </w:p>
        </w:tc>
        <w:tc>
          <w:tcPr>
            <w:tcW w:w="1029" w:type="dxa"/>
            <w:tcBorders>
              <w:top w:val="single" w:sz="8" w:space="0" w:color="AEAEAE"/>
              <w:left w:val="single" w:sz="8" w:space="0" w:color="E0E0E0"/>
              <w:bottom w:val="single" w:sz="8" w:space="0" w:color="152935"/>
              <w:right w:val="nil"/>
            </w:tcBorders>
            <w:shd w:val="clear" w:color="auto" w:fill="FFFFFF"/>
          </w:tcPr>
          <w:p w:rsidR="00741407" w:rsidRPr="00741407" w:rsidRDefault="00741407" w:rsidP="00741407">
            <w:pPr>
              <w:autoSpaceDE w:val="0"/>
              <w:autoSpaceDN w:val="0"/>
              <w:adjustRightInd w:val="0"/>
              <w:spacing w:after="0" w:line="320" w:lineRule="atLeast"/>
              <w:ind w:left="60" w:right="60"/>
              <w:jc w:val="right"/>
              <w:rPr>
                <w:rFonts w:ascii="Arial" w:hAnsi="Arial" w:cs="Arial"/>
                <w:color w:val="010205"/>
                <w:sz w:val="18"/>
                <w:szCs w:val="18"/>
              </w:rPr>
            </w:pPr>
            <w:r w:rsidRPr="00741407">
              <w:rPr>
                <w:rFonts w:ascii="Arial" w:hAnsi="Arial" w:cs="Arial"/>
                <w:color w:val="010205"/>
                <w:sz w:val="18"/>
                <w:szCs w:val="18"/>
              </w:rPr>
              <w:t>17</w:t>
            </w:r>
          </w:p>
        </w:tc>
      </w:tr>
    </w:tbl>
    <w:p w:rsidR="00741407" w:rsidRPr="00741407" w:rsidRDefault="00741407" w:rsidP="00741407">
      <w:pPr>
        <w:autoSpaceDE w:val="0"/>
        <w:autoSpaceDN w:val="0"/>
        <w:adjustRightInd w:val="0"/>
        <w:spacing w:after="0" w:line="400" w:lineRule="atLeast"/>
        <w:rPr>
          <w:rFonts w:ascii="Times New Roman" w:hAnsi="Times New Roman" w:cs="Times New Roman"/>
          <w:sz w:val="24"/>
          <w:szCs w:val="24"/>
        </w:rPr>
      </w:pPr>
    </w:p>
    <w:p w:rsidR="00E41D38" w:rsidRPr="009310F9" w:rsidRDefault="00F429C9" w:rsidP="000F4BCF">
      <w:pPr>
        <w:spacing w:line="480" w:lineRule="auto"/>
        <w:jc w:val="both"/>
        <w:rPr>
          <w:rFonts w:asciiTheme="majorHAnsi" w:hAnsiTheme="majorHAnsi"/>
          <w:b/>
          <w:sz w:val="24"/>
          <w:szCs w:val="24"/>
        </w:rPr>
      </w:pPr>
      <w:r w:rsidRPr="009310F9">
        <w:rPr>
          <w:rStyle w:val="apple-converted-space"/>
          <w:rFonts w:asciiTheme="majorHAnsi" w:hAnsiTheme="majorHAnsi" w:cs="Arial"/>
          <w:color w:val="333333"/>
          <w:sz w:val="24"/>
          <w:szCs w:val="24"/>
          <w:shd w:val="clear" w:color="auto" w:fill="FFFFFF"/>
        </w:rPr>
        <w:lastRenderedPageBreak/>
        <w:t>We also calculated d’ as</w:t>
      </w:r>
      <w:r w:rsidR="00741407" w:rsidRPr="009310F9">
        <w:rPr>
          <w:rStyle w:val="apple-converted-space"/>
          <w:rFonts w:asciiTheme="majorHAnsi" w:hAnsiTheme="majorHAnsi" w:cs="Arial"/>
          <w:color w:val="333333"/>
          <w:sz w:val="24"/>
          <w:szCs w:val="24"/>
          <w:shd w:val="clear" w:color="auto" w:fill="FFFFFF"/>
        </w:rPr>
        <w:t xml:space="preserve"> a</w:t>
      </w:r>
      <w:r w:rsidRPr="009310F9">
        <w:rPr>
          <w:rStyle w:val="apple-converted-space"/>
          <w:rFonts w:asciiTheme="majorHAnsi" w:hAnsiTheme="majorHAnsi" w:cs="Arial"/>
          <w:color w:val="333333"/>
          <w:sz w:val="24"/>
          <w:szCs w:val="24"/>
          <w:shd w:val="clear" w:color="auto" w:fill="FFFFFF"/>
        </w:rPr>
        <w:t xml:space="preserve"> measure of</w:t>
      </w:r>
      <w:r w:rsidR="00741407" w:rsidRPr="009310F9">
        <w:rPr>
          <w:rStyle w:val="apple-converted-space"/>
          <w:rFonts w:asciiTheme="majorHAnsi" w:hAnsiTheme="majorHAnsi" w:cs="Arial"/>
          <w:color w:val="333333"/>
          <w:sz w:val="24"/>
          <w:szCs w:val="24"/>
          <w:shd w:val="clear" w:color="auto" w:fill="FFFFFF"/>
        </w:rPr>
        <w:t xml:space="preserve"> participant’s</w:t>
      </w:r>
      <w:r w:rsidRPr="009310F9">
        <w:rPr>
          <w:rStyle w:val="apple-converted-space"/>
          <w:rFonts w:asciiTheme="majorHAnsi" w:hAnsiTheme="majorHAnsi" w:cs="Arial"/>
          <w:color w:val="333333"/>
          <w:sz w:val="24"/>
          <w:szCs w:val="24"/>
          <w:shd w:val="clear" w:color="auto" w:fill="FFFFFF"/>
        </w:rPr>
        <w:t xml:space="preserve"> sensitivity</w:t>
      </w:r>
      <w:r w:rsidR="00741407" w:rsidRPr="009310F9">
        <w:rPr>
          <w:rStyle w:val="apple-converted-space"/>
          <w:rFonts w:asciiTheme="majorHAnsi" w:hAnsiTheme="majorHAnsi" w:cs="Arial"/>
          <w:color w:val="333333"/>
          <w:sz w:val="24"/>
          <w:szCs w:val="24"/>
          <w:shd w:val="clear" w:color="auto" w:fill="FFFFFF"/>
        </w:rPr>
        <w:t xml:space="preserve"> to the target. We carried out a 2x2 repeated measure ANOVA(with difficulty and session as factors) and found a significant main effect of Search Difficulty </w:t>
      </w:r>
      <w:r w:rsidR="00741407" w:rsidRPr="009310F9">
        <w:rPr>
          <w:rFonts w:asciiTheme="majorHAnsi" w:hAnsiTheme="majorHAnsi"/>
          <w:sz w:val="24"/>
          <w:szCs w:val="24"/>
        </w:rPr>
        <w:t>[</w:t>
      </w:r>
      <w:r w:rsidR="00741407" w:rsidRPr="009310F9">
        <w:rPr>
          <w:rFonts w:asciiTheme="majorHAnsi" w:hAnsiTheme="majorHAnsi"/>
          <w:i/>
          <w:sz w:val="24"/>
          <w:szCs w:val="24"/>
        </w:rPr>
        <w:t>F</w:t>
      </w:r>
      <w:r w:rsidR="00741407" w:rsidRPr="009310F9">
        <w:rPr>
          <w:rFonts w:asciiTheme="majorHAnsi" w:hAnsiTheme="majorHAnsi"/>
          <w:sz w:val="24"/>
          <w:szCs w:val="24"/>
        </w:rPr>
        <w:t xml:space="preserve">(1,16)=112.88, </w:t>
      </w:r>
      <w:r w:rsidR="00741407" w:rsidRPr="009310F9">
        <w:rPr>
          <w:rFonts w:asciiTheme="majorHAnsi" w:hAnsiTheme="majorHAnsi"/>
          <w:i/>
          <w:sz w:val="24"/>
          <w:szCs w:val="24"/>
        </w:rPr>
        <w:t>p</w:t>
      </w:r>
      <w:r w:rsidR="00741407" w:rsidRPr="009310F9">
        <w:rPr>
          <w:rFonts w:asciiTheme="majorHAnsi" w:hAnsiTheme="majorHAnsi"/>
          <w:sz w:val="24"/>
          <w:szCs w:val="24"/>
        </w:rPr>
        <w:t>&lt;.001,</w:t>
      </w:r>
      <m:oMath>
        <m:r>
          <w:rPr>
            <w:rFonts w:ascii="Cambria Math" w:hAnsiTheme="majorHAnsi"/>
            <w:sz w:val="24"/>
            <w:szCs w:val="24"/>
          </w:rPr>
          <m:t xml:space="preserve"> </m:t>
        </m:r>
        <m:sSubSup>
          <m:sSubSupPr>
            <m:ctrlPr>
              <w:rPr>
                <w:rFonts w:ascii="Cambria Math" w:hAnsiTheme="majorHAnsi"/>
                <w:sz w:val="24"/>
                <w:szCs w:val="24"/>
              </w:rPr>
            </m:ctrlPr>
          </m:sSubSupPr>
          <m:e>
            <m:r>
              <m:rPr>
                <m:sty m:val="p"/>
              </m:rPr>
              <w:rPr>
                <w:rFonts w:asciiTheme="majorHAnsi" w:hAnsiTheme="majorHAnsi"/>
                <w:sz w:val="24"/>
                <w:szCs w:val="24"/>
              </w:rPr>
              <m:t>ɳ</m:t>
            </m:r>
          </m:e>
          <m:sub>
            <m:r>
              <m:rPr>
                <m:sty m:val="p"/>
              </m:rPr>
              <w:rPr>
                <w:rFonts w:ascii="Cambria Math" w:hAnsiTheme="majorHAnsi"/>
                <w:sz w:val="24"/>
                <w:szCs w:val="24"/>
              </w:rPr>
              <m:t>p</m:t>
            </m:r>
          </m:sub>
          <m:sup>
            <m:r>
              <m:rPr>
                <m:sty m:val="p"/>
              </m:rPr>
              <w:rPr>
                <w:rFonts w:ascii="Cambria Math" w:hAnsiTheme="majorHAnsi"/>
                <w:sz w:val="24"/>
                <w:szCs w:val="24"/>
              </w:rPr>
              <m:t>2</m:t>
            </m:r>
          </m:sup>
        </m:sSubSup>
      </m:oMath>
      <w:r w:rsidR="00741407" w:rsidRPr="009310F9">
        <w:rPr>
          <w:rFonts w:asciiTheme="majorHAnsi" w:hAnsiTheme="majorHAnsi"/>
          <w:sz w:val="24"/>
          <w:szCs w:val="24"/>
        </w:rPr>
        <w:t xml:space="preserve"> =.88]</w:t>
      </w:r>
      <w:r w:rsidR="00741407" w:rsidRPr="009310F9">
        <w:rPr>
          <w:rStyle w:val="apple-converted-space"/>
          <w:rFonts w:asciiTheme="majorHAnsi" w:hAnsiTheme="majorHAnsi" w:cs="Arial"/>
          <w:color w:val="333333"/>
          <w:sz w:val="24"/>
          <w:szCs w:val="24"/>
          <w:shd w:val="clear" w:color="auto" w:fill="FFFFFF"/>
        </w:rPr>
        <w:t xml:space="preserve">  and session</w:t>
      </w:r>
      <w:r w:rsidR="00741407" w:rsidRPr="009310F9">
        <w:rPr>
          <w:rFonts w:asciiTheme="majorHAnsi" w:hAnsiTheme="majorHAnsi"/>
          <w:sz w:val="24"/>
          <w:szCs w:val="24"/>
        </w:rPr>
        <w:t>[</w:t>
      </w:r>
      <w:r w:rsidR="00741407" w:rsidRPr="009310F9">
        <w:rPr>
          <w:rFonts w:asciiTheme="majorHAnsi" w:hAnsiTheme="majorHAnsi"/>
          <w:i/>
          <w:sz w:val="24"/>
          <w:szCs w:val="24"/>
        </w:rPr>
        <w:t>F</w:t>
      </w:r>
      <w:r w:rsidR="00741407" w:rsidRPr="009310F9">
        <w:rPr>
          <w:rFonts w:asciiTheme="majorHAnsi" w:hAnsiTheme="majorHAnsi"/>
          <w:sz w:val="24"/>
          <w:szCs w:val="24"/>
        </w:rPr>
        <w:t xml:space="preserve">(1,16)=68.13, </w:t>
      </w:r>
      <w:r w:rsidR="00741407" w:rsidRPr="009310F9">
        <w:rPr>
          <w:rFonts w:asciiTheme="majorHAnsi" w:hAnsiTheme="majorHAnsi"/>
          <w:i/>
          <w:sz w:val="24"/>
          <w:szCs w:val="24"/>
        </w:rPr>
        <w:t>p</w:t>
      </w:r>
      <w:r w:rsidR="00741407" w:rsidRPr="009310F9">
        <w:rPr>
          <w:rFonts w:asciiTheme="majorHAnsi" w:hAnsiTheme="majorHAnsi"/>
          <w:sz w:val="24"/>
          <w:szCs w:val="24"/>
        </w:rPr>
        <w:t>&lt;.001,</w:t>
      </w:r>
      <m:oMath>
        <m:r>
          <w:rPr>
            <w:rFonts w:ascii="Cambria Math" w:hAnsiTheme="majorHAnsi"/>
            <w:sz w:val="24"/>
            <w:szCs w:val="24"/>
          </w:rPr>
          <m:t xml:space="preserve"> </m:t>
        </m:r>
        <m:sSubSup>
          <m:sSubSupPr>
            <m:ctrlPr>
              <w:rPr>
                <w:rFonts w:ascii="Cambria Math" w:hAnsiTheme="majorHAnsi"/>
                <w:sz w:val="24"/>
                <w:szCs w:val="24"/>
              </w:rPr>
            </m:ctrlPr>
          </m:sSubSupPr>
          <m:e>
            <m:r>
              <m:rPr>
                <m:sty m:val="p"/>
              </m:rPr>
              <w:rPr>
                <w:rFonts w:asciiTheme="majorHAnsi" w:hAnsiTheme="majorHAnsi"/>
                <w:sz w:val="24"/>
                <w:szCs w:val="24"/>
              </w:rPr>
              <m:t>ɳ</m:t>
            </m:r>
          </m:e>
          <m:sub>
            <m:r>
              <m:rPr>
                <m:sty m:val="p"/>
              </m:rPr>
              <w:rPr>
                <w:rFonts w:ascii="Cambria Math" w:hAnsiTheme="majorHAnsi"/>
                <w:sz w:val="24"/>
                <w:szCs w:val="24"/>
              </w:rPr>
              <m:t>p</m:t>
            </m:r>
          </m:sub>
          <m:sup>
            <m:r>
              <m:rPr>
                <m:sty m:val="p"/>
              </m:rPr>
              <w:rPr>
                <w:rFonts w:ascii="Cambria Math" w:hAnsiTheme="majorHAnsi"/>
                <w:sz w:val="24"/>
                <w:szCs w:val="24"/>
              </w:rPr>
              <m:t>2</m:t>
            </m:r>
          </m:sup>
        </m:sSubSup>
      </m:oMath>
      <w:r w:rsidR="00741407" w:rsidRPr="009310F9">
        <w:rPr>
          <w:rFonts w:asciiTheme="majorHAnsi" w:hAnsiTheme="majorHAnsi"/>
          <w:sz w:val="24"/>
          <w:szCs w:val="24"/>
        </w:rPr>
        <w:t xml:space="preserve"> =.81]</w:t>
      </w:r>
      <w:r w:rsidR="00741407" w:rsidRPr="009310F9">
        <w:rPr>
          <w:rStyle w:val="apple-converted-space"/>
          <w:rFonts w:asciiTheme="majorHAnsi" w:hAnsiTheme="majorHAnsi" w:cs="Arial"/>
          <w:color w:val="333333"/>
          <w:sz w:val="24"/>
          <w:szCs w:val="24"/>
          <w:shd w:val="clear" w:color="auto" w:fill="FFFFFF"/>
        </w:rPr>
        <w:t xml:space="preserve"> but no significant interaction</w:t>
      </w:r>
      <w:r w:rsidR="00741407" w:rsidRPr="009310F9">
        <w:rPr>
          <w:rFonts w:asciiTheme="majorHAnsi" w:hAnsiTheme="majorHAnsi"/>
          <w:sz w:val="24"/>
          <w:szCs w:val="24"/>
        </w:rPr>
        <w:t>[</w:t>
      </w:r>
      <w:r w:rsidR="00741407" w:rsidRPr="009310F9">
        <w:rPr>
          <w:rFonts w:asciiTheme="majorHAnsi" w:hAnsiTheme="majorHAnsi"/>
          <w:i/>
          <w:sz w:val="24"/>
          <w:szCs w:val="24"/>
        </w:rPr>
        <w:t>F</w:t>
      </w:r>
      <w:r w:rsidR="00741407" w:rsidRPr="009310F9">
        <w:rPr>
          <w:rFonts w:asciiTheme="majorHAnsi" w:hAnsiTheme="majorHAnsi"/>
          <w:sz w:val="24"/>
          <w:szCs w:val="24"/>
        </w:rPr>
        <w:t xml:space="preserve">(1,16)=.15, </w:t>
      </w:r>
      <w:r w:rsidR="00741407" w:rsidRPr="009310F9">
        <w:rPr>
          <w:rFonts w:asciiTheme="majorHAnsi" w:hAnsiTheme="majorHAnsi"/>
          <w:i/>
          <w:sz w:val="24"/>
          <w:szCs w:val="24"/>
        </w:rPr>
        <w:t>p</w:t>
      </w:r>
      <w:r w:rsidR="00741407" w:rsidRPr="009310F9">
        <w:rPr>
          <w:rFonts w:asciiTheme="majorHAnsi" w:hAnsiTheme="majorHAnsi"/>
          <w:sz w:val="24"/>
          <w:szCs w:val="24"/>
        </w:rPr>
        <w:t>=.70,</w:t>
      </w:r>
      <m:oMath>
        <m:r>
          <w:rPr>
            <w:rFonts w:ascii="Cambria Math" w:hAnsiTheme="majorHAnsi"/>
            <w:sz w:val="24"/>
            <w:szCs w:val="24"/>
          </w:rPr>
          <m:t xml:space="preserve"> </m:t>
        </m:r>
        <m:sSubSup>
          <m:sSubSupPr>
            <m:ctrlPr>
              <w:rPr>
                <w:rFonts w:ascii="Cambria Math" w:hAnsiTheme="majorHAnsi"/>
                <w:sz w:val="24"/>
                <w:szCs w:val="24"/>
              </w:rPr>
            </m:ctrlPr>
          </m:sSubSupPr>
          <m:e>
            <m:r>
              <m:rPr>
                <m:sty m:val="p"/>
              </m:rPr>
              <w:rPr>
                <w:rFonts w:asciiTheme="majorHAnsi" w:hAnsiTheme="majorHAnsi"/>
                <w:sz w:val="24"/>
                <w:szCs w:val="24"/>
              </w:rPr>
              <m:t>ɳ</m:t>
            </m:r>
          </m:e>
          <m:sub>
            <m:r>
              <m:rPr>
                <m:sty m:val="p"/>
              </m:rPr>
              <w:rPr>
                <w:rFonts w:ascii="Cambria Math" w:hAnsiTheme="majorHAnsi"/>
                <w:sz w:val="24"/>
                <w:szCs w:val="24"/>
              </w:rPr>
              <m:t>p</m:t>
            </m:r>
          </m:sub>
          <m:sup>
            <m:r>
              <m:rPr>
                <m:sty m:val="p"/>
              </m:rPr>
              <w:rPr>
                <w:rFonts w:ascii="Cambria Math" w:hAnsiTheme="majorHAnsi"/>
                <w:sz w:val="24"/>
                <w:szCs w:val="24"/>
              </w:rPr>
              <m:t>2</m:t>
            </m:r>
          </m:sup>
        </m:sSubSup>
      </m:oMath>
      <w:r w:rsidR="00741407" w:rsidRPr="009310F9">
        <w:rPr>
          <w:rFonts w:asciiTheme="majorHAnsi" w:hAnsiTheme="majorHAnsi"/>
          <w:sz w:val="24"/>
          <w:szCs w:val="24"/>
        </w:rPr>
        <w:t xml:space="preserve"> =.009]</w:t>
      </w:r>
      <w:r w:rsidR="00741407" w:rsidRPr="009310F9">
        <w:rPr>
          <w:rStyle w:val="apple-converted-space"/>
          <w:rFonts w:asciiTheme="majorHAnsi" w:hAnsiTheme="majorHAnsi" w:cs="Arial"/>
          <w:color w:val="333333"/>
          <w:sz w:val="24"/>
          <w:szCs w:val="24"/>
          <w:shd w:val="clear" w:color="auto" w:fill="FFFFFF"/>
        </w:rPr>
        <w:t>.</w:t>
      </w:r>
      <w:r w:rsidRPr="009310F9">
        <w:rPr>
          <w:rStyle w:val="apple-converted-space"/>
          <w:rFonts w:asciiTheme="majorHAnsi" w:hAnsiTheme="majorHAnsi" w:cs="Arial"/>
          <w:color w:val="333333"/>
          <w:sz w:val="24"/>
          <w:szCs w:val="24"/>
          <w:shd w:val="clear" w:color="auto" w:fill="FFFFFF"/>
        </w:rPr>
        <w:t xml:space="preserve"> </w:t>
      </w:r>
      <w:r w:rsidR="00E41D38" w:rsidRPr="009310F9">
        <w:rPr>
          <w:rStyle w:val="apple-converted-space"/>
          <w:rFonts w:asciiTheme="majorHAnsi" w:hAnsiTheme="majorHAnsi" w:cs="Arial"/>
          <w:color w:val="333333"/>
          <w:sz w:val="24"/>
          <w:szCs w:val="24"/>
          <w:shd w:val="clear" w:color="auto" w:fill="FFFFFF"/>
        </w:rPr>
        <w:t xml:space="preserve"> </w:t>
      </w:r>
      <w:ins w:id="67" w:author="Anna" w:date="2016-09-22T12:52:00Z">
        <w:r w:rsidR="009310F9">
          <w:rPr>
            <w:rStyle w:val="apple-converted-space"/>
            <w:rFonts w:asciiTheme="majorHAnsi" w:hAnsiTheme="majorHAnsi" w:cs="Arial"/>
            <w:color w:val="333333"/>
            <w:sz w:val="24"/>
            <w:szCs w:val="24"/>
            <w:shd w:val="clear" w:color="auto" w:fill="FFFFFF"/>
          </w:rPr>
          <w:t xml:space="preserve">Because </w:t>
        </w:r>
      </w:ins>
      <w:ins w:id="68" w:author="Anna" w:date="2016-09-22T12:53:00Z">
        <w:r w:rsidR="009310F9">
          <w:rPr>
            <w:rStyle w:val="apple-converted-space"/>
            <w:rFonts w:asciiTheme="majorHAnsi" w:hAnsiTheme="majorHAnsi" w:cs="Arial"/>
            <w:color w:val="333333"/>
            <w:sz w:val="24"/>
            <w:szCs w:val="24"/>
            <w:shd w:val="clear" w:color="auto" w:fill="FFFFFF"/>
          </w:rPr>
          <w:t>we encounter</w:t>
        </w:r>
      </w:ins>
      <w:ins w:id="69" w:author="Anna" w:date="2016-09-22T12:52:00Z">
        <w:r w:rsidR="009310F9">
          <w:rPr>
            <w:rStyle w:val="apple-converted-space"/>
            <w:rFonts w:asciiTheme="majorHAnsi" w:hAnsiTheme="majorHAnsi" w:cs="Arial"/>
            <w:color w:val="333333"/>
            <w:sz w:val="24"/>
            <w:szCs w:val="24"/>
            <w:shd w:val="clear" w:color="auto" w:fill="FFFFFF"/>
          </w:rPr>
          <w:t xml:space="preserve"> </w:t>
        </w:r>
      </w:ins>
      <w:ins w:id="70" w:author="Anna" w:date="2016-09-22T12:53:00Z">
        <w:r w:rsidR="009310F9">
          <w:rPr>
            <w:rStyle w:val="apple-converted-space"/>
            <w:rFonts w:asciiTheme="majorHAnsi" w:hAnsiTheme="majorHAnsi" w:cs="Arial"/>
            <w:color w:val="333333"/>
            <w:sz w:val="24"/>
            <w:szCs w:val="24"/>
            <w:shd w:val="clear" w:color="auto" w:fill="FFFFFF"/>
          </w:rPr>
          <w:t xml:space="preserve">hit rates of 1 we used dubbed </w:t>
        </w:r>
        <w:proofErr w:type="spellStart"/>
        <w:r w:rsidR="009310F9">
          <w:rPr>
            <w:rStyle w:val="apple-converted-space"/>
            <w:rFonts w:asciiTheme="majorHAnsi" w:hAnsiTheme="majorHAnsi" w:cs="Arial"/>
            <w:color w:val="333333"/>
            <w:sz w:val="24"/>
            <w:szCs w:val="24"/>
            <w:shd w:val="clear" w:color="auto" w:fill="FFFFFF"/>
          </w:rPr>
          <w:t>l</w:t>
        </w:r>
      </w:ins>
      <w:ins w:id="71" w:author="Anna" w:date="2016-09-22T12:54:00Z">
        <w:r w:rsidR="009310F9">
          <w:rPr>
            <w:rStyle w:val="apple-converted-space"/>
            <w:rFonts w:asciiTheme="majorHAnsi" w:hAnsiTheme="majorHAnsi" w:cs="Arial"/>
            <w:color w:val="333333"/>
            <w:sz w:val="24"/>
            <w:szCs w:val="24"/>
            <w:shd w:val="clear" w:color="auto" w:fill="FFFFFF"/>
          </w:rPr>
          <w:t>oglinear</w:t>
        </w:r>
        <w:proofErr w:type="spellEnd"/>
        <w:r w:rsidR="009310F9">
          <w:rPr>
            <w:rStyle w:val="apple-converted-space"/>
            <w:rFonts w:asciiTheme="majorHAnsi" w:hAnsiTheme="majorHAnsi" w:cs="Arial"/>
            <w:color w:val="333333"/>
            <w:sz w:val="24"/>
            <w:szCs w:val="24"/>
            <w:shd w:val="clear" w:color="auto" w:fill="FFFFFF"/>
          </w:rPr>
          <w:t xml:space="preserve"> approach(Stanislaw &amp; </w:t>
        </w:r>
        <w:proofErr w:type="spellStart"/>
        <w:r w:rsidR="009310F9">
          <w:rPr>
            <w:rStyle w:val="apple-converted-space"/>
            <w:rFonts w:asciiTheme="majorHAnsi" w:hAnsiTheme="majorHAnsi" w:cs="Arial"/>
            <w:color w:val="333333"/>
            <w:sz w:val="24"/>
            <w:szCs w:val="24"/>
            <w:shd w:val="clear" w:color="auto" w:fill="FFFFFF"/>
          </w:rPr>
          <w:t>Todorow</w:t>
        </w:r>
        <w:proofErr w:type="spellEnd"/>
        <w:r w:rsidR="009310F9">
          <w:rPr>
            <w:rStyle w:val="apple-converted-space"/>
            <w:rFonts w:asciiTheme="majorHAnsi" w:hAnsiTheme="majorHAnsi" w:cs="Arial"/>
            <w:color w:val="333333"/>
            <w:sz w:val="24"/>
            <w:szCs w:val="24"/>
            <w:shd w:val="clear" w:color="auto" w:fill="FFFFFF"/>
          </w:rPr>
          <w:t xml:space="preserve">, 1999). </w:t>
        </w:r>
      </w:ins>
      <w:ins w:id="72" w:author="Anna" w:date="2016-09-22T12:57:00Z">
        <w:r w:rsidR="009310F9">
          <w:rPr>
            <w:rStyle w:val="apple-converted-space"/>
            <w:rFonts w:asciiTheme="majorHAnsi" w:hAnsiTheme="majorHAnsi" w:cs="Arial"/>
            <w:color w:val="333333"/>
            <w:sz w:val="24"/>
            <w:szCs w:val="24"/>
            <w:shd w:val="clear" w:color="auto" w:fill="FFFFFF"/>
          </w:rPr>
          <w:t>We</w:t>
        </w:r>
      </w:ins>
      <w:ins w:id="73" w:author="Anna" w:date="2016-09-22T12:55:00Z">
        <w:r w:rsidR="009310F9">
          <w:rPr>
            <w:rStyle w:val="apple-converted-space"/>
            <w:rFonts w:asciiTheme="majorHAnsi" w:hAnsiTheme="majorHAnsi" w:cs="Arial"/>
            <w:color w:val="333333"/>
            <w:sz w:val="24"/>
            <w:szCs w:val="24"/>
            <w:shd w:val="clear" w:color="auto" w:fill="FFFFFF"/>
          </w:rPr>
          <w:t xml:space="preserve"> add</w:t>
        </w:r>
      </w:ins>
      <w:ins w:id="74" w:author="Anna" w:date="2016-09-22T12:57:00Z">
        <w:r w:rsidR="009310F9">
          <w:rPr>
            <w:rStyle w:val="apple-converted-space"/>
            <w:rFonts w:asciiTheme="majorHAnsi" w:hAnsiTheme="majorHAnsi" w:cs="Arial"/>
            <w:color w:val="333333"/>
            <w:sz w:val="24"/>
            <w:szCs w:val="24"/>
            <w:shd w:val="clear" w:color="auto" w:fill="FFFFFF"/>
          </w:rPr>
          <w:t>ed</w:t>
        </w:r>
      </w:ins>
      <w:ins w:id="75" w:author="Anna" w:date="2016-09-22T12:55:00Z">
        <w:r w:rsidR="009310F9">
          <w:rPr>
            <w:rStyle w:val="apple-converted-space"/>
            <w:rFonts w:asciiTheme="majorHAnsi" w:hAnsiTheme="majorHAnsi" w:cs="Arial"/>
            <w:color w:val="333333"/>
            <w:sz w:val="24"/>
            <w:szCs w:val="24"/>
            <w:shd w:val="clear" w:color="auto" w:fill="FFFFFF"/>
          </w:rPr>
          <w:t xml:space="preserve"> 0.5 to both the number of hits and the number of false al</w:t>
        </w:r>
      </w:ins>
      <w:ins w:id="76" w:author="Anna" w:date="2016-09-22T12:57:00Z">
        <w:r w:rsidR="009310F9">
          <w:rPr>
            <w:rStyle w:val="apple-converted-space"/>
            <w:rFonts w:asciiTheme="majorHAnsi" w:hAnsiTheme="majorHAnsi" w:cs="Arial"/>
            <w:color w:val="333333"/>
            <w:sz w:val="24"/>
            <w:szCs w:val="24"/>
            <w:shd w:val="clear" w:color="auto" w:fill="FFFFFF"/>
          </w:rPr>
          <w:t>a</w:t>
        </w:r>
      </w:ins>
      <w:ins w:id="77" w:author="Anna" w:date="2016-09-22T12:55:00Z">
        <w:r w:rsidR="009310F9">
          <w:rPr>
            <w:rStyle w:val="apple-converted-space"/>
            <w:rFonts w:asciiTheme="majorHAnsi" w:hAnsiTheme="majorHAnsi" w:cs="Arial"/>
            <w:color w:val="333333"/>
            <w:sz w:val="24"/>
            <w:szCs w:val="24"/>
            <w:shd w:val="clear" w:color="auto" w:fill="FFFFFF"/>
          </w:rPr>
          <w:t>rms and add</w:t>
        </w:r>
      </w:ins>
      <w:ins w:id="78" w:author="Anna" w:date="2016-09-22T12:58:00Z">
        <w:r w:rsidR="009310F9">
          <w:rPr>
            <w:rStyle w:val="apple-converted-space"/>
            <w:rFonts w:asciiTheme="majorHAnsi" w:hAnsiTheme="majorHAnsi" w:cs="Arial"/>
            <w:color w:val="333333"/>
            <w:sz w:val="24"/>
            <w:szCs w:val="24"/>
            <w:shd w:val="clear" w:color="auto" w:fill="FFFFFF"/>
          </w:rPr>
          <w:t>ed</w:t>
        </w:r>
      </w:ins>
      <w:ins w:id="79" w:author="Anna" w:date="2016-09-22T12:55:00Z">
        <w:r w:rsidR="009310F9">
          <w:rPr>
            <w:rStyle w:val="apple-converted-space"/>
            <w:rFonts w:asciiTheme="majorHAnsi" w:hAnsiTheme="majorHAnsi" w:cs="Arial"/>
            <w:color w:val="333333"/>
            <w:sz w:val="24"/>
            <w:szCs w:val="24"/>
            <w:shd w:val="clear" w:color="auto" w:fill="FFFFFF"/>
          </w:rPr>
          <w:t xml:space="preserve"> 1 to both the number of signal trials and the number of noise </w:t>
        </w:r>
      </w:ins>
      <w:ins w:id="80" w:author="Anna" w:date="2016-09-22T12:56:00Z">
        <w:r w:rsidR="009310F9">
          <w:rPr>
            <w:rStyle w:val="apple-converted-space"/>
            <w:rFonts w:asciiTheme="majorHAnsi" w:hAnsiTheme="majorHAnsi" w:cs="Arial"/>
            <w:color w:val="333333"/>
            <w:sz w:val="24"/>
            <w:szCs w:val="24"/>
            <w:shd w:val="clear" w:color="auto" w:fill="FFFFFF"/>
          </w:rPr>
          <w:t>trials, befor</w:t>
        </w:r>
      </w:ins>
      <w:ins w:id="81" w:author="Anna" w:date="2016-09-22T12:58:00Z">
        <w:r w:rsidR="009310F9">
          <w:rPr>
            <w:rStyle w:val="apple-converted-space"/>
            <w:rFonts w:asciiTheme="majorHAnsi" w:hAnsiTheme="majorHAnsi" w:cs="Arial"/>
            <w:color w:val="333333"/>
            <w:sz w:val="24"/>
            <w:szCs w:val="24"/>
            <w:shd w:val="clear" w:color="auto" w:fill="FFFFFF"/>
          </w:rPr>
          <w:t>e we</w:t>
        </w:r>
      </w:ins>
      <w:ins w:id="82" w:author="Anna" w:date="2016-09-22T12:56:00Z">
        <w:r w:rsidR="009310F9">
          <w:rPr>
            <w:rStyle w:val="apple-converted-space"/>
            <w:rFonts w:asciiTheme="majorHAnsi" w:hAnsiTheme="majorHAnsi" w:cs="Arial"/>
            <w:color w:val="333333"/>
            <w:sz w:val="24"/>
            <w:szCs w:val="24"/>
            <w:shd w:val="clear" w:color="auto" w:fill="FFFFFF"/>
          </w:rPr>
          <w:t xml:space="preserve"> calculat</w:t>
        </w:r>
      </w:ins>
      <w:ins w:id="83" w:author="Anna" w:date="2016-09-22T12:58:00Z">
        <w:r w:rsidR="009310F9">
          <w:rPr>
            <w:rStyle w:val="apple-converted-space"/>
            <w:rFonts w:asciiTheme="majorHAnsi" w:hAnsiTheme="majorHAnsi" w:cs="Arial"/>
            <w:color w:val="333333"/>
            <w:sz w:val="24"/>
            <w:szCs w:val="24"/>
            <w:shd w:val="clear" w:color="auto" w:fill="FFFFFF"/>
          </w:rPr>
          <w:t>ed</w:t>
        </w:r>
      </w:ins>
      <w:ins w:id="84" w:author="Anna" w:date="2016-09-22T12:56:00Z">
        <w:r w:rsidR="009310F9">
          <w:rPr>
            <w:rStyle w:val="apple-converted-space"/>
            <w:rFonts w:asciiTheme="majorHAnsi" w:hAnsiTheme="majorHAnsi" w:cs="Arial"/>
            <w:color w:val="333333"/>
            <w:sz w:val="24"/>
            <w:szCs w:val="24"/>
            <w:shd w:val="clear" w:color="auto" w:fill="FFFFFF"/>
          </w:rPr>
          <w:t xml:space="preserve"> the hit and false-alarm rates. We used this approach regardl</w:t>
        </w:r>
      </w:ins>
      <w:ins w:id="85" w:author="Anna" w:date="2016-09-22T12:57:00Z">
        <w:r w:rsidR="009310F9">
          <w:rPr>
            <w:rStyle w:val="apple-converted-space"/>
            <w:rFonts w:asciiTheme="majorHAnsi" w:hAnsiTheme="majorHAnsi" w:cs="Arial"/>
            <w:color w:val="333333"/>
            <w:sz w:val="24"/>
            <w:szCs w:val="24"/>
            <w:shd w:val="clear" w:color="auto" w:fill="FFFFFF"/>
          </w:rPr>
          <w:t>ess of whether or not extreme rates were obtained</w:t>
        </w:r>
      </w:ins>
    </w:p>
    <w:p w:rsidR="00135027" w:rsidRDefault="00691808" w:rsidP="000F4BCF">
      <w:pPr>
        <w:spacing w:line="480" w:lineRule="auto"/>
        <w:jc w:val="both"/>
        <w:rPr>
          <w:rFonts w:asciiTheme="majorHAnsi" w:hAnsiTheme="majorHAnsi"/>
          <w:b/>
          <w:sz w:val="24"/>
          <w:szCs w:val="24"/>
        </w:rPr>
      </w:pPr>
      <w:r>
        <w:rPr>
          <w:rFonts w:asciiTheme="majorHAnsi" w:hAnsiTheme="majorHAnsi"/>
          <w:b/>
          <w:sz w:val="24"/>
          <w:szCs w:val="24"/>
        </w:rPr>
        <w:t>Object Naming Results</w:t>
      </w:r>
    </w:p>
    <w:p w:rsidR="00691808" w:rsidRPr="00943226" w:rsidRDefault="00691808" w:rsidP="000F4BCF">
      <w:pPr>
        <w:spacing w:line="480" w:lineRule="auto"/>
        <w:jc w:val="both"/>
        <w:rPr>
          <w:rFonts w:asciiTheme="majorHAnsi" w:hAnsiTheme="majorHAnsi"/>
          <w:b/>
          <w:sz w:val="24"/>
          <w:szCs w:val="24"/>
        </w:rPr>
      </w:pPr>
      <w:r>
        <w:rPr>
          <w:rFonts w:asciiTheme="majorHAnsi" w:hAnsiTheme="majorHAnsi"/>
          <w:sz w:val="24"/>
          <w:szCs w:val="24"/>
        </w:rPr>
        <w:t>Paired sample t-test showed that participants reported significantly more objects on Friday session [</w:t>
      </w:r>
      <w:r w:rsidRPr="00FB24AC">
        <w:rPr>
          <w:rFonts w:asciiTheme="majorHAnsi" w:hAnsiTheme="majorHAnsi"/>
          <w:i/>
          <w:sz w:val="24"/>
          <w:szCs w:val="24"/>
        </w:rPr>
        <w:t>M</w:t>
      </w:r>
      <w:r>
        <w:rPr>
          <w:rFonts w:asciiTheme="majorHAnsi" w:hAnsiTheme="majorHAnsi"/>
          <w:sz w:val="24"/>
          <w:szCs w:val="24"/>
        </w:rPr>
        <w:t xml:space="preserve">=5.17, </w:t>
      </w:r>
      <w:r w:rsidRPr="00FB24AC">
        <w:rPr>
          <w:rFonts w:asciiTheme="majorHAnsi" w:hAnsiTheme="majorHAnsi"/>
          <w:i/>
          <w:sz w:val="24"/>
          <w:szCs w:val="24"/>
        </w:rPr>
        <w:t>SD</w:t>
      </w:r>
      <w:r>
        <w:rPr>
          <w:rFonts w:asciiTheme="majorHAnsi" w:hAnsiTheme="majorHAnsi"/>
          <w:sz w:val="24"/>
          <w:szCs w:val="24"/>
        </w:rPr>
        <w:t>=</w:t>
      </w:r>
      <w:ins w:id="86" w:author="Anna" w:date="2016-09-22T12:20:00Z">
        <w:r w:rsidR="00C33594">
          <w:rPr>
            <w:rFonts w:asciiTheme="majorHAnsi" w:hAnsiTheme="majorHAnsi"/>
            <w:sz w:val="24"/>
            <w:szCs w:val="24"/>
          </w:rPr>
          <w:t>.</w:t>
        </w:r>
      </w:ins>
      <w:r>
        <w:rPr>
          <w:rFonts w:asciiTheme="majorHAnsi" w:hAnsiTheme="majorHAnsi"/>
          <w:sz w:val="24"/>
          <w:szCs w:val="24"/>
        </w:rPr>
        <w:t>79], compared to the Monday session [</w:t>
      </w:r>
      <w:r w:rsidRPr="00FB24AC">
        <w:rPr>
          <w:rFonts w:asciiTheme="majorHAnsi" w:hAnsiTheme="majorHAnsi"/>
          <w:i/>
          <w:sz w:val="24"/>
          <w:szCs w:val="24"/>
        </w:rPr>
        <w:t>M</w:t>
      </w:r>
      <w:r>
        <w:rPr>
          <w:rFonts w:asciiTheme="majorHAnsi" w:hAnsiTheme="majorHAnsi"/>
          <w:sz w:val="24"/>
          <w:szCs w:val="24"/>
        </w:rPr>
        <w:t>=4.69,</w:t>
      </w:r>
      <w:r w:rsidR="00FB24AC">
        <w:rPr>
          <w:rFonts w:asciiTheme="majorHAnsi" w:hAnsiTheme="majorHAnsi"/>
          <w:sz w:val="24"/>
          <w:szCs w:val="24"/>
        </w:rPr>
        <w:t xml:space="preserve"> </w:t>
      </w:r>
      <w:r w:rsidRPr="00FB24AC">
        <w:rPr>
          <w:rFonts w:asciiTheme="majorHAnsi" w:hAnsiTheme="majorHAnsi"/>
          <w:i/>
          <w:sz w:val="24"/>
          <w:szCs w:val="24"/>
        </w:rPr>
        <w:t>SD</w:t>
      </w:r>
      <w:r>
        <w:rPr>
          <w:rFonts w:asciiTheme="majorHAnsi" w:hAnsiTheme="majorHAnsi"/>
          <w:sz w:val="24"/>
          <w:szCs w:val="24"/>
        </w:rPr>
        <w:t>=</w:t>
      </w:r>
      <w:ins w:id="87" w:author="Anna" w:date="2016-09-22T12:19:00Z">
        <w:r w:rsidR="00C33594">
          <w:rPr>
            <w:rFonts w:asciiTheme="majorHAnsi" w:hAnsiTheme="majorHAnsi"/>
            <w:sz w:val="24"/>
            <w:szCs w:val="24"/>
          </w:rPr>
          <w:t>.</w:t>
        </w:r>
      </w:ins>
      <w:r>
        <w:rPr>
          <w:rFonts w:asciiTheme="majorHAnsi" w:hAnsiTheme="majorHAnsi"/>
          <w:sz w:val="24"/>
          <w:szCs w:val="24"/>
        </w:rPr>
        <w:t xml:space="preserve">61; </w:t>
      </w:r>
      <w:r w:rsidRPr="0035011D">
        <w:rPr>
          <w:rFonts w:asciiTheme="majorHAnsi" w:hAnsiTheme="majorHAnsi"/>
          <w:i/>
          <w:sz w:val="24"/>
          <w:szCs w:val="24"/>
        </w:rPr>
        <w:t>t</w:t>
      </w:r>
      <w:r>
        <w:rPr>
          <w:rFonts w:asciiTheme="majorHAnsi" w:hAnsiTheme="majorHAnsi"/>
          <w:sz w:val="24"/>
          <w:szCs w:val="24"/>
        </w:rPr>
        <w:t>(16)=2.68,</w:t>
      </w:r>
      <w:r w:rsidRPr="0035011D">
        <w:rPr>
          <w:rFonts w:asciiTheme="majorHAnsi" w:hAnsiTheme="majorHAnsi"/>
          <w:i/>
          <w:sz w:val="24"/>
          <w:szCs w:val="24"/>
        </w:rPr>
        <w:t>p</w:t>
      </w:r>
      <w:r>
        <w:rPr>
          <w:rFonts w:asciiTheme="majorHAnsi" w:hAnsiTheme="majorHAnsi"/>
          <w:sz w:val="24"/>
          <w:szCs w:val="24"/>
        </w:rPr>
        <w:t>=.016].</w:t>
      </w:r>
    </w:p>
    <w:p w:rsidR="00273C7D" w:rsidRDefault="00273C7D" w:rsidP="000F4BCF">
      <w:pPr>
        <w:spacing w:line="480" w:lineRule="auto"/>
        <w:rPr>
          <w:rFonts w:asciiTheme="majorHAnsi" w:hAnsiTheme="majorHAnsi"/>
          <w:b/>
          <w:sz w:val="24"/>
          <w:szCs w:val="24"/>
        </w:rPr>
      </w:pPr>
    </w:p>
    <w:p w:rsidR="00273C7D" w:rsidRDefault="00273C7D" w:rsidP="000F4BCF">
      <w:pPr>
        <w:spacing w:line="480" w:lineRule="auto"/>
        <w:rPr>
          <w:rFonts w:asciiTheme="majorHAnsi" w:hAnsiTheme="majorHAnsi"/>
          <w:b/>
          <w:sz w:val="24"/>
          <w:szCs w:val="24"/>
        </w:rPr>
      </w:pPr>
    </w:p>
    <w:p w:rsidR="00C2257E" w:rsidRDefault="00C2257E" w:rsidP="000F4BCF">
      <w:pPr>
        <w:spacing w:line="480" w:lineRule="auto"/>
        <w:rPr>
          <w:rFonts w:asciiTheme="majorHAnsi" w:hAnsiTheme="majorHAnsi"/>
          <w:b/>
          <w:sz w:val="24"/>
          <w:szCs w:val="24"/>
        </w:rPr>
      </w:pPr>
      <w:r w:rsidRPr="00843C04">
        <w:rPr>
          <w:rFonts w:asciiTheme="majorHAnsi" w:hAnsiTheme="majorHAnsi"/>
          <w:b/>
          <w:sz w:val="24"/>
          <w:szCs w:val="24"/>
        </w:rPr>
        <w:t>Results</w:t>
      </w:r>
    </w:p>
    <w:p w:rsidR="00F212CB" w:rsidRDefault="00E220A6" w:rsidP="00FB24AC">
      <w:pPr>
        <w:pStyle w:val="NormalnyWeb"/>
        <w:spacing w:after="0" w:line="480" w:lineRule="auto"/>
        <w:jc w:val="both"/>
        <w:rPr>
          <w:rFonts w:asciiTheme="majorHAnsi" w:hAnsiTheme="majorHAnsi"/>
          <w:color w:val="F79646" w:themeColor="accent6"/>
        </w:rPr>
      </w:pPr>
      <w:r>
        <w:rPr>
          <w:rFonts w:asciiTheme="majorHAnsi" w:hAnsiTheme="majorHAnsi"/>
        </w:rPr>
        <w:t xml:space="preserve">To investigate </w:t>
      </w:r>
      <w:r w:rsidRPr="00F55F38">
        <w:rPr>
          <w:rFonts w:asciiTheme="majorHAnsi" w:hAnsiTheme="majorHAnsi"/>
        </w:rPr>
        <w:t>how the different mask</w:t>
      </w:r>
      <w:r w:rsidR="00206A8F" w:rsidRPr="00F55F38">
        <w:rPr>
          <w:rFonts w:asciiTheme="majorHAnsi" w:hAnsiTheme="majorHAnsi"/>
        </w:rPr>
        <w:t>-</w:t>
      </w:r>
      <w:r w:rsidRPr="00F55F38">
        <w:rPr>
          <w:rFonts w:asciiTheme="majorHAnsi" w:hAnsiTheme="majorHAnsi"/>
        </w:rPr>
        <w:t xml:space="preserve">types influence </w:t>
      </w:r>
      <w:r w:rsidR="00A0513A" w:rsidRPr="00F55F38">
        <w:rPr>
          <w:rFonts w:asciiTheme="majorHAnsi" w:hAnsiTheme="majorHAnsi"/>
        </w:rPr>
        <w:t xml:space="preserve">search </w:t>
      </w:r>
      <w:r w:rsidRPr="00F55F38">
        <w:rPr>
          <w:rFonts w:asciiTheme="majorHAnsi" w:hAnsiTheme="majorHAnsi"/>
        </w:rPr>
        <w:t xml:space="preserve">performance </w:t>
      </w:r>
      <w:r w:rsidR="00E349E9" w:rsidRPr="00F55F38">
        <w:rPr>
          <w:rFonts w:asciiTheme="majorHAnsi" w:hAnsiTheme="majorHAnsi"/>
        </w:rPr>
        <w:t xml:space="preserve">we first </w:t>
      </w:r>
      <w:r w:rsidR="008C0410" w:rsidRPr="00F55F38">
        <w:rPr>
          <w:rFonts w:asciiTheme="majorHAnsi" w:hAnsiTheme="majorHAnsi"/>
        </w:rPr>
        <w:t>carr</w:t>
      </w:r>
      <w:r w:rsidR="00A0513A" w:rsidRPr="00F55F38">
        <w:rPr>
          <w:rFonts w:asciiTheme="majorHAnsi" w:hAnsiTheme="majorHAnsi"/>
        </w:rPr>
        <w:t>ied</w:t>
      </w:r>
      <w:r w:rsidR="008C0410" w:rsidRPr="00F55F38">
        <w:rPr>
          <w:rFonts w:asciiTheme="majorHAnsi" w:hAnsiTheme="majorHAnsi"/>
        </w:rPr>
        <w:t xml:space="preserve"> out</w:t>
      </w:r>
      <w:r w:rsidR="00E349E9" w:rsidRPr="00F55F38">
        <w:rPr>
          <w:rFonts w:asciiTheme="majorHAnsi" w:hAnsiTheme="majorHAnsi"/>
        </w:rPr>
        <w:t xml:space="preserve"> a</w:t>
      </w:r>
      <w:r w:rsidR="00A0513A" w:rsidRPr="00F55F38">
        <w:rPr>
          <w:rFonts w:asciiTheme="majorHAnsi" w:hAnsiTheme="majorHAnsi"/>
        </w:rPr>
        <w:t>n analysis of variance (</w:t>
      </w:r>
      <w:r w:rsidR="001E1725" w:rsidRPr="00F55F38">
        <w:rPr>
          <w:rFonts w:asciiTheme="majorHAnsi" w:hAnsiTheme="majorHAnsi"/>
        </w:rPr>
        <w:t>ANOVA</w:t>
      </w:r>
      <w:r w:rsidR="00A0513A" w:rsidRPr="00F55F38">
        <w:rPr>
          <w:rFonts w:asciiTheme="majorHAnsi" w:hAnsiTheme="majorHAnsi"/>
        </w:rPr>
        <w:t>)</w:t>
      </w:r>
      <w:r w:rsidR="00E349E9" w:rsidRPr="00F55F38">
        <w:rPr>
          <w:rFonts w:asciiTheme="majorHAnsi" w:hAnsiTheme="majorHAnsi"/>
        </w:rPr>
        <w:t xml:space="preserve"> </w:t>
      </w:r>
      <w:r w:rsidR="00034F0F" w:rsidRPr="00F55F38">
        <w:rPr>
          <w:rFonts w:asciiTheme="majorHAnsi" w:hAnsiTheme="majorHAnsi"/>
        </w:rPr>
        <w:t>on</w:t>
      </w:r>
      <w:r w:rsidR="00E349E9" w:rsidRPr="00F55F38">
        <w:rPr>
          <w:rFonts w:asciiTheme="majorHAnsi" w:hAnsiTheme="majorHAnsi"/>
        </w:rPr>
        <w:t xml:space="preserve"> </w:t>
      </w:r>
      <w:r w:rsidR="00034F0F" w:rsidRPr="00F55F38">
        <w:rPr>
          <w:rFonts w:asciiTheme="majorHAnsi" w:hAnsiTheme="majorHAnsi"/>
        </w:rPr>
        <w:t>reaction time</w:t>
      </w:r>
      <w:r w:rsidR="00E349E9" w:rsidRPr="00F55F38">
        <w:rPr>
          <w:rFonts w:asciiTheme="majorHAnsi" w:hAnsiTheme="majorHAnsi"/>
        </w:rPr>
        <w:t xml:space="preserve"> and accuracy. </w:t>
      </w:r>
    </w:p>
    <w:p w:rsidR="00F03A98" w:rsidRPr="00FB24AC" w:rsidRDefault="000B2B2C" w:rsidP="00FB24AC">
      <w:pPr>
        <w:pStyle w:val="NormalnyWeb"/>
        <w:spacing w:after="0" w:line="480" w:lineRule="auto"/>
        <w:jc w:val="both"/>
        <w:rPr>
          <w:rFonts w:asciiTheme="majorHAnsi" w:hAnsiTheme="majorHAnsi"/>
          <w:color w:val="000000" w:themeColor="text1"/>
          <w:rPrChange w:id="88" w:author="r02al13" w:date="2016-03-11T12:32:00Z">
            <w:rPr>
              <w:rFonts w:asciiTheme="majorHAnsi" w:hAnsiTheme="majorHAnsi"/>
              <w:color w:val="F79646" w:themeColor="accent6"/>
            </w:rPr>
          </w:rPrChange>
        </w:rPr>
      </w:pPr>
      <w:r w:rsidRPr="000B2B2C">
        <w:rPr>
          <w:rFonts w:asciiTheme="majorHAnsi" w:hAnsiTheme="majorHAnsi"/>
          <w:color w:val="000000" w:themeColor="text1"/>
          <w:rPrChange w:id="89" w:author="r02al13" w:date="2016-03-11T12:32:00Z">
            <w:rPr>
              <w:rFonts w:asciiTheme="majorHAnsi" w:hAnsiTheme="majorHAnsi"/>
              <w:color w:val="F79646" w:themeColor="accent6"/>
            </w:rPr>
          </w:rPrChange>
        </w:rPr>
        <w:t>Results Training study</w:t>
      </w:r>
    </w:p>
    <w:p w:rsidR="00F03A98" w:rsidRPr="00FB24AC" w:rsidRDefault="000B2B2C" w:rsidP="00FB24AC">
      <w:pPr>
        <w:pStyle w:val="NormalnyWeb"/>
        <w:spacing w:after="0" w:line="480" w:lineRule="auto"/>
        <w:jc w:val="both"/>
        <w:rPr>
          <w:rFonts w:asciiTheme="majorHAnsi" w:hAnsiTheme="majorHAnsi"/>
          <w:color w:val="000000" w:themeColor="text1"/>
          <w:rPrChange w:id="90" w:author="r02al13" w:date="2016-03-11T12:32:00Z">
            <w:rPr>
              <w:rFonts w:asciiTheme="majorHAnsi" w:hAnsiTheme="majorHAnsi"/>
              <w:color w:val="F79646" w:themeColor="accent6"/>
            </w:rPr>
          </w:rPrChange>
        </w:rPr>
      </w:pPr>
      <w:r w:rsidRPr="000B2B2C">
        <w:rPr>
          <w:rFonts w:asciiTheme="majorHAnsi" w:hAnsiTheme="majorHAnsi"/>
          <w:color w:val="000000" w:themeColor="text1"/>
          <w:rPrChange w:id="91" w:author="r02al13" w:date="2016-03-11T12:32:00Z">
            <w:rPr>
              <w:rFonts w:asciiTheme="majorHAnsi" w:hAnsiTheme="majorHAnsi"/>
              <w:color w:val="F79646" w:themeColor="accent6"/>
            </w:rPr>
          </w:rPrChange>
        </w:rPr>
        <w:t>Accuracy</w:t>
      </w:r>
    </w:p>
    <w:p w:rsidR="00F03A98" w:rsidRDefault="00F03A98" w:rsidP="00FB24AC">
      <w:pPr>
        <w:pStyle w:val="NormalnyWeb"/>
        <w:spacing w:after="0" w:line="480" w:lineRule="auto"/>
        <w:jc w:val="both"/>
        <w:rPr>
          <w:rFonts w:asciiTheme="majorHAnsi" w:hAnsiTheme="majorHAnsi"/>
        </w:rPr>
      </w:pPr>
    </w:p>
    <w:p w:rsidR="00792021" w:rsidRDefault="009310F9" w:rsidP="002319E8">
      <w:pPr>
        <w:spacing w:line="480" w:lineRule="auto"/>
        <w:rPr>
          <w:rFonts w:asciiTheme="majorHAnsi" w:hAnsiTheme="majorHAnsi"/>
          <w:i/>
          <w:sz w:val="24"/>
          <w:szCs w:val="24"/>
        </w:rPr>
      </w:pPr>
      <w:ins w:id="92" w:author="r02al13" w:date="2016-02-23T13:06:00Z">
        <w:r w:rsidRPr="000B2B2C">
          <w:rPr>
            <w:rFonts w:asciiTheme="majorHAnsi" w:hAnsiTheme="majorHAnsi"/>
            <w:i/>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15pt;height:250.4pt">
              <v:imagedata r:id="rId14" o:title=""/>
            </v:shape>
          </w:pict>
        </w:r>
      </w:ins>
    </w:p>
    <w:p w:rsidR="00220986" w:rsidRDefault="00220986" w:rsidP="00220986">
      <w:pPr>
        <w:spacing w:line="480" w:lineRule="auto"/>
        <w:jc w:val="both"/>
        <w:rPr>
          <w:ins w:id="93" w:author="Anna" w:date="2016-09-14T12:08:00Z"/>
          <w:rFonts w:asciiTheme="majorHAnsi" w:hAnsiTheme="majorHAnsi"/>
          <w:sz w:val="24"/>
          <w:szCs w:val="24"/>
        </w:rPr>
      </w:pPr>
      <w:ins w:id="94" w:author="Anna" w:date="2016-09-14T12:08:00Z">
        <w:r>
          <w:rPr>
            <w:rFonts w:ascii="Georgia" w:hAnsi="Georgia"/>
            <w:color w:val="333333"/>
            <w:sz w:val="21"/>
            <w:szCs w:val="21"/>
            <w:shd w:val="clear" w:color="auto" w:fill="F2F2F2"/>
          </w:rPr>
          <w:t xml:space="preserve">A multiple regression was also run to predict </w:t>
        </w:r>
      </w:ins>
      <w:ins w:id="95" w:author="Anna" w:date="2016-09-14T12:09:00Z">
        <w:r>
          <w:rPr>
            <w:rFonts w:ascii="Georgia" w:hAnsi="Georgia"/>
            <w:color w:val="333333"/>
            <w:sz w:val="21"/>
            <w:szCs w:val="21"/>
            <w:shd w:val="clear" w:color="auto" w:fill="F2F2F2"/>
          </w:rPr>
          <w:t>Accuracy</w:t>
        </w:r>
      </w:ins>
      <w:ins w:id="96" w:author="Anna" w:date="2016-09-14T12:08:00Z">
        <w:r>
          <w:rPr>
            <w:rFonts w:ascii="Georgia" w:hAnsi="Georgia"/>
            <w:color w:val="333333"/>
            <w:sz w:val="21"/>
            <w:szCs w:val="21"/>
            <w:shd w:val="clear" w:color="auto" w:fill="F2F2F2"/>
          </w:rPr>
          <w:t xml:space="preserve"> from session, trial type, target side and variability. These variables statistically significantly predicted RT,</w:t>
        </w:r>
        <w:r>
          <w:rPr>
            <w:rStyle w:val="apple-converted-space"/>
            <w:rFonts w:ascii="Georgia" w:hAnsi="Georgia"/>
            <w:color w:val="333333"/>
            <w:sz w:val="21"/>
            <w:szCs w:val="21"/>
            <w:shd w:val="clear" w:color="auto" w:fill="F2F2F2"/>
          </w:rPr>
          <w:t> </w:t>
        </w:r>
        <w:r>
          <w:rPr>
            <w:rStyle w:val="Uwydatnienie"/>
            <w:rFonts w:ascii="Georgia" w:hAnsi="Georgia"/>
            <w:color w:val="333333"/>
            <w:sz w:val="21"/>
            <w:szCs w:val="21"/>
          </w:rPr>
          <w:t>F</w:t>
        </w:r>
        <w:r>
          <w:rPr>
            <w:rFonts w:ascii="Georgia" w:hAnsi="Georgia"/>
            <w:color w:val="333333"/>
            <w:sz w:val="21"/>
            <w:szCs w:val="21"/>
            <w:shd w:val="clear" w:color="auto" w:fill="F2F2F2"/>
          </w:rPr>
          <w:t xml:space="preserve">(4, 1015) = </w:t>
        </w:r>
      </w:ins>
      <w:ins w:id="97" w:author="Anna" w:date="2016-09-14T12:09:00Z">
        <w:r>
          <w:rPr>
            <w:rFonts w:ascii="Georgia" w:hAnsi="Georgia"/>
            <w:color w:val="333333"/>
            <w:sz w:val="21"/>
            <w:szCs w:val="21"/>
            <w:shd w:val="clear" w:color="auto" w:fill="F2F2F2"/>
          </w:rPr>
          <w:t>94.00</w:t>
        </w:r>
      </w:ins>
      <w:ins w:id="98" w:author="Anna" w:date="2016-09-14T12:08:00Z">
        <w:r>
          <w:rPr>
            <w:rFonts w:ascii="Georgia" w:hAnsi="Georgia"/>
            <w:color w:val="333333"/>
            <w:sz w:val="21"/>
            <w:szCs w:val="21"/>
            <w:shd w:val="clear" w:color="auto" w:fill="F2F2F2"/>
          </w:rPr>
          <w:t>,</w:t>
        </w:r>
        <w:r>
          <w:rPr>
            <w:rStyle w:val="apple-converted-space"/>
            <w:rFonts w:ascii="Georgia" w:hAnsi="Georgia"/>
            <w:color w:val="333333"/>
            <w:sz w:val="21"/>
            <w:szCs w:val="21"/>
            <w:shd w:val="clear" w:color="auto" w:fill="F2F2F2"/>
          </w:rPr>
          <w:t> </w:t>
        </w:r>
        <w:r>
          <w:rPr>
            <w:rStyle w:val="Uwydatnienie"/>
            <w:rFonts w:ascii="Georgia" w:hAnsi="Georgia"/>
            <w:color w:val="333333"/>
            <w:sz w:val="21"/>
            <w:szCs w:val="21"/>
          </w:rPr>
          <w:t>p</w:t>
        </w:r>
        <w:r>
          <w:rPr>
            <w:rStyle w:val="apple-converted-space"/>
            <w:rFonts w:ascii="Georgia" w:hAnsi="Georgia"/>
            <w:color w:val="333333"/>
            <w:sz w:val="21"/>
            <w:szCs w:val="21"/>
            <w:shd w:val="clear" w:color="auto" w:fill="F2F2F2"/>
          </w:rPr>
          <w:t> </w:t>
        </w:r>
        <w:r>
          <w:rPr>
            <w:rFonts w:ascii="Georgia" w:hAnsi="Georgia"/>
            <w:color w:val="333333"/>
            <w:sz w:val="21"/>
            <w:szCs w:val="21"/>
            <w:shd w:val="clear" w:color="auto" w:fill="F2F2F2"/>
          </w:rPr>
          <w:t>&lt; .0005,</w:t>
        </w:r>
        <w:r>
          <w:rPr>
            <w:rStyle w:val="apple-converted-space"/>
            <w:rFonts w:ascii="Georgia" w:hAnsi="Georgia"/>
            <w:color w:val="333333"/>
            <w:sz w:val="21"/>
            <w:szCs w:val="21"/>
            <w:shd w:val="clear" w:color="auto" w:fill="F2F2F2"/>
          </w:rPr>
          <w:t> </w:t>
        </w:r>
        <w:r>
          <w:rPr>
            <w:rStyle w:val="Uwydatnienie"/>
            <w:rFonts w:ascii="Georgia" w:hAnsi="Georgia"/>
            <w:color w:val="333333"/>
            <w:sz w:val="21"/>
            <w:szCs w:val="21"/>
          </w:rPr>
          <w:t>R</w:t>
        </w:r>
        <w:r>
          <w:rPr>
            <w:rStyle w:val="Uwydatnienie"/>
            <w:rFonts w:ascii="Georgia" w:hAnsi="Georgia"/>
            <w:color w:val="333333"/>
            <w:sz w:val="21"/>
            <w:szCs w:val="21"/>
            <w:vertAlign w:val="superscript"/>
          </w:rPr>
          <w:t>2</w:t>
        </w:r>
        <w:r>
          <w:rPr>
            <w:rStyle w:val="apple-converted-space"/>
            <w:rFonts w:ascii="Georgia" w:hAnsi="Georgia"/>
            <w:color w:val="333333"/>
            <w:sz w:val="21"/>
            <w:szCs w:val="21"/>
            <w:shd w:val="clear" w:color="auto" w:fill="F2F2F2"/>
          </w:rPr>
          <w:t> </w:t>
        </w:r>
        <w:r>
          <w:rPr>
            <w:rFonts w:ascii="Georgia" w:hAnsi="Georgia"/>
            <w:color w:val="333333"/>
            <w:sz w:val="21"/>
            <w:szCs w:val="21"/>
            <w:shd w:val="clear" w:color="auto" w:fill="F2F2F2"/>
          </w:rPr>
          <w:t>= .</w:t>
        </w:r>
      </w:ins>
      <w:ins w:id="99" w:author="Anna" w:date="2016-09-14T12:10:00Z">
        <w:r>
          <w:rPr>
            <w:rFonts w:ascii="Georgia" w:hAnsi="Georgia"/>
            <w:color w:val="333333"/>
            <w:sz w:val="21"/>
            <w:szCs w:val="21"/>
            <w:shd w:val="clear" w:color="auto" w:fill="F2F2F2"/>
          </w:rPr>
          <w:t>27</w:t>
        </w:r>
      </w:ins>
      <w:ins w:id="100" w:author="Anna" w:date="2016-09-14T12:08:00Z">
        <w:r>
          <w:rPr>
            <w:rFonts w:ascii="Georgia" w:hAnsi="Georgia"/>
            <w:color w:val="333333"/>
            <w:sz w:val="21"/>
            <w:szCs w:val="21"/>
            <w:shd w:val="clear" w:color="auto" w:fill="F2F2F2"/>
          </w:rPr>
          <w:t>. All four variables added statistically significantly to the prediction,</w:t>
        </w:r>
        <w:r>
          <w:rPr>
            <w:rStyle w:val="apple-converted-space"/>
            <w:rFonts w:ascii="Georgia" w:hAnsi="Georgia"/>
            <w:color w:val="333333"/>
            <w:sz w:val="21"/>
            <w:szCs w:val="21"/>
            <w:shd w:val="clear" w:color="auto" w:fill="F2F2F2"/>
          </w:rPr>
          <w:t> </w:t>
        </w:r>
        <w:r>
          <w:rPr>
            <w:rStyle w:val="Uwydatnienie"/>
            <w:rFonts w:ascii="Georgia" w:hAnsi="Georgia"/>
            <w:color w:val="333333"/>
            <w:sz w:val="21"/>
            <w:szCs w:val="21"/>
          </w:rPr>
          <w:t>p</w:t>
        </w:r>
        <w:r>
          <w:rPr>
            <w:rStyle w:val="apple-converted-space"/>
            <w:rFonts w:ascii="Georgia" w:hAnsi="Georgia"/>
            <w:color w:val="333333"/>
            <w:sz w:val="21"/>
            <w:szCs w:val="21"/>
            <w:shd w:val="clear" w:color="auto" w:fill="F2F2F2"/>
          </w:rPr>
          <w:t> </w:t>
        </w:r>
        <w:r>
          <w:rPr>
            <w:rFonts w:ascii="Georgia" w:hAnsi="Georgia"/>
            <w:color w:val="333333"/>
            <w:sz w:val="21"/>
            <w:szCs w:val="21"/>
            <w:shd w:val="clear" w:color="auto" w:fill="F2F2F2"/>
          </w:rPr>
          <w:t>&lt; .05.</w:t>
        </w:r>
      </w:ins>
    </w:p>
    <w:p w:rsidR="00220986" w:rsidRDefault="00220986" w:rsidP="000F4BCF">
      <w:pPr>
        <w:spacing w:line="480" w:lineRule="auto"/>
        <w:jc w:val="both"/>
        <w:rPr>
          <w:ins w:id="101" w:author="Anna" w:date="2016-09-14T12:08:00Z"/>
          <w:rFonts w:asciiTheme="majorHAnsi" w:hAnsiTheme="majorHAnsi"/>
          <w:sz w:val="24"/>
          <w:szCs w:val="24"/>
        </w:rPr>
      </w:pPr>
    </w:p>
    <w:p w:rsidR="00F03A98" w:rsidRDefault="00F03A98" w:rsidP="000F4BCF">
      <w:pPr>
        <w:spacing w:line="480" w:lineRule="auto"/>
        <w:jc w:val="both"/>
        <w:rPr>
          <w:rFonts w:asciiTheme="majorHAnsi" w:hAnsiTheme="majorHAnsi"/>
          <w:sz w:val="24"/>
          <w:szCs w:val="24"/>
        </w:rPr>
      </w:pPr>
      <w:r>
        <w:rPr>
          <w:rFonts w:asciiTheme="majorHAnsi" w:hAnsiTheme="majorHAnsi"/>
          <w:sz w:val="24"/>
          <w:szCs w:val="24"/>
        </w:rPr>
        <w:t xml:space="preserve">Accuracy data were analysed separately for the unmodified and mask conditions. For each participant we analysed accuracy using a 2x3x5 repeated measures ANOVA with Search Difficulty </w:t>
      </w:r>
      <w:r w:rsidRPr="00801EEF">
        <w:rPr>
          <w:rFonts w:asciiTheme="majorHAnsi" w:hAnsiTheme="majorHAnsi"/>
          <w:sz w:val="24"/>
          <w:szCs w:val="24"/>
        </w:rPr>
        <w:t>(</w:t>
      </w:r>
      <w:r>
        <w:rPr>
          <w:rFonts w:asciiTheme="majorHAnsi" w:hAnsiTheme="majorHAnsi"/>
          <w:i/>
          <w:sz w:val="24"/>
          <w:szCs w:val="24"/>
        </w:rPr>
        <w:t>parallel, serial</w:t>
      </w:r>
      <w:r w:rsidRPr="00801EEF">
        <w:rPr>
          <w:rFonts w:asciiTheme="majorHAnsi" w:hAnsiTheme="majorHAnsi"/>
          <w:sz w:val="24"/>
          <w:szCs w:val="24"/>
        </w:rPr>
        <w:t>)</w:t>
      </w:r>
      <w:r>
        <w:rPr>
          <w:rFonts w:asciiTheme="majorHAnsi" w:hAnsiTheme="majorHAnsi"/>
          <w:sz w:val="24"/>
          <w:szCs w:val="24"/>
        </w:rPr>
        <w:t>, Target Side (</w:t>
      </w:r>
      <w:r>
        <w:rPr>
          <w:rFonts w:asciiTheme="majorHAnsi" w:hAnsiTheme="majorHAnsi"/>
          <w:i/>
          <w:sz w:val="24"/>
          <w:szCs w:val="24"/>
        </w:rPr>
        <w:t>Sighted, Blind, Absent)</w:t>
      </w:r>
      <w:r w:rsidRPr="00801EEF">
        <w:rPr>
          <w:rFonts w:asciiTheme="majorHAnsi" w:hAnsiTheme="majorHAnsi"/>
          <w:sz w:val="24"/>
          <w:szCs w:val="24"/>
        </w:rPr>
        <w:t xml:space="preserve"> </w:t>
      </w:r>
      <w:r>
        <w:rPr>
          <w:rFonts w:asciiTheme="majorHAnsi" w:hAnsiTheme="majorHAnsi"/>
          <w:sz w:val="24"/>
          <w:szCs w:val="24"/>
        </w:rPr>
        <w:t>and Session (</w:t>
      </w:r>
      <w:r>
        <w:rPr>
          <w:rFonts w:asciiTheme="majorHAnsi" w:hAnsiTheme="majorHAnsi"/>
          <w:i/>
          <w:sz w:val="24"/>
          <w:szCs w:val="24"/>
        </w:rPr>
        <w:t>Monday, Tuesday, Wednesday, Thursday, Friday</w:t>
      </w:r>
      <w:r w:rsidRPr="00801EEF">
        <w:rPr>
          <w:rFonts w:asciiTheme="majorHAnsi" w:hAnsiTheme="majorHAnsi"/>
          <w:sz w:val="24"/>
          <w:szCs w:val="24"/>
        </w:rPr>
        <w:t xml:space="preserve">) </w:t>
      </w:r>
      <w:r>
        <w:rPr>
          <w:rFonts w:asciiTheme="majorHAnsi" w:hAnsiTheme="majorHAnsi"/>
          <w:sz w:val="24"/>
          <w:szCs w:val="24"/>
        </w:rPr>
        <w:t>as factors</w:t>
      </w:r>
      <w:r w:rsidRPr="00801EEF">
        <w:rPr>
          <w:rFonts w:asciiTheme="majorHAnsi" w:hAnsiTheme="majorHAnsi"/>
          <w:sz w:val="24"/>
          <w:szCs w:val="24"/>
        </w:rPr>
        <w:t>.</w:t>
      </w:r>
      <w:r>
        <w:rPr>
          <w:rFonts w:asciiTheme="majorHAnsi" w:hAnsiTheme="majorHAnsi"/>
          <w:sz w:val="24"/>
          <w:szCs w:val="24"/>
        </w:rPr>
        <w:t xml:space="preserve"> Whenever necessary, degrees of freedom were corrected using Greenhouse-</w:t>
      </w:r>
      <w:proofErr w:type="spellStart"/>
      <w:r>
        <w:rPr>
          <w:rFonts w:asciiTheme="majorHAnsi" w:hAnsiTheme="majorHAnsi"/>
          <w:sz w:val="24"/>
          <w:szCs w:val="24"/>
        </w:rPr>
        <w:t>Geisser</w:t>
      </w:r>
      <w:proofErr w:type="spellEnd"/>
      <w:r>
        <w:rPr>
          <w:rFonts w:asciiTheme="majorHAnsi" w:hAnsiTheme="majorHAnsi"/>
          <w:sz w:val="24"/>
          <w:szCs w:val="24"/>
        </w:rPr>
        <w:t xml:space="preserve"> estimates of </w:t>
      </w:r>
      <w:proofErr w:type="spellStart"/>
      <w:r>
        <w:rPr>
          <w:rFonts w:asciiTheme="majorHAnsi" w:hAnsiTheme="majorHAnsi"/>
          <w:sz w:val="24"/>
          <w:szCs w:val="24"/>
        </w:rPr>
        <w:t>sphericity</w:t>
      </w:r>
      <w:proofErr w:type="spellEnd"/>
      <w:r>
        <w:rPr>
          <w:rFonts w:asciiTheme="majorHAnsi" w:hAnsiTheme="majorHAnsi"/>
          <w:sz w:val="24"/>
          <w:szCs w:val="24"/>
        </w:rPr>
        <w:t>.</w:t>
      </w:r>
      <w:r w:rsidRPr="00801EEF">
        <w:rPr>
          <w:rFonts w:asciiTheme="majorHAnsi" w:hAnsiTheme="majorHAnsi"/>
          <w:sz w:val="24"/>
          <w:szCs w:val="24"/>
        </w:rPr>
        <w:t xml:space="preserve"> </w:t>
      </w:r>
      <w:r w:rsidR="0027079A">
        <w:rPr>
          <w:rFonts w:asciiTheme="majorHAnsi" w:hAnsiTheme="majorHAnsi"/>
          <w:sz w:val="24"/>
          <w:szCs w:val="24"/>
        </w:rPr>
        <w:t>In the Mask condition t</w:t>
      </w:r>
      <w:r w:rsidRPr="00801EEF">
        <w:rPr>
          <w:rFonts w:asciiTheme="majorHAnsi" w:hAnsiTheme="majorHAnsi"/>
          <w:sz w:val="24"/>
          <w:szCs w:val="24"/>
        </w:rPr>
        <w:t xml:space="preserve">his </w:t>
      </w:r>
      <w:r>
        <w:rPr>
          <w:rFonts w:asciiTheme="majorHAnsi" w:hAnsiTheme="majorHAnsi"/>
          <w:sz w:val="24"/>
          <w:szCs w:val="24"/>
        </w:rPr>
        <w:t xml:space="preserve">analysis </w:t>
      </w:r>
      <w:r w:rsidRPr="00801EEF">
        <w:rPr>
          <w:rFonts w:asciiTheme="majorHAnsi" w:hAnsiTheme="majorHAnsi"/>
          <w:sz w:val="24"/>
          <w:szCs w:val="24"/>
        </w:rPr>
        <w:t xml:space="preserve">revealed a </w:t>
      </w:r>
      <w:r>
        <w:rPr>
          <w:rFonts w:asciiTheme="majorHAnsi" w:hAnsiTheme="majorHAnsi"/>
          <w:sz w:val="24"/>
          <w:szCs w:val="24"/>
        </w:rPr>
        <w:t xml:space="preserve">statistically </w:t>
      </w:r>
      <w:r w:rsidRPr="00801EEF">
        <w:rPr>
          <w:rFonts w:asciiTheme="majorHAnsi" w:hAnsiTheme="majorHAnsi"/>
          <w:sz w:val="24"/>
          <w:szCs w:val="24"/>
        </w:rPr>
        <w:t>significa</w:t>
      </w:r>
      <w:r>
        <w:rPr>
          <w:rFonts w:asciiTheme="majorHAnsi" w:hAnsiTheme="majorHAnsi"/>
          <w:sz w:val="24"/>
          <w:szCs w:val="24"/>
        </w:rPr>
        <w:t>nt main effect of Search Difficulty [</w:t>
      </w:r>
      <w:r w:rsidRPr="00567585">
        <w:rPr>
          <w:rFonts w:asciiTheme="majorHAnsi" w:hAnsiTheme="majorHAnsi"/>
          <w:i/>
          <w:sz w:val="24"/>
          <w:szCs w:val="24"/>
        </w:rPr>
        <w:t>F</w:t>
      </w:r>
      <w:r>
        <w:rPr>
          <w:rFonts w:asciiTheme="majorHAnsi" w:hAnsiTheme="majorHAnsi"/>
          <w:sz w:val="24"/>
          <w:szCs w:val="24"/>
        </w:rPr>
        <w:t>(1,16)=</w:t>
      </w:r>
      <w:r w:rsidR="0027079A">
        <w:rPr>
          <w:rFonts w:asciiTheme="majorHAnsi" w:hAnsiTheme="majorHAnsi"/>
          <w:sz w:val="24"/>
          <w:szCs w:val="24"/>
        </w:rPr>
        <w:t>115.68</w:t>
      </w:r>
      <w:r>
        <w:rPr>
          <w:rFonts w:asciiTheme="majorHAnsi" w:hAnsiTheme="majorHAnsi"/>
          <w:sz w:val="24"/>
          <w:szCs w:val="24"/>
        </w:rPr>
        <w:t xml:space="preserve">, </w:t>
      </w:r>
      <w:r w:rsidRPr="00567585">
        <w:rPr>
          <w:rFonts w:asciiTheme="majorHAnsi" w:hAnsiTheme="majorHAnsi"/>
          <w:i/>
          <w:sz w:val="24"/>
          <w:szCs w:val="24"/>
        </w:rPr>
        <w:t>p</w:t>
      </w:r>
      <w:r>
        <w:rPr>
          <w:rFonts w:asciiTheme="majorHAnsi" w:hAnsiTheme="majorHAnsi"/>
          <w:sz w:val="24"/>
          <w:szCs w:val="24"/>
        </w:rPr>
        <w:t>&lt;.001</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Pr>
          <w:rFonts w:asciiTheme="majorHAnsi" w:hAnsiTheme="majorHAnsi"/>
          <w:sz w:val="24"/>
          <w:szCs w:val="24"/>
        </w:rPr>
        <w:t xml:space="preserve"> =.8</w:t>
      </w:r>
      <w:r w:rsidR="0027079A">
        <w:rPr>
          <w:rFonts w:asciiTheme="majorHAnsi" w:hAnsiTheme="majorHAnsi"/>
          <w:sz w:val="24"/>
          <w:szCs w:val="24"/>
        </w:rPr>
        <w:t>8], Target Side</w:t>
      </w:r>
      <w:r>
        <w:rPr>
          <w:rFonts w:asciiTheme="majorHAnsi" w:hAnsiTheme="majorHAnsi"/>
          <w:sz w:val="24"/>
          <w:szCs w:val="24"/>
        </w:rPr>
        <w:t xml:space="preserve"> [</w:t>
      </w:r>
      <w:r w:rsidRPr="00567585">
        <w:rPr>
          <w:rFonts w:asciiTheme="majorHAnsi" w:hAnsiTheme="majorHAnsi"/>
          <w:i/>
          <w:sz w:val="24"/>
          <w:szCs w:val="24"/>
        </w:rPr>
        <w:t>F</w:t>
      </w:r>
      <w:r>
        <w:rPr>
          <w:rFonts w:asciiTheme="majorHAnsi" w:hAnsiTheme="majorHAnsi"/>
          <w:sz w:val="24"/>
          <w:szCs w:val="24"/>
        </w:rPr>
        <w:t>(1</w:t>
      </w:r>
      <w:r w:rsidR="0027079A">
        <w:rPr>
          <w:rFonts w:asciiTheme="majorHAnsi" w:hAnsiTheme="majorHAnsi"/>
          <w:sz w:val="24"/>
          <w:szCs w:val="24"/>
        </w:rPr>
        <w:t>.39,22.17</w:t>
      </w:r>
      <w:r>
        <w:rPr>
          <w:rFonts w:asciiTheme="majorHAnsi" w:hAnsiTheme="majorHAnsi"/>
          <w:sz w:val="24"/>
          <w:szCs w:val="24"/>
        </w:rPr>
        <w:t>)=</w:t>
      </w:r>
      <w:r w:rsidR="0027079A">
        <w:rPr>
          <w:rFonts w:asciiTheme="majorHAnsi" w:hAnsiTheme="majorHAnsi"/>
          <w:sz w:val="24"/>
          <w:szCs w:val="24"/>
        </w:rPr>
        <w:t>18.65</w:t>
      </w:r>
      <w:r>
        <w:rPr>
          <w:rFonts w:asciiTheme="majorHAnsi" w:hAnsiTheme="majorHAnsi"/>
          <w:sz w:val="24"/>
          <w:szCs w:val="24"/>
        </w:rPr>
        <w:t xml:space="preserve">, </w:t>
      </w:r>
      <w:r w:rsidRPr="00567585">
        <w:rPr>
          <w:rFonts w:asciiTheme="majorHAnsi" w:hAnsiTheme="majorHAnsi"/>
          <w:i/>
          <w:sz w:val="24"/>
          <w:szCs w:val="24"/>
        </w:rPr>
        <w:t>p</w:t>
      </w:r>
      <w:r>
        <w:rPr>
          <w:rFonts w:asciiTheme="majorHAnsi" w:hAnsiTheme="majorHAnsi"/>
          <w:sz w:val="24"/>
          <w:szCs w:val="24"/>
        </w:rPr>
        <w:t>&lt;.001</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Pr>
          <w:rFonts w:asciiTheme="majorHAnsi" w:hAnsiTheme="majorHAnsi"/>
          <w:sz w:val="24"/>
          <w:szCs w:val="24"/>
        </w:rPr>
        <w:t xml:space="preserve"> =.</w:t>
      </w:r>
      <w:r w:rsidR="0027079A">
        <w:rPr>
          <w:rFonts w:asciiTheme="majorHAnsi" w:hAnsiTheme="majorHAnsi"/>
          <w:sz w:val="24"/>
          <w:szCs w:val="24"/>
        </w:rPr>
        <w:t>54</w:t>
      </w:r>
      <w:r>
        <w:rPr>
          <w:rFonts w:asciiTheme="majorHAnsi" w:hAnsiTheme="majorHAnsi"/>
          <w:sz w:val="24"/>
          <w:szCs w:val="24"/>
        </w:rPr>
        <w:t>],</w:t>
      </w:r>
      <w:r w:rsidR="0027079A">
        <w:rPr>
          <w:rFonts w:asciiTheme="majorHAnsi" w:hAnsiTheme="majorHAnsi"/>
          <w:sz w:val="24"/>
          <w:szCs w:val="24"/>
        </w:rPr>
        <w:t xml:space="preserve">  Session </w:t>
      </w:r>
      <w:r>
        <w:rPr>
          <w:rFonts w:asciiTheme="majorHAnsi" w:hAnsiTheme="majorHAnsi"/>
          <w:sz w:val="24"/>
          <w:szCs w:val="24"/>
        </w:rPr>
        <w:t>[</w:t>
      </w:r>
      <w:r w:rsidRPr="00567585">
        <w:rPr>
          <w:rFonts w:asciiTheme="majorHAnsi" w:hAnsiTheme="majorHAnsi"/>
          <w:i/>
          <w:sz w:val="24"/>
          <w:szCs w:val="24"/>
        </w:rPr>
        <w:t>F</w:t>
      </w:r>
      <w:r w:rsidR="00A27F29">
        <w:rPr>
          <w:rFonts w:asciiTheme="majorHAnsi" w:hAnsiTheme="majorHAnsi"/>
          <w:sz w:val="24"/>
          <w:szCs w:val="24"/>
        </w:rPr>
        <w:t>(2.59,41.44)=.45.27</w:t>
      </w:r>
      <w:r>
        <w:rPr>
          <w:rFonts w:asciiTheme="majorHAnsi" w:hAnsiTheme="majorHAnsi"/>
          <w:sz w:val="24"/>
          <w:szCs w:val="24"/>
        </w:rPr>
        <w:t xml:space="preserve">, </w:t>
      </w:r>
      <w:r w:rsidR="00A27F29">
        <w:rPr>
          <w:rFonts w:asciiTheme="majorHAnsi" w:hAnsiTheme="majorHAnsi"/>
          <w:i/>
          <w:sz w:val="24"/>
          <w:szCs w:val="24"/>
        </w:rPr>
        <w:t>&lt;.001</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sidR="00A27F29">
        <w:rPr>
          <w:rFonts w:asciiTheme="majorHAnsi" w:hAnsiTheme="majorHAnsi"/>
          <w:sz w:val="24"/>
          <w:szCs w:val="24"/>
        </w:rPr>
        <w:t xml:space="preserve"> =.74</w:t>
      </w:r>
      <w:r>
        <w:rPr>
          <w:rFonts w:asciiTheme="majorHAnsi" w:hAnsiTheme="majorHAnsi"/>
          <w:sz w:val="24"/>
          <w:szCs w:val="24"/>
        </w:rPr>
        <w:t>] and no statistically significant interaction between the three factors [</w:t>
      </w:r>
      <w:r w:rsidRPr="00567585">
        <w:rPr>
          <w:rFonts w:asciiTheme="majorHAnsi" w:hAnsiTheme="majorHAnsi"/>
          <w:i/>
          <w:sz w:val="24"/>
          <w:szCs w:val="24"/>
        </w:rPr>
        <w:t>F</w:t>
      </w:r>
      <w:r w:rsidR="0027079A">
        <w:rPr>
          <w:rFonts w:asciiTheme="majorHAnsi" w:hAnsiTheme="majorHAnsi"/>
          <w:sz w:val="24"/>
          <w:szCs w:val="24"/>
        </w:rPr>
        <w:t>(3.79,60.61</w:t>
      </w:r>
      <w:r>
        <w:rPr>
          <w:rFonts w:asciiTheme="majorHAnsi" w:hAnsiTheme="majorHAnsi"/>
          <w:sz w:val="24"/>
          <w:szCs w:val="24"/>
        </w:rPr>
        <w:t>)=</w:t>
      </w:r>
      <w:r w:rsidR="0027079A">
        <w:rPr>
          <w:rFonts w:asciiTheme="majorHAnsi" w:hAnsiTheme="majorHAnsi"/>
          <w:sz w:val="24"/>
          <w:szCs w:val="24"/>
        </w:rPr>
        <w:t>3.44</w:t>
      </w:r>
      <w:r>
        <w:rPr>
          <w:rFonts w:asciiTheme="majorHAnsi" w:hAnsiTheme="majorHAnsi"/>
          <w:sz w:val="24"/>
          <w:szCs w:val="24"/>
        </w:rPr>
        <w:t xml:space="preserve">, </w:t>
      </w:r>
      <w:r w:rsidRPr="00567585">
        <w:rPr>
          <w:rFonts w:asciiTheme="majorHAnsi" w:hAnsiTheme="majorHAnsi"/>
          <w:i/>
          <w:sz w:val="24"/>
          <w:szCs w:val="24"/>
        </w:rPr>
        <w:t>p</w:t>
      </w:r>
      <w:r w:rsidR="0027079A">
        <w:rPr>
          <w:rFonts w:asciiTheme="majorHAnsi" w:hAnsiTheme="majorHAnsi"/>
          <w:sz w:val="24"/>
          <w:szCs w:val="24"/>
        </w:rPr>
        <w:t>=</w:t>
      </w:r>
      <w:r>
        <w:rPr>
          <w:rFonts w:asciiTheme="majorHAnsi" w:hAnsiTheme="majorHAnsi"/>
          <w:sz w:val="24"/>
          <w:szCs w:val="24"/>
        </w:rPr>
        <w:t>.</w:t>
      </w:r>
      <w:r w:rsidR="0027079A">
        <w:rPr>
          <w:rFonts w:asciiTheme="majorHAnsi" w:hAnsiTheme="majorHAnsi"/>
          <w:sz w:val="24"/>
          <w:szCs w:val="24"/>
        </w:rPr>
        <w:t>02</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ɳ</m:t>
            </m:r>
          </m:e>
          <m:sub>
            <m:r>
              <w:rPr>
                <w:rFonts w:ascii="Cambria Math" w:hAnsi="Cambria Math"/>
                <w:sz w:val="24"/>
                <w:szCs w:val="24"/>
              </w:rPr>
              <m:t>p</m:t>
            </m:r>
          </m:sub>
          <m:sup>
            <m:r>
              <w:rPr>
                <w:rFonts w:ascii="Cambria Math" w:hAnsi="Cambria Math"/>
                <w:sz w:val="24"/>
                <w:szCs w:val="24"/>
              </w:rPr>
              <m:t>2</m:t>
            </m:r>
          </m:sup>
        </m:sSubSup>
      </m:oMath>
      <w:r>
        <w:rPr>
          <w:rFonts w:asciiTheme="majorHAnsi" w:hAnsiTheme="majorHAnsi"/>
          <w:sz w:val="24"/>
          <w:szCs w:val="24"/>
        </w:rPr>
        <w:t xml:space="preserve"> =.</w:t>
      </w:r>
      <w:r w:rsidR="0027079A">
        <w:rPr>
          <w:rFonts w:asciiTheme="majorHAnsi" w:hAnsiTheme="majorHAnsi"/>
          <w:sz w:val="24"/>
          <w:szCs w:val="24"/>
        </w:rPr>
        <w:t>18</w:t>
      </w:r>
      <w:r>
        <w:rPr>
          <w:rFonts w:asciiTheme="majorHAnsi" w:hAnsiTheme="majorHAnsi"/>
          <w:sz w:val="24"/>
          <w:szCs w:val="24"/>
        </w:rPr>
        <w:t>]</w:t>
      </w:r>
      <w:r w:rsidRPr="00801EEF">
        <w:rPr>
          <w:rFonts w:asciiTheme="majorHAnsi" w:hAnsiTheme="majorHAnsi"/>
          <w:sz w:val="24"/>
          <w:szCs w:val="24"/>
        </w:rPr>
        <w:t>.</w:t>
      </w:r>
      <w:r w:rsidR="00B45872">
        <w:rPr>
          <w:rFonts w:asciiTheme="majorHAnsi" w:hAnsiTheme="majorHAnsi"/>
          <w:sz w:val="24"/>
          <w:szCs w:val="24"/>
        </w:rPr>
        <w:t xml:space="preserve"> T</w:t>
      </w:r>
      <w:r w:rsidR="003D1C82">
        <w:rPr>
          <w:rFonts w:asciiTheme="majorHAnsi" w:hAnsiTheme="majorHAnsi"/>
          <w:sz w:val="24"/>
          <w:szCs w:val="24"/>
        </w:rPr>
        <w:t>hen we look at Mask data</w:t>
      </w:r>
      <w:r w:rsidR="00247ED3">
        <w:rPr>
          <w:rFonts w:asciiTheme="majorHAnsi" w:hAnsiTheme="majorHAnsi"/>
          <w:sz w:val="24"/>
          <w:szCs w:val="24"/>
        </w:rPr>
        <w:t xml:space="preserve"> by</w:t>
      </w:r>
      <w:r w:rsidR="003D1C82">
        <w:rPr>
          <w:rFonts w:asciiTheme="majorHAnsi" w:hAnsiTheme="majorHAnsi"/>
          <w:sz w:val="24"/>
          <w:szCs w:val="24"/>
        </w:rPr>
        <w:t xml:space="preserve"> splitting them further by</w:t>
      </w:r>
      <w:r w:rsidR="00247ED3">
        <w:rPr>
          <w:rFonts w:asciiTheme="majorHAnsi" w:hAnsiTheme="majorHAnsi"/>
          <w:sz w:val="24"/>
          <w:szCs w:val="24"/>
        </w:rPr>
        <w:t xml:space="preserve"> difficulty. </w:t>
      </w:r>
    </w:p>
    <w:p w:rsidR="00247ED3" w:rsidRDefault="00247ED3" w:rsidP="000F4BCF">
      <w:pPr>
        <w:spacing w:line="480" w:lineRule="auto"/>
        <w:jc w:val="both"/>
        <w:rPr>
          <w:rFonts w:asciiTheme="majorHAnsi" w:hAnsiTheme="majorHAnsi"/>
          <w:sz w:val="24"/>
          <w:szCs w:val="24"/>
        </w:rPr>
      </w:pPr>
      <w:r>
        <w:rPr>
          <w:rFonts w:asciiTheme="majorHAnsi" w:hAnsiTheme="majorHAnsi"/>
          <w:sz w:val="24"/>
          <w:szCs w:val="24"/>
        </w:rPr>
        <w:lastRenderedPageBreak/>
        <w:t xml:space="preserve">In the </w:t>
      </w:r>
      <w:r w:rsidR="00A27F29">
        <w:rPr>
          <w:rFonts w:asciiTheme="majorHAnsi" w:hAnsiTheme="majorHAnsi"/>
          <w:sz w:val="24"/>
          <w:szCs w:val="24"/>
        </w:rPr>
        <w:t>Parallel</w:t>
      </w:r>
      <w:r>
        <w:rPr>
          <w:rFonts w:asciiTheme="majorHAnsi" w:hAnsiTheme="majorHAnsi"/>
          <w:sz w:val="24"/>
          <w:szCs w:val="24"/>
        </w:rPr>
        <w:t xml:space="preserve"> condition a 3x5 ANOVA (Target Side, Session) </w:t>
      </w:r>
      <w:r w:rsidRPr="00801EEF">
        <w:rPr>
          <w:rFonts w:asciiTheme="majorHAnsi" w:hAnsiTheme="majorHAnsi"/>
          <w:sz w:val="24"/>
          <w:szCs w:val="24"/>
        </w:rPr>
        <w:t xml:space="preserve">revealed a </w:t>
      </w:r>
      <w:r>
        <w:rPr>
          <w:rFonts w:asciiTheme="majorHAnsi" w:hAnsiTheme="majorHAnsi"/>
          <w:sz w:val="24"/>
          <w:szCs w:val="24"/>
        </w:rPr>
        <w:t xml:space="preserve">statistically </w:t>
      </w:r>
      <w:r w:rsidRPr="00801EEF">
        <w:rPr>
          <w:rFonts w:asciiTheme="majorHAnsi" w:hAnsiTheme="majorHAnsi"/>
          <w:sz w:val="24"/>
          <w:szCs w:val="24"/>
        </w:rPr>
        <w:t>significa</w:t>
      </w:r>
      <w:r>
        <w:rPr>
          <w:rFonts w:asciiTheme="majorHAnsi" w:hAnsiTheme="majorHAnsi"/>
          <w:sz w:val="24"/>
          <w:szCs w:val="24"/>
        </w:rPr>
        <w:t>nt main effect of Target Side [</w:t>
      </w:r>
      <w:r w:rsidRPr="00567585">
        <w:rPr>
          <w:rFonts w:asciiTheme="majorHAnsi" w:hAnsiTheme="majorHAnsi"/>
          <w:i/>
          <w:sz w:val="24"/>
          <w:szCs w:val="24"/>
        </w:rPr>
        <w:t>F</w:t>
      </w:r>
      <w:r w:rsidR="00A27F29">
        <w:rPr>
          <w:rFonts w:asciiTheme="majorHAnsi" w:hAnsiTheme="majorHAnsi"/>
          <w:sz w:val="24"/>
          <w:szCs w:val="24"/>
        </w:rPr>
        <w:t>(</w:t>
      </w:r>
      <w:r w:rsidR="00D657A6">
        <w:rPr>
          <w:rFonts w:asciiTheme="majorHAnsi" w:hAnsiTheme="majorHAnsi"/>
          <w:sz w:val="24"/>
          <w:szCs w:val="24"/>
        </w:rPr>
        <w:t>2</w:t>
      </w:r>
      <w:r w:rsidR="00A27F29">
        <w:rPr>
          <w:rFonts w:asciiTheme="majorHAnsi" w:hAnsiTheme="majorHAnsi"/>
          <w:sz w:val="24"/>
          <w:szCs w:val="24"/>
        </w:rPr>
        <w:t>,</w:t>
      </w:r>
      <w:r w:rsidR="00D657A6">
        <w:rPr>
          <w:rFonts w:asciiTheme="majorHAnsi" w:hAnsiTheme="majorHAnsi"/>
          <w:sz w:val="24"/>
          <w:szCs w:val="24"/>
        </w:rPr>
        <w:t>32</w:t>
      </w:r>
      <w:r>
        <w:rPr>
          <w:rFonts w:asciiTheme="majorHAnsi" w:hAnsiTheme="majorHAnsi"/>
          <w:sz w:val="24"/>
          <w:szCs w:val="24"/>
        </w:rPr>
        <w:t>)=</w:t>
      </w:r>
      <w:r w:rsidR="00D657A6">
        <w:rPr>
          <w:rFonts w:asciiTheme="majorHAnsi" w:hAnsiTheme="majorHAnsi"/>
          <w:sz w:val="24"/>
          <w:szCs w:val="24"/>
        </w:rPr>
        <w:t>3.57</w:t>
      </w:r>
      <w:r>
        <w:rPr>
          <w:rFonts w:asciiTheme="majorHAnsi" w:hAnsiTheme="majorHAnsi"/>
          <w:sz w:val="24"/>
          <w:szCs w:val="24"/>
        </w:rPr>
        <w:t xml:space="preserve">, </w:t>
      </w:r>
      <w:r w:rsidRPr="00567585">
        <w:rPr>
          <w:rFonts w:asciiTheme="majorHAnsi" w:hAnsiTheme="majorHAnsi"/>
          <w:i/>
          <w:sz w:val="24"/>
          <w:szCs w:val="24"/>
        </w:rPr>
        <w:t>p</w:t>
      </w:r>
      <w:r w:rsidR="00D657A6">
        <w:rPr>
          <w:rFonts w:asciiTheme="majorHAnsi" w:hAnsiTheme="majorHAnsi"/>
          <w:sz w:val="24"/>
          <w:szCs w:val="24"/>
        </w:rPr>
        <w:t>=.04</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sidR="00D657A6">
        <w:rPr>
          <w:rFonts w:asciiTheme="majorHAnsi" w:hAnsiTheme="majorHAnsi"/>
          <w:sz w:val="24"/>
          <w:szCs w:val="24"/>
        </w:rPr>
        <w:t xml:space="preserve"> =.18</w:t>
      </w:r>
      <w:r>
        <w:rPr>
          <w:rFonts w:asciiTheme="majorHAnsi" w:hAnsiTheme="majorHAnsi"/>
          <w:sz w:val="24"/>
          <w:szCs w:val="24"/>
        </w:rPr>
        <w:t>] and Session [</w:t>
      </w:r>
      <w:r w:rsidRPr="00567585">
        <w:rPr>
          <w:rFonts w:asciiTheme="majorHAnsi" w:hAnsiTheme="majorHAnsi"/>
          <w:i/>
          <w:sz w:val="24"/>
          <w:szCs w:val="24"/>
        </w:rPr>
        <w:t>F</w:t>
      </w:r>
      <w:r>
        <w:rPr>
          <w:rFonts w:asciiTheme="majorHAnsi" w:hAnsiTheme="majorHAnsi"/>
          <w:sz w:val="24"/>
          <w:szCs w:val="24"/>
        </w:rPr>
        <w:t>(1</w:t>
      </w:r>
      <w:r w:rsidR="00D657A6">
        <w:rPr>
          <w:rFonts w:asciiTheme="majorHAnsi" w:hAnsiTheme="majorHAnsi"/>
          <w:sz w:val="24"/>
          <w:szCs w:val="24"/>
        </w:rPr>
        <w:t>.37</w:t>
      </w:r>
      <w:r>
        <w:rPr>
          <w:rFonts w:asciiTheme="majorHAnsi" w:hAnsiTheme="majorHAnsi"/>
          <w:sz w:val="24"/>
          <w:szCs w:val="24"/>
        </w:rPr>
        <w:t>,</w:t>
      </w:r>
      <w:r w:rsidR="00D657A6">
        <w:rPr>
          <w:rFonts w:asciiTheme="majorHAnsi" w:hAnsiTheme="majorHAnsi"/>
          <w:sz w:val="24"/>
          <w:szCs w:val="24"/>
        </w:rPr>
        <w:t>21.88</w:t>
      </w:r>
      <w:r>
        <w:rPr>
          <w:rFonts w:asciiTheme="majorHAnsi" w:hAnsiTheme="majorHAnsi"/>
          <w:sz w:val="24"/>
          <w:szCs w:val="24"/>
        </w:rPr>
        <w:t>)=</w:t>
      </w:r>
      <w:r w:rsidR="00D657A6">
        <w:rPr>
          <w:rFonts w:asciiTheme="majorHAnsi" w:hAnsiTheme="majorHAnsi"/>
          <w:sz w:val="24"/>
          <w:szCs w:val="24"/>
        </w:rPr>
        <w:t>5.90</w:t>
      </w:r>
      <w:r>
        <w:rPr>
          <w:rFonts w:asciiTheme="majorHAnsi" w:hAnsiTheme="majorHAnsi"/>
          <w:sz w:val="24"/>
          <w:szCs w:val="24"/>
        </w:rPr>
        <w:t xml:space="preserve">, </w:t>
      </w:r>
      <w:r w:rsidRPr="00567585">
        <w:rPr>
          <w:rFonts w:asciiTheme="majorHAnsi" w:hAnsiTheme="majorHAnsi"/>
          <w:i/>
          <w:sz w:val="24"/>
          <w:szCs w:val="24"/>
        </w:rPr>
        <w:t>p</w:t>
      </w:r>
      <w:r w:rsidR="00D657A6">
        <w:rPr>
          <w:rFonts w:asciiTheme="majorHAnsi" w:hAnsiTheme="majorHAnsi"/>
          <w:sz w:val="24"/>
          <w:szCs w:val="24"/>
        </w:rPr>
        <w:t>=.02</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Pr>
          <w:rFonts w:asciiTheme="majorHAnsi" w:hAnsiTheme="majorHAnsi"/>
          <w:sz w:val="24"/>
          <w:szCs w:val="24"/>
        </w:rPr>
        <w:t xml:space="preserve"> =.</w:t>
      </w:r>
      <w:r w:rsidR="00D657A6">
        <w:rPr>
          <w:rFonts w:asciiTheme="majorHAnsi" w:hAnsiTheme="majorHAnsi"/>
          <w:sz w:val="24"/>
          <w:szCs w:val="24"/>
        </w:rPr>
        <w:t>27</w:t>
      </w:r>
      <w:r>
        <w:rPr>
          <w:rFonts w:asciiTheme="majorHAnsi" w:hAnsiTheme="majorHAnsi"/>
          <w:sz w:val="24"/>
          <w:szCs w:val="24"/>
        </w:rPr>
        <w:t>],  and no statistically significant interaction between the two factors [</w:t>
      </w:r>
      <w:r w:rsidRPr="00567585">
        <w:rPr>
          <w:rFonts w:asciiTheme="majorHAnsi" w:hAnsiTheme="majorHAnsi"/>
          <w:i/>
          <w:sz w:val="24"/>
          <w:szCs w:val="24"/>
        </w:rPr>
        <w:t>F</w:t>
      </w:r>
      <w:r w:rsidR="00D657A6">
        <w:rPr>
          <w:rFonts w:asciiTheme="majorHAnsi" w:hAnsiTheme="majorHAnsi"/>
          <w:sz w:val="24"/>
          <w:szCs w:val="24"/>
        </w:rPr>
        <w:t>(1.76</w:t>
      </w:r>
      <w:r>
        <w:rPr>
          <w:rFonts w:asciiTheme="majorHAnsi" w:hAnsiTheme="majorHAnsi"/>
          <w:sz w:val="24"/>
          <w:szCs w:val="24"/>
        </w:rPr>
        <w:t>,</w:t>
      </w:r>
      <w:r w:rsidR="00D657A6">
        <w:rPr>
          <w:rFonts w:asciiTheme="majorHAnsi" w:hAnsiTheme="majorHAnsi"/>
          <w:sz w:val="24"/>
          <w:szCs w:val="24"/>
        </w:rPr>
        <w:t>28.21</w:t>
      </w:r>
      <w:r>
        <w:rPr>
          <w:rFonts w:asciiTheme="majorHAnsi" w:hAnsiTheme="majorHAnsi"/>
          <w:sz w:val="24"/>
          <w:szCs w:val="24"/>
        </w:rPr>
        <w:t>)=</w:t>
      </w:r>
      <w:r w:rsidR="00D657A6">
        <w:rPr>
          <w:rFonts w:asciiTheme="majorHAnsi" w:hAnsiTheme="majorHAnsi"/>
          <w:sz w:val="24"/>
          <w:szCs w:val="24"/>
        </w:rPr>
        <w:t>2.16</w:t>
      </w:r>
      <w:r>
        <w:rPr>
          <w:rFonts w:asciiTheme="majorHAnsi" w:hAnsiTheme="majorHAnsi"/>
          <w:sz w:val="24"/>
          <w:szCs w:val="24"/>
        </w:rPr>
        <w:t xml:space="preserve">, </w:t>
      </w:r>
      <w:r w:rsidRPr="00567585">
        <w:rPr>
          <w:rFonts w:asciiTheme="majorHAnsi" w:hAnsiTheme="majorHAnsi"/>
          <w:i/>
          <w:sz w:val="24"/>
          <w:szCs w:val="24"/>
        </w:rPr>
        <w:t>p</w:t>
      </w:r>
      <w:r>
        <w:rPr>
          <w:rFonts w:asciiTheme="majorHAnsi" w:hAnsiTheme="majorHAnsi"/>
          <w:sz w:val="24"/>
          <w:szCs w:val="24"/>
        </w:rPr>
        <w:t>=.</w:t>
      </w:r>
      <w:r w:rsidR="00D657A6">
        <w:rPr>
          <w:rFonts w:asciiTheme="majorHAnsi" w:hAnsiTheme="majorHAnsi"/>
          <w:sz w:val="24"/>
          <w:szCs w:val="24"/>
        </w:rPr>
        <w:t>14</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ɳ</m:t>
            </m:r>
          </m:e>
          <m:sub>
            <m:r>
              <w:rPr>
                <w:rFonts w:ascii="Cambria Math" w:hAnsi="Cambria Math"/>
                <w:sz w:val="24"/>
                <w:szCs w:val="24"/>
              </w:rPr>
              <m:t>p</m:t>
            </m:r>
          </m:sub>
          <m:sup>
            <m:r>
              <w:rPr>
                <w:rFonts w:ascii="Cambria Math" w:hAnsi="Cambria Math"/>
                <w:sz w:val="24"/>
                <w:szCs w:val="24"/>
              </w:rPr>
              <m:t>2</m:t>
            </m:r>
          </m:sup>
        </m:sSubSup>
      </m:oMath>
      <w:r>
        <w:rPr>
          <w:rFonts w:asciiTheme="majorHAnsi" w:hAnsiTheme="majorHAnsi"/>
          <w:sz w:val="24"/>
          <w:szCs w:val="24"/>
        </w:rPr>
        <w:t xml:space="preserve"> =.</w:t>
      </w:r>
      <w:r w:rsidR="00D657A6">
        <w:rPr>
          <w:rFonts w:asciiTheme="majorHAnsi" w:hAnsiTheme="majorHAnsi"/>
          <w:sz w:val="24"/>
          <w:szCs w:val="24"/>
        </w:rPr>
        <w:t>12</w:t>
      </w:r>
      <w:r>
        <w:rPr>
          <w:rFonts w:asciiTheme="majorHAnsi" w:hAnsiTheme="majorHAnsi"/>
          <w:sz w:val="24"/>
          <w:szCs w:val="24"/>
        </w:rPr>
        <w:t>]</w:t>
      </w:r>
      <w:r w:rsidR="00D657A6">
        <w:rPr>
          <w:rFonts w:asciiTheme="majorHAnsi" w:hAnsiTheme="majorHAnsi"/>
          <w:sz w:val="24"/>
          <w:szCs w:val="24"/>
        </w:rPr>
        <w:t>.</w:t>
      </w:r>
    </w:p>
    <w:p w:rsidR="00D657A6" w:rsidRDefault="00D657A6" w:rsidP="00D657A6">
      <w:pPr>
        <w:spacing w:line="480" w:lineRule="auto"/>
        <w:jc w:val="both"/>
        <w:rPr>
          <w:rFonts w:asciiTheme="majorHAnsi" w:hAnsiTheme="majorHAnsi"/>
          <w:sz w:val="24"/>
          <w:szCs w:val="24"/>
        </w:rPr>
      </w:pPr>
      <w:r>
        <w:rPr>
          <w:rFonts w:asciiTheme="majorHAnsi" w:hAnsiTheme="majorHAnsi"/>
          <w:sz w:val="24"/>
          <w:szCs w:val="24"/>
        </w:rPr>
        <w:t xml:space="preserve">In the Serial condition same analysis </w:t>
      </w:r>
      <w:r w:rsidRPr="00801EEF">
        <w:rPr>
          <w:rFonts w:asciiTheme="majorHAnsi" w:hAnsiTheme="majorHAnsi"/>
          <w:sz w:val="24"/>
          <w:szCs w:val="24"/>
        </w:rPr>
        <w:t xml:space="preserve">revealed a </w:t>
      </w:r>
      <w:r>
        <w:rPr>
          <w:rFonts w:asciiTheme="majorHAnsi" w:hAnsiTheme="majorHAnsi"/>
          <w:sz w:val="24"/>
          <w:szCs w:val="24"/>
        </w:rPr>
        <w:t xml:space="preserve">statistically </w:t>
      </w:r>
      <w:r w:rsidRPr="00801EEF">
        <w:rPr>
          <w:rFonts w:asciiTheme="majorHAnsi" w:hAnsiTheme="majorHAnsi"/>
          <w:sz w:val="24"/>
          <w:szCs w:val="24"/>
        </w:rPr>
        <w:t>significa</w:t>
      </w:r>
      <w:r>
        <w:rPr>
          <w:rFonts w:asciiTheme="majorHAnsi" w:hAnsiTheme="majorHAnsi"/>
          <w:sz w:val="24"/>
          <w:szCs w:val="24"/>
        </w:rPr>
        <w:t>nt main effect of Target Side [</w:t>
      </w:r>
      <w:r w:rsidRPr="00567585">
        <w:rPr>
          <w:rFonts w:asciiTheme="majorHAnsi" w:hAnsiTheme="majorHAnsi"/>
          <w:i/>
          <w:sz w:val="24"/>
          <w:szCs w:val="24"/>
        </w:rPr>
        <w:t>F</w:t>
      </w:r>
      <w:r>
        <w:rPr>
          <w:rFonts w:asciiTheme="majorHAnsi" w:hAnsiTheme="majorHAnsi"/>
          <w:sz w:val="24"/>
          <w:szCs w:val="24"/>
        </w:rPr>
        <w:t>(1.29,</w:t>
      </w:r>
      <w:r w:rsidR="00EB2C6E">
        <w:rPr>
          <w:rFonts w:asciiTheme="majorHAnsi" w:hAnsiTheme="majorHAnsi"/>
          <w:sz w:val="24"/>
          <w:szCs w:val="24"/>
        </w:rPr>
        <w:t>20.69</w:t>
      </w:r>
      <w:r>
        <w:rPr>
          <w:rFonts w:asciiTheme="majorHAnsi" w:hAnsiTheme="majorHAnsi"/>
          <w:sz w:val="24"/>
          <w:szCs w:val="24"/>
        </w:rPr>
        <w:t>)=</w:t>
      </w:r>
      <w:r w:rsidR="00EB2C6E">
        <w:rPr>
          <w:rFonts w:asciiTheme="majorHAnsi" w:hAnsiTheme="majorHAnsi"/>
          <w:sz w:val="24"/>
          <w:szCs w:val="24"/>
        </w:rPr>
        <w:t>21.89</w:t>
      </w:r>
      <w:r>
        <w:rPr>
          <w:rFonts w:asciiTheme="majorHAnsi" w:hAnsiTheme="majorHAnsi"/>
          <w:sz w:val="24"/>
          <w:szCs w:val="24"/>
        </w:rPr>
        <w:t xml:space="preserve">, </w:t>
      </w:r>
      <w:r w:rsidRPr="00567585">
        <w:rPr>
          <w:rFonts w:asciiTheme="majorHAnsi" w:hAnsiTheme="majorHAnsi"/>
          <w:i/>
          <w:sz w:val="24"/>
          <w:szCs w:val="24"/>
        </w:rPr>
        <w:t>p</w:t>
      </w:r>
      <w:r w:rsidR="00EB2C6E">
        <w:rPr>
          <w:rFonts w:asciiTheme="majorHAnsi" w:hAnsiTheme="majorHAnsi"/>
          <w:sz w:val="24"/>
          <w:szCs w:val="24"/>
        </w:rPr>
        <w:t>&lt;.</w:t>
      </w:r>
      <w:r>
        <w:rPr>
          <w:rFonts w:asciiTheme="majorHAnsi" w:hAnsiTheme="majorHAnsi"/>
          <w:sz w:val="24"/>
          <w:szCs w:val="24"/>
        </w:rPr>
        <w:t>0</w:t>
      </w:r>
      <w:r w:rsidR="00EB2C6E">
        <w:rPr>
          <w:rFonts w:asciiTheme="majorHAnsi" w:hAnsiTheme="majorHAnsi"/>
          <w:sz w:val="24"/>
          <w:szCs w:val="24"/>
        </w:rPr>
        <w:t>01</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Pr>
          <w:rFonts w:asciiTheme="majorHAnsi" w:hAnsiTheme="majorHAnsi"/>
          <w:sz w:val="24"/>
          <w:szCs w:val="24"/>
        </w:rPr>
        <w:t xml:space="preserve"> =.</w:t>
      </w:r>
      <w:r w:rsidR="00EB2C6E">
        <w:rPr>
          <w:rFonts w:asciiTheme="majorHAnsi" w:hAnsiTheme="majorHAnsi"/>
          <w:sz w:val="24"/>
          <w:szCs w:val="24"/>
        </w:rPr>
        <w:t>58</w:t>
      </w:r>
      <w:r>
        <w:rPr>
          <w:rFonts w:asciiTheme="majorHAnsi" w:hAnsiTheme="majorHAnsi"/>
          <w:sz w:val="24"/>
          <w:szCs w:val="24"/>
        </w:rPr>
        <w:t>] and Session [</w:t>
      </w:r>
      <w:r w:rsidRPr="00567585">
        <w:rPr>
          <w:rFonts w:asciiTheme="majorHAnsi" w:hAnsiTheme="majorHAnsi"/>
          <w:i/>
          <w:sz w:val="24"/>
          <w:szCs w:val="24"/>
        </w:rPr>
        <w:t>F</w:t>
      </w:r>
      <w:r w:rsidR="00EB2C6E">
        <w:rPr>
          <w:rFonts w:asciiTheme="majorHAnsi" w:hAnsiTheme="majorHAnsi"/>
          <w:sz w:val="24"/>
          <w:szCs w:val="24"/>
        </w:rPr>
        <w:t>(2.50</w:t>
      </w:r>
      <w:r>
        <w:rPr>
          <w:rFonts w:asciiTheme="majorHAnsi" w:hAnsiTheme="majorHAnsi"/>
          <w:sz w:val="24"/>
          <w:szCs w:val="24"/>
        </w:rPr>
        <w:t>,</w:t>
      </w:r>
      <w:r w:rsidR="00EB2C6E">
        <w:rPr>
          <w:rFonts w:asciiTheme="majorHAnsi" w:hAnsiTheme="majorHAnsi"/>
          <w:sz w:val="24"/>
          <w:szCs w:val="24"/>
        </w:rPr>
        <w:t>39.93</w:t>
      </w:r>
      <w:r>
        <w:rPr>
          <w:rFonts w:asciiTheme="majorHAnsi" w:hAnsiTheme="majorHAnsi"/>
          <w:sz w:val="24"/>
          <w:szCs w:val="24"/>
        </w:rPr>
        <w:t>)=</w:t>
      </w:r>
      <w:r w:rsidR="00EB2C6E">
        <w:rPr>
          <w:rFonts w:asciiTheme="majorHAnsi" w:hAnsiTheme="majorHAnsi"/>
          <w:sz w:val="24"/>
          <w:szCs w:val="24"/>
        </w:rPr>
        <w:t>48.07</w:t>
      </w:r>
      <w:r>
        <w:rPr>
          <w:rFonts w:asciiTheme="majorHAnsi" w:hAnsiTheme="majorHAnsi"/>
          <w:sz w:val="24"/>
          <w:szCs w:val="24"/>
        </w:rPr>
        <w:t xml:space="preserve">, </w:t>
      </w:r>
      <w:r w:rsidRPr="00567585">
        <w:rPr>
          <w:rFonts w:asciiTheme="majorHAnsi" w:hAnsiTheme="majorHAnsi"/>
          <w:i/>
          <w:sz w:val="24"/>
          <w:szCs w:val="24"/>
        </w:rPr>
        <w:t>p</w:t>
      </w:r>
      <w:r w:rsidR="00EB2C6E">
        <w:rPr>
          <w:rFonts w:asciiTheme="majorHAnsi" w:hAnsiTheme="majorHAnsi"/>
          <w:sz w:val="24"/>
          <w:szCs w:val="24"/>
        </w:rPr>
        <w:t>&lt;.001</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Pr>
          <w:rFonts w:asciiTheme="majorHAnsi" w:hAnsiTheme="majorHAnsi"/>
          <w:sz w:val="24"/>
          <w:szCs w:val="24"/>
        </w:rPr>
        <w:t xml:space="preserve"> =.</w:t>
      </w:r>
      <w:r w:rsidR="00EB2C6E">
        <w:rPr>
          <w:rFonts w:asciiTheme="majorHAnsi" w:hAnsiTheme="majorHAnsi"/>
          <w:sz w:val="24"/>
          <w:szCs w:val="24"/>
        </w:rPr>
        <w:t>75</w:t>
      </w:r>
      <w:r>
        <w:rPr>
          <w:rFonts w:asciiTheme="majorHAnsi" w:hAnsiTheme="majorHAnsi"/>
          <w:sz w:val="24"/>
          <w:szCs w:val="24"/>
        </w:rPr>
        <w:t xml:space="preserve">],  </w:t>
      </w:r>
      <w:r w:rsidR="00EB2C6E">
        <w:rPr>
          <w:rFonts w:asciiTheme="majorHAnsi" w:hAnsiTheme="majorHAnsi"/>
          <w:sz w:val="24"/>
          <w:szCs w:val="24"/>
        </w:rPr>
        <w:t>and</w:t>
      </w:r>
      <w:r>
        <w:rPr>
          <w:rFonts w:asciiTheme="majorHAnsi" w:hAnsiTheme="majorHAnsi"/>
          <w:sz w:val="24"/>
          <w:szCs w:val="24"/>
        </w:rPr>
        <w:t xml:space="preserve"> statistically significant interaction between the two factors [</w:t>
      </w:r>
      <w:r w:rsidRPr="00567585">
        <w:rPr>
          <w:rFonts w:asciiTheme="majorHAnsi" w:hAnsiTheme="majorHAnsi"/>
          <w:i/>
          <w:sz w:val="24"/>
          <w:szCs w:val="24"/>
        </w:rPr>
        <w:t>F</w:t>
      </w:r>
      <w:r w:rsidR="00EB2C6E">
        <w:rPr>
          <w:rFonts w:asciiTheme="majorHAnsi" w:hAnsiTheme="majorHAnsi"/>
          <w:sz w:val="24"/>
          <w:szCs w:val="24"/>
        </w:rPr>
        <w:t>(2.71</w:t>
      </w:r>
      <w:r>
        <w:rPr>
          <w:rFonts w:asciiTheme="majorHAnsi" w:hAnsiTheme="majorHAnsi"/>
          <w:sz w:val="24"/>
          <w:szCs w:val="24"/>
        </w:rPr>
        <w:t>,</w:t>
      </w:r>
      <w:r w:rsidR="00EB2C6E">
        <w:rPr>
          <w:rFonts w:asciiTheme="majorHAnsi" w:hAnsiTheme="majorHAnsi"/>
          <w:sz w:val="24"/>
          <w:szCs w:val="24"/>
        </w:rPr>
        <w:t>43.33</w:t>
      </w:r>
      <w:r>
        <w:rPr>
          <w:rFonts w:asciiTheme="majorHAnsi" w:hAnsiTheme="majorHAnsi"/>
          <w:sz w:val="24"/>
          <w:szCs w:val="24"/>
        </w:rPr>
        <w:t>)=</w:t>
      </w:r>
      <w:r w:rsidR="00EB2C6E">
        <w:rPr>
          <w:rFonts w:asciiTheme="majorHAnsi" w:hAnsiTheme="majorHAnsi"/>
          <w:sz w:val="24"/>
          <w:szCs w:val="24"/>
        </w:rPr>
        <w:t>4.40</w:t>
      </w:r>
      <w:r>
        <w:rPr>
          <w:rFonts w:asciiTheme="majorHAnsi" w:hAnsiTheme="majorHAnsi"/>
          <w:sz w:val="24"/>
          <w:szCs w:val="24"/>
        </w:rPr>
        <w:t xml:space="preserve">, </w:t>
      </w:r>
      <w:r w:rsidRPr="00567585">
        <w:rPr>
          <w:rFonts w:asciiTheme="majorHAnsi" w:hAnsiTheme="majorHAnsi"/>
          <w:i/>
          <w:sz w:val="24"/>
          <w:szCs w:val="24"/>
        </w:rPr>
        <w:t>p</w:t>
      </w:r>
      <w:r>
        <w:rPr>
          <w:rFonts w:asciiTheme="majorHAnsi" w:hAnsiTheme="majorHAnsi"/>
          <w:sz w:val="24"/>
          <w:szCs w:val="24"/>
        </w:rPr>
        <w:t>=.</w:t>
      </w:r>
      <w:r w:rsidR="00EB2C6E">
        <w:rPr>
          <w:rFonts w:asciiTheme="majorHAnsi" w:hAnsiTheme="majorHAnsi"/>
          <w:sz w:val="24"/>
          <w:szCs w:val="24"/>
        </w:rPr>
        <w:t>01</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ɳ</m:t>
            </m:r>
          </m:e>
          <m:sub>
            <m:r>
              <w:rPr>
                <w:rFonts w:ascii="Cambria Math" w:hAnsi="Cambria Math"/>
                <w:sz w:val="24"/>
                <w:szCs w:val="24"/>
              </w:rPr>
              <m:t>p</m:t>
            </m:r>
          </m:sub>
          <m:sup>
            <m:r>
              <w:rPr>
                <w:rFonts w:ascii="Cambria Math" w:hAnsi="Cambria Math"/>
                <w:sz w:val="24"/>
                <w:szCs w:val="24"/>
              </w:rPr>
              <m:t>2</m:t>
            </m:r>
          </m:sup>
        </m:sSubSup>
      </m:oMath>
      <w:r>
        <w:rPr>
          <w:rFonts w:asciiTheme="majorHAnsi" w:hAnsiTheme="majorHAnsi"/>
          <w:sz w:val="24"/>
          <w:szCs w:val="24"/>
        </w:rPr>
        <w:t xml:space="preserve"> =.</w:t>
      </w:r>
      <w:r w:rsidR="00EB2C6E">
        <w:rPr>
          <w:rFonts w:asciiTheme="majorHAnsi" w:hAnsiTheme="majorHAnsi"/>
          <w:sz w:val="24"/>
          <w:szCs w:val="24"/>
        </w:rPr>
        <w:t>22</w:t>
      </w:r>
      <w:r>
        <w:rPr>
          <w:rFonts w:asciiTheme="majorHAnsi" w:hAnsiTheme="majorHAnsi"/>
          <w:sz w:val="24"/>
          <w:szCs w:val="24"/>
        </w:rPr>
        <w:t>].</w:t>
      </w:r>
      <w:r w:rsidR="00EB2C6E">
        <w:rPr>
          <w:rFonts w:asciiTheme="majorHAnsi" w:hAnsiTheme="majorHAnsi"/>
          <w:sz w:val="24"/>
          <w:szCs w:val="24"/>
        </w:rPr>
        <w:t xml:space="preserve"> Then we split this interaction by Target Side</w:t>
      </w:r>
      <w:r w:rsidR="00BA5313">
        <w:rPr>
          <w:rFonts w:asciiTheme="majorHAnsi" w:hAnsiTheme="majorHAnsi"/>
          <w:sz w:val="24"/>
          <w:szCs w:val="24"/>
        </w:rPr>
        <w:t xml:space="preserve"> to look at the effect of session.</w:t>
      </w:r>
    </w:p>
    <w:p w:rsidR="00BA5313" w:rsidRDefault="00BA5313" w:rsidP="00D657A6">
      <w:pPr>
        <w:spacing w:line="480" w:lineRule="auto"/>
        <w:jc w:val="both"/>
        <w:rPr>
          <w:rFonts w:asciiTheme="majorHAnsi" w:hAnsiTheme="majorHAnsi"/>
          <w:sz w:val="24"/>
          <w:szCs w:val="24"/>
        </w:rPr>
      </w:pPr>
      <w:r>
        <w:rPr>
          <w:rFonts w:asciiTheme="majorHAnsi" w:hAnsiTheme="majorHAnsi"/>
          <w:sz w:val="24"/>
          <w:szCs w:val="24"/>
        </w:rPr>
        <w:t>For target absent there was no increase in accuracy with Session [</w:t>
      </w:r>
      <w:r w:rsidRPr="00567585">
        <w:rPr>
          <w:rFonts w:asciiTheme="majorHAnsi" w:hAnsiTheme="majorHAnsi"/>
          <w:i/>
          <w:sz w:val="24"/>
          <w:szCs w:val="24"/>
        </w:rPr>
        <w:t>F</w:t>
      </w:r>
      <w:r>
        <w:rPr>
          <w:rFonts w:asciiTheme="majorHAnsi" w:hAnsiTheme="majorHAnsi"/>
          <w:sz w:val="24"/>
          <w:szCs w:val="24"/>
        </w:rPr>
        <w:t xml:space="preserve">(4,80)=1.11, </w:t>
      </w:r>
      <w:r w:rsidRPr="00567585">
        <w:rPr>
          <w:rFonts w:asciiTheme="majorHAnsi" w:hAnsiTheme="majorHAnsi"/>
          <w:i/>
          <w:sz w:val="24"/>
          <w:szCs w:val="24"/>
        </w:rPr>
        <w:t>p</w:t>
      </w:r>
      <w:r>
        <w:rPr>
          <w:rFonts w:asciiTheme="majorHAnsi" w:hAnsiTheme="majorHAnsi"/>
          <w:sz w:val="24"/>
          <w:szCs w:val="24"/>
        </w:rPr>
        <w:t>=.36].</w:t>
      </w:r>
    </w:p>
    <w:p w:rsidR="00BA5313" w:rsidRDefault="009374A3" w:rsidP="00BA5313">
      <w:pPr>
        <w:spacing w:line="480" w:lineRule="auto"/>
        <w:jc w:val="both"/>
        <w:rPr>
          <w:rFonts w:asciiTheme="majorHAnsi" w:hAnsiTheme="majorHAnsi"/>
          <w:sz w:val="24"/>
          <w:szCs w:val="24"/>
        </w:rPr>
      </w:pPr>
      <w:r>
        <w:rPr>
          <w:rFonts w:asciiTheme="majorHAnsi" w:hAnsiTheme="majorHAnsi"/>
          <w:sz w:val="24"/>
          <w:szCs w:val="24"/>
        </w:rPr>
        <w:t xml:space="preserve">For target in the sighted field </w:t>
      </w:r>
      <w:r w:rsidR="00BA5313">
        <w:rPr>
          <w:rFonts w:asciiTheme="majorHAnsi" w:hAnsiTheme="majorHAnsi"/>
          <w:sz w:val="24"/>
          <w:szCs w:val="24"/>
        </w:rPr>
        <w:t>there was increase in accuracy with Session [</w:t>
      </w:r>
      <w:r w:rsidR="00BA5313" w:rsidRPr="00567585">
        <w:rPr>
          <w:rFonts w:asciiTheme="majorHAnsi" w:hAnsiTheme="majorHAnsi"/>
          <w:i/>
          <w:sz w:val="24"/>
          <w:szCs w:val="24"/>
        </w:rPr>
        <w:t>F</w:t>
      </w:r>
      <w:r w:rsidR="00BA5313">
        <w:rPr>
          <w:rFonts w:asciiTheme="majorHAnsi" w:hAnsiTheme="majorHAnsi"/>
          <w:sz w:val="24"/>
          <w:szCs w:val="24"/>
        </w:rPr>
        <w:t>(</w:t>
      </w:r>
      <w:r>
        <w:rPr>
          <w:rFonts w:asciiTheme="majorHAnsi" w:hAnsiTheme="majorHAnsi"/>
          <w:sz w:val="24"/>
          <w:szCs w:val="24"/>
        </w:rPr>
        <w:t>4, 39.34</w:t>
      </w:r>
      <w:r w:rsidR="00BA5313">
        <w:rPr>
          <w:rFonts w:asciiTheme="majorHAnsi" w:hAnsiTheme="majorHAnsi"/>
          <w:sz w:val="24"/>
          <w:szCs w:val="24"/>
        </w:rPr>
        <w:t>)=</w:t>
      </w:r>
      <w:r>
        <w:rPr>
          <w:rFonts w:asciiTheme="majorHAnsi" w:hAnsiTheme="majorHAnsi"/>
          <w:sz w:val="24"/>
          <w:szCs w:val="24"/>
        </w:rPr>
        <w:t>10.18</w:t>
      </w:r>
      <w:r w:rsidR="00BA5313">
        <w:rPr>
          <w:rFonts w:asciiTheme="majorHAnsi" w:hAnsiTheme="majorHAnsi"/>
          <w:sz w:val="24"/>
          <w:szCs w:val="24"/>
        </w:rPr>
        <w:t xml:space="preserve">, </w:t>
      </w:r>
      <w:r>
        <w:rPr>
          <w:rFonts w:asciiTheme="majorHAnsi" w:hAnsiTheme="majorHAnsi"/>
          <w:i/>
          <w:sz w:val="24"/>
          <w:szCs w:val="24"/>
        </w:rPr>
        <w:t>p&lt;.001</w:t>
      </w:r>
      <w:r w:rsidR="00BA5313">
        <w:rPr>
          <w:rFonts w:asciiTheme="majorHAnsi" w:hAnsiTheme="majorHAnsi"/>
          <w:sz w:val="24"/>
          <w:szCs w:val="24"/>
        </w:rPr>
        <w:t>].</w:t>
      </w:r>
      <w:r>
        <w:rPr>
          <w:rFonts w:asciiTheme="majorHAnsi" w:hAnsiTheme="majorHAnsi"/>
          <w:sz w:val="24"/>
          <w:szCs w:val="24"/>
        </w:rPr>
        <w:t xml:space="preserve"> </w:t>
      </w:r>
      <w:proofErr w:type="spellStart"/>
      <w:r>
        <w:rPr>
          <w:rFonts w:asciiTheme="majorHAnsi" w:hAnsiTheme="majorHAnsi"/>
          <w:sz w:val="24"/>
          <w:szCs w:val="24"/>
        </w:rPr>
        <w:t>Tukey</w:t>
      </w:r>
      <w:proofErr w:type="spellEnd"/>
      <w:r>
        <w:rPr>
          <w:rFonts w:asciiTheme="majorHAnsi" w:hAnsiTheme="majorHAnsi"/>
          <w:sz w:val="24"/>
          <w:szCs w:val="24"/>
        </w:rPr>
        <w:t xml:space="preserve"> HSD post hoc test showed that participants significantly</w:t>
      </w:r>
      <w:r w:rsidR="00B45872">
        <w:rPr>
          <w:rFonts w:asciiTheme="majorHAnsi" w:hAnsiTheme="majorHAnsi"/>
          <w:sz w:val="24"/>
          <w:szCs w:val="24"/>
        </w:rPr>
        <w:t xml:space="preserve"> increased accuracy compared to the first session </w:t>
      </w:r>
      <w:r>
        <w:rPr>
          <w:rFonts w:asciiTheme="majorHAnsi" w:hAnsiTheme="majorHAnsi"/>
          <w:sz w:val="24"/>
          <w:szCs w:val="24"/>
        </w:rPr>
        <w:t>(  increase from session 1 M=59.41, SD=18.45, to session5 M=91.47, SD=14.23, p&lt;.001).</w:t>
      </w:r>
      <w:r w:rsidR="00B45872">
        <w:rPr>
          <w:rFonts w:asciiTheme="majorHAnsi" w:hAnsiTheme="majorHAnsi"/>
          <w:sz w:val="24"/>
          <w:szCs w:val="24"/>
        </w:rPr>
        <w:t xml:space="preserve"> </w:t>
      </w:r>
    </w:p>
    <w:p w:rsidR="00B45872" w:rsidRDefault="00B45872" w:rsidP="00B45872">
      <w:pPr>
        <w:spacing w:line="480" w:lineRule="auto"/>
        <w:jc w:val="both"/>
        <w:rPr>
          <w:rFonts w:asciiTheme="majorHAnsi" w:hAnsiTheme="majorHAnsi"/>
          <w:sz w:val="24"/>
          <w:szCs w:val="24"/>
        </w:rPr>
      </w:pPr>
      <w:r>
        <w:rPr>
          <w:rFonts w:asciiTheme="majorHAnsi" w:hAnsiTheme="majorHAnsi"/>
          <w:sz w:val="24"/>
          <w:szCs w:val="24"/>
        </w:rPr>
        <w:t>For target in the blind field there was increase in accuracy with Session [</w:t>
      </w:r>
      <w:r w:rsidRPr="00567585">
        <w:rPr>
          <w:rFonts w:asciiTheme="majorHAnsi" w:hAnsiTheme="majorHAnsi"/>
          <w:i/>
          <w:sz w:val="24"/>
          <w:szCs w:val="24"/>
        </w:rPr>
        <w:t>F</w:t>
      </w:r>
      <w:r>
        <w:rPr>
          <w:rFonts w:asciiTheme="majorHAnsi" w:hAnsiTheme="majorHAnsi"/>
          <w:sz w:val="24"/>
          <w:szCs w:val="24"/>
        </w:rPr>
        <w:t xml:space="preserve">(4, 80)=16.05, </w:t>
      </w:r>
      <w:r>
        <w:rPr>
          <w:rFonts w:asciiTheme="majorHAnsi" w:hAnsiTheme="majorHAnsi"/>
          <w:i/>
          <w:sz w:val="24"/>
          <w:szCs w:val="24"/>
        </w:rPr>
        <w:t>p&lt;.001</w:t>
      </w:r>
      <w:r>
        <w:rPr>
          <w:rFonts w:asciiTheme="majorHAnsi" w:hAnsiTheme="majorHAnsi"/>
          <w:sz w:val="24"/>
          <w:szCs w:val="24"/>
        </w:rPr>
        <w:t xml:space="preserve">]. </w:t>
      </w:r>
      <w:proofErr w:type="spellStart"/>
      <w:r>
        <w:rPr>
          <w:rFonts w:asciiTheme="majorHAnsi" w:hAnsiTheme="majorHAnsi"/>
          <w:sz w:val="24"/>
          <w:szCs w:val="24"/>
        </w:rPr>
        <w:t>Tukey</w:t>
      </w:r>
      <w:proofErr w:type="spellEnd"/>
      <w:r>
        <w:rPr>
          <w:rFonts w:asciiTheme="majorHAnsi" w:hAnsiTheme="majorHAnsi"/>
          <w:sz w:val="24"/>
          <w:szCs w:val="24"/>
        </w:rPr>
        <w:t xml:space="preserve"> HSD post hoc test showed that participants significantly increased accuracy compared to the first session ( increase from session 1 M=33.82, SD=15.86, to session5 M=77.94, SD=16.21, p&lt;.001). </w:t>
      </w:r>
    </w:p>
    <w:p w:rsidR="00B45872" w:rsidRDefault="00B45872" w:rsidP="00B45872">
      <w:pPr>
        <w:spacing w:line="480" w:lineRule="auto"/>
        <w:jc w:val="both"/>
        <w:rPr>
          <w:rFonts w:asciiTheme="majorHAnsi" w:hAnsiTheme="majorHAnsi"/>
          <w:sz w:val="24"/>
          <w:szCs w:val="24"/>
        </w:rPr>
      </w:pPr>
      <w:r>
        <w:rPr>
          <w:rFonts w:asciiTheme="majorHAnsi" w:hAnsiTheme="majorHAnsi"/>
          <w:sz w:val="24"/>
          <w:szCs w:val="24"/>
        </w:rPr>
        <w:t xml:space="preserve">In the Unmodified condition 2x3x5 repeated measures ANOVA with Search Difficulty </w:t>
      </w:r>
      <w:r w:rsidRPr="00801EEF">
        <w:rPr>
          <w:rFonts w:asciiTheme="majorHAnsi" w:hAnsiTheme="majorHAnsi"/>
          <w:sz w:val="24"/>
          <w:szCs w:val="24"/>
        </w:rPr>
        <w:t>(</w:t>
      </w:r>
      <w:r>
        <w:rPr>
          <w:rFonts w:asciiTheme="majorHAnsi" w:hAnsiTheme="majorHAnsi"/>
          <w:i/>
          <w:sz w:val="24"/>
          <w:szCs w:val="24"/>
        </w:rPr>
        <w:t>parallel, serial</w:t>
      </w:r>
      <w:r w:rsidRPr="00801EEF">
        <w:rPr>
          <w:rFonts w:asciiTheme="majorHAnsi" w:hAnsiTheme="majorHAnsi"/>
          <w:sz w:val="24"/>
          <w:szCs w:val="24"/>
        </w:rPr>
        <w:t>)</w:t>
      </w:r>
      <w:r>
        <w:rPr>
          <w:rFonts w:asciiTheme="majorHAnsi" w:hAnsiTheme="majorHAnsi"/>
          <w:sz w:val="24"/>
          <w:szCs w:val="24"/>
        </w:rPr>
        <w:t>, Target Side (</w:t>
      </w:r>
      <w:r>
        <w:rPr>
          <w:rFonts w:asciiTheme="majorHAnsi" w:hAnsiTheme="majorHAnsi"/>
          <w:i/>
          <w:sz w:val="24"/>
          <w:szCs w:val="24"/>
        </w:rPr>
        <w:t>Sighted, Blind, Absent)</w:t>
      </w:r>
      <w:r w:rsidRPr="00801EEF">
        <w:rPr>
          <w:rFonts w:asciiTheme="majorHAnsi" w:hAnsiTheme="majorHAnsi"/>
          <w:sz w:val="24"/>
          <w:szCs w:val="24"/>
        </w:rPr>
        <w:t xml:space="preserve"> </w:t>
      </w:r>
      <w:r>
        <w:rPr>
          <w:rFonts w:asciiTheme="majorHAnsi" w:hAnsiTheme="majorHAnsi"/>
          <w:sz w:val="24"/>
          <w:szCs w:val="24"/>
        </w:rPr>
        <w:t>and Session (</w:t>
      </w:r>
      <w:r>
        <w:rPr>
          <w:rFonts w:asciiTheme="majorHAnsi" w:hAnsiTheme="majorHAnsi"/>
          <w:i/>
          <w:sz w:val="24"/>
          <w:szCs w:val="24"/>
        </w:rPr>
        <w:t>Monday, Tuesday, Wednesday, Thursday, Friday</w:t>
      </w:r>
      <w:r w:rsidRPr="00801EEF">
        <w:rPr>
          <w:rFonts w:asciiTheme="majorHAnsi" w:hAnsiTheme="majorHAnsi"/>
          <w:sz w:val="24"/>
          <w:szCs w:val="24"/>
        </w:rPr>
        <w:t xml:space="preserve">) </w:t>
      </w:r>
      <w:r>
        <w:rPr>
          <w:rFonts w:asciiTheme="majorHAnsi" w:hAnsiTheme="majorHAnsi"/>
          <w:sz w:val="24"/>
          <w:szCs w:val="24"/>
        </w:rPr>
        <w:t xml:space="preserve">as factors </w:t>
      </w:r>
      <w:r w:rsidRPr="00801EEF">
        <w:rPr>
          <w:rFonts w:asciiTheme="majorHAnsi" w:hAnsiTheme="majorHAnsi"/>
          <w:sz w:val="24"/>
          <w:szCs w:val="24"/>
        </w:rPr>
        <w:t xml:space="preserve">revealed a </w:t>
      </w:r>
      <w:r>
        <w:rPr>
          <w:rFonts w:asciiTheme="majorHAnsi" w:hAnsiTheme="majorHAnsi"/>
          <w:sz w:val="24"/>
          <w:szCs w:val="24"/>
        </w:rPr>
        <w:t xml:space="preserve">statistically </w:t>
      </w:r>
      <w:r w:rsidRPr="00801EEF">
        <w:rPr>
          <w:rFonts w:asciiTheme="majorHAnsi" w:hAnsiTheme="majorHAnsi"/>
          <w:sz w:val="24"/>
          <w:szCs w:val="24"/>
        </w:rPr>
        <w:t>significa</w:t>
      </w:r>
      <w:r>
        <w:rPr>
          <w:rFonts w:asciiTheme="majorHAnsi" w:hAnsiTheme="majorHAnsi"/>
          <w:sz w:val="24"/>
          <w:szCs w:val="24"/>
        </w:rPr>
        <w:t>nt main effect of Search Difficulty [</w:t>
      </w:r>
      <w:r w:rsidRPr="00567585">
        <w:rPr>
          <w:rFonts w:asciiTheme="majorHAnsi" w:hAnsiTheme="majorHAnsi"/>
          <w:i/>
          <w:sz w:val="24"/>
          <w:szCs w:val="24"/>
        </w:rPr>
        <w:t>F</w:t>
      </w:r>
      <w:r w:rsidR="00A7605B">
        <w:rPr>
          <w:rFonts w:asciiTheme="majorHAnsi" w:hAnsiTheme="majorHAnsi"/>
          <w:sz w:val="24"/>
          <w:szCs w:val="24"/>
        </w:rPr>
        <w:t>(1,16)=18.80</w:t>
      </w:r>
      <w:r>
        <w:rPr>
          <w:rFonts w:asciiTheme="majorHAnsi" w:hAnsiTheme="majorHAnsi"/>
          <w:sz w:val="24"/>
          <w:szCs w:val="24"/>
        </w:rPr>
        <w:t xml:space="preserve">, </w:t>
      </w:r>
      <w:r w:rsidRPr="00567585">
        <w:rPr>
          <w:rFonts w:asciiTheme="majorHAnsi" w:hAnsiTheme="majorHAnsi"/>
          <w:i/>
          <w:sz w:val="24"/>
          <w:szCs w:val="24"/>
        </w:rPr>
        <w:t>p</w:t>
      </w:r>
      <w:r w:rsidR="00A7605B">
        <w:rPr>
          <w:rFonts w:asciiTheme="majorHAnsi" w:hAnsiTheme="majorHAnsi"/>
          <w:sz w:val="24"/>
          <w:szCs w:val="24"/>
        </w:rPr>
        <w:t>=</w:t>
      </w:r>
      <w:r>
        <w:rPr>
          <w:rFonts w:asciiTheme="majorHAnsi" w:hAnsiTheme="majorHAnsi"/>
          <w:sz w:val="24"/>
          <w:szCs w:val="24"/>
        </w:rPr>
        <w:t>.001</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sidR="00A7605B">
        <w:rPr>
          <w:rFonts w:asciiTheme="majorHAnsi" w:hAnsiTheme="majorHAnsi"/>
          <w:sz w:val="24"/>
          <w:szCs w:val="24"/>
        </w:rPr>
        <w:t xml:space="preserve"> =.54</w:t>
      </w:r>
      <w:r>
        <w:rPr>
          <w:rFonts w:asciiTheme="majorHAnsi" w:hAnsiTheme="majorHAnsi"/>
          <w:sz w:val="24"/>
          <w:szCs w:val="24"/>
        </w:rPr>
        <w:t>], Target Side [</w:t>
      </w:r>
      <w:r w:rsidRPr="00567585">
        <w:rPr>
          <w:rFonts w:asciiTheme="majorHAnsi" w:hAnsiTheme="majorHAnsi"/>
          <w:i/>
          <w:sz w:val="24"/>
          <w:szCs w:val="24"/>
        </w:rPr>
        <w:t>F</w:t>
      </w:r>
      <w:r w:rsidR="00A7605B">
        <w:rPr>
          <w:rFonts w:asciiTheme="majorHAnsi" w:hAnsiTheme="majorHAnsi"/>
          <w:sz w:val="24"/>
          <w:szCs w:val="24"/>
        </w:rPr>
        <w:t>(2,32)=11.11</w:t>
      </w:r>
      <w:r>
        <w:rPr>
          <w:rFonts w:asciiTheme="majorHAnsi" w:hAnsiTheme="majorHAnsi"/>
          <w:sz w:val="24"/>
          <w:szCs w:val="24"/>
        </w:rPr>
        <w:t xml:space="preserve">, </w:t>
      </w:r>
      <w:r w:rsidRPr="00567585">
        <w:rPr>
          <w:rFonts w:asciiTheme="majorHAnsi" w:hAnsiTheme="majorHAnsi"/>
          <w:i/>
          <w:sz w:val="24"/>
          <w:szCs w:val="24"/>
        </w:rPr>
        <w:t>p</w:t>
      </w:r>
      <w:r>
        <w:rPr>
          <w:rFonts w:asciiTheme="majorHAnsi" w:hAnsiTheme="majorHAnsi"/>
          <w:sz w:val="24"/>
          <w:szCs w:val="24"/>
        </w:rPr>
        <w:t>&lt;.001</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sidR="00A7605B">
        <w:rPr>
          <w:rFonts w:asciiTheme="majorHAnsi" w:hAnsiTheme="majorHAnsi"/>
          <w:sz w:val="24"/>
          <w:szCs w:val="24"/>
        </w:rPr>
        <w:t xml:space="preserve"> =.41</w:t>
      </w:r>
      <w:r>
        <w:rPr>
          <w:rFonts w:asciiTheme="majorHAnsi" w:hAnsiTheme="majorHAnsi"/>
          <w:sz w:val="24"/>
          <w:szCs w:val="24"/>
        </w:rPr>
        <w:t>],  Session [</w:t>
      </w:r>
      <w:r w:rsidRPr="00567585">
        <w:rPr>
          <w:rFonts w:asciiTheme="majorHAnsi" w:hAnsiTheme="majorHAnsi"/>
          <w:i/>
          <w:sz w:val="24"/>
          <w:szCs w:val="24"/>
        </w:rPr>
        <w:t>F</w:t>
      </w:r>
      <w:r w:rsidR="00A7605B">
        <w:rPr>
          <w:rFonts w:asciiTheme="majorHAnsi" w:hAnsiTheme="majorHAnsi"/>
          <w:sz w:val="24"/>
          <w:szCs w:val="24"/>
        </w:rPr>
        <w:t>(1.55,24.75)=12.55</w:t>
      </w:r>
      <w:r>
        <w:rPr>
          <w:rFonts w:asciiTheme="majorHAnsi" w:hAnsiTheme="majorHAnsi"/>
          <w:sz w:val="24"/>
          <w:szCs w:val="24"/>
        </w:rPr>
        <w:t xml:space="preserve">, </w:t>
      </w:r>
      <w:r w:rsidR="00A7605B">
        <w:rPr>
          <w:rFonts w:asciiTheme="majorHAnsi" w:hAnsiTheme="majorHAnsi"/>
          <w:sz w:val="24"/>
          <w:szCs w:val="24"/>
        </w:rPr>
        <w:t>p</w:t>
      </w:r>
      <w:r>
        <w:rPr>
          <w:rFonts w:asciiTheme="majorHAnsi" w:hAnsiTheme="majorHAnsi"/>
          <w:i/>
          <w:sz w:val="24"/>
          <w:szCs w:val="24"/>
        </w:rPr>
        <w:t>&lt;.001</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sidR="00A7605B">
        <w:rPr>
          <w:rFonts w:asciiTheme="majorHAnsi" w:hAnsiTheme="majorHAnsi"/>
          <w:sz w:val="24"/>
          <w:szCs w:val="24"/>
        </w:rPr>
        <w:t xml:space="preserve"> =.44</w:t>
      </w:r>
      <w:r>
        <w:rPr>
          <w:rFonts w:asciiTheme="majorHAnsi" w:hAnsiTheme="majorHAnsi"/>
          <w:sz w:val="24"/>
          <w:szCs w:val="24"/>
        </w:rPr>
        <w:t xml:space="preserve">] and no statistically </w:t>
      </w:r>
      <w:r>
        <w:rPr>
          <w:rFonts w:asciiTheme="majorHAnsi" w:hAnsiTheme="majorHAnsi"/>
          <w:sz w:val="24"/>
          <w:szCs w:val="24"/>
        </w:rPr>
        <w:lastRenderedPageBreak/>
        <w:t>significant interaction between the three factors [</w:t>
      </w:r>
      <w:r w:rsidRPr="00567585">
        <w:rPr>
          <w:rFonts w:asciiTheme="majorHAnsi" w:hAnsiTheme="majorHAnsi"/>
          <w:i/>
          <w:sz w:val="24"/>
          <w:szCs w:val="24"/>
        </w:rPr>
        <w:t>F</w:t>
      </w:r>
      <w:r w:rsidR="00A7605B">
        <w:rPr>
          <w:rFonts w:asciiTheme="majorHAnsi" w:hAnsiTheme="majorHAnsi"/>
          <w:sz w:val="24"/>
          <w:szCs w:val="24"/>
        </w:rPr>
        <w:t>(3.41,54.49)=4.94</w:t>
      </w:r>
      <w:r>
        <w:rPr>
          <w:rFonts w:asciiTheme="majorHAnsi" w:hAnsiTheme="majorHAnsi"/>
          <w:sz w:val="24"/>
          <w:szCs w:val="24"/>
        </w:rPr>
        <w:t xml:space="preserve">, </w:t>
      </w:r>
      <w:r w:rsidRPr="00567585">
        <w:rPr>
          <w:rFonts w:asciiTheme="majorHAnsi" w:hAnsiTheme="majorHAnsi"/>
          <w:i/>
          <w:sz w:val="24"/>
          <w:szCs w:val="24"/>
        </w:rPr>
        <w:t>p</w:t>
      </w:r>
      <w:r w:rsidR="00A7605B">
        <w:rPr>
          <w:rFonts w:asciiTheme="majorHAnsi" w:hAnsiTheme="majorHAnsi"/>
          <w:sz w:val="24"/>
          <w:szCs w:val="24"/>
        </w:rPr>
        <w:t>=.003</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ɳ</m:t>
            </m:r>
          </m:e>
          <m:sub>
            <m:r>
              <w:rPr>
                <w:rFonts w:ascii="Cambria Math" w:hAnsi="Cambria Math"/>
                <w:sz w:val="24"/>
                <w:szCs w:val="24"/>
              </w:rPr>
              <m:t>p</m:t>
            </m:r>
          </m:sub>
          <m:sup>
            <m:r>
              <w:rPr>
                <w:rFonts w:ascii="Cambria Math" w:hAnsi="Cambria Math"/>
                <w:sz w:val="24"/>
                <w:szCs w:val="24"/>
              </w:rPr>
              <m:t>2</m:t>
            </m:r>
          </m:sup>
        </m:sSubSup>
      </m:oMath>
      <w:r w:rsidR="00A7605B">
        <w:rPr>
          <w:rFonts w:asciiTheme="majorHAnsi" w:hAnsiTheme="majorHAnsi"/>
          <w:sz w:val="24"/>
          <w:szCs w:val="24"/>
        </w:rPr>
        <w:t xml:space="preserve"> =.24</w:t>
      </w:r>
      <w:r>
        <w:rPr>
          <w:rFonts w:asciiTheme="majorHAnsi" w:hAnsiTheme="majorHAnsi"/>
          <w:sz w:val="24"/>
          <w:szCs w:val="24"/>
        </w:rPr>
        <w:t>]</w:t>
      </w:r>
      <w:r w:rsidRPr="00801EEF">
        <w:rPr>
          <w:rFonts w:asciiTheme="majorHAnsi" w:hAnsiTheme="majorHAnsi"/>
          <w:sz w:val="24"/>
          <w:szCs w:val="24"/>
        </w:rPr>
        <w:t>.</w:t>
      </w:r>
      <w:r>
        <w:rPr>
          <w:rFonts w:asciiTheme="majorHAnsi" w:hAnsiTheme="majorHAnsi"/>
          <w:sz w:val="24"/>
          <w:szCs w:val="24"/>
        </w:rPr>
        <w:t xml:space="preserve"> Then we break this interaction by difficulty.</w:t>
      </w:r>
    </w:p>
    <w:p w:rsidR="00A7605B" w:rsidRDefault="00A7605B" w:rsidP="00A7605B">
      <w:pPr>
        <w:spacing w:line="480" w:lineRule="auto"/>
        <w:jc w:val="both"/>
        <w:rPr>
          <w:rFonts w:asciiTheme="majorHAnsi" w:hAnsiTheme="majorHAnsi"/>
          <w:sz w:val="24"/>
          <w:szCs w:val="24"/>
        </w:rPr>
      </w:pPr>
      <w:r>
        <w:rPr>
          <w:rFonts w:asciiTheme="majorHAnsi" w:hAnsiTheme="majorHAnsi"/>
          <w:sz w:val="24"/>
          <w:szCs w:val="24"/>
        </w:rPr>
        <w:t xml:space="preserve">In the Parallel condition a 3x5 ANOVA (Target Side, Session) </w:t>
      </w:r>
      <w:r w:rsidRPr="00801EEF">
        <w:rPr>
          <w:rFonts w:asciiTheme="majorHAnsi" w:hAnsiTheme="majorHAnsi"/>
          <w:sz w:val="24"/>
          <w:szCs w:val="24"/>
        </w:rPr>
        <w:t xml:space="preserve">revealed a </w:t>
      </w:r>
      <w:r>
        <w:rPr>
          <w:rFonts w:asciiTheme="majorHAnsi" w:hAnsiTheme="majorHAnsi"/>
          <w:sz w:val="24"/>
          <w:szCs w:val="24"/>
        </w:rPr>
        <w:t xml:space="preserve">statistically </w:t>
      </w:r>
      <w:r w:rsidRPr="00801EEF">
        <w:rPr>
          <w:rFonts w:asciiTheme="majorHAnsi" w:hAnsiTheme="majorHAnsi"/>
          <w:sz w:val="24"/>
          <w:szCs w:val="24"/>
        </w:rPr>
        <w:t>significa</w:t>
      </w:r>
      <w:r>
        <w:rPr>
          <w:rFonts w:asciiTheme="majorHAnsi" w:hAnsiTheme="majorHAnsi"/>
          <w:sz w:val="24"/>
          <w:szCs w:val="24"/>
        </w:rPr>
        <w:t>nt main effect of Target Side [</w:t>
      </w:r>
      <w:r w:rsidRPr="00567585">
        <w:rPr>
          <w:rFonts w:asciiTheme="majorHAnsi" w:hAnsiTheme="majorHAnsi"/>
          <w:i/>
          <w:sz w:val="24"/>
          <w:szCs w:val="24"/>
        </w:rPr>
        <w:t>F</w:t>
      </w:r>
      <w:r>
        <w:rPr>
          <w:rFonts w:asciiTheme="majorHAnsi" w:hAnsiTheme="majorHAnsi"/>
          <w:sz w:val="24"/>
          <w:szCs w:val="24"/>
        </w:rPr>
        <w:t xml:space="preserve">(2,32)=3.57, </w:t>
      </w:r>
      <w:r w:rsidRPr="00567585">
        <w:rPr>
          <w:rFonts w:asciiTheme="majorHAnsi" w:hAnsiTheme="majorHAnsi"/>
          <w:i/>
          <w:sz w:val="24"/>
          <w:szCs w:val="24"/>
        </w:rPr>
        <w:t>p</w:t>
      </w:r>
      <w:r>
        <w:rPr>
          <w:rFonts w:asciiTheme="majorHAnsi" w:hAnsiTheme="majorHAnsi"/>
          <w:sz w:val="24"/>
          <w:szCs w:val="24"/>
        </w:rPr>
        <w:t>=.04</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Pr>
          <w:rFonts w:asciiTheme="majorHAnsi" w:hAnsiTheme="majorHAnsi"/>
          <w:sz w:val="24"/>
          <w:szCs w:val="24"/>
        </w:rPr>
        <w:t xml:space="preserve"> =.18] </w:t>
      </w:r>
      <w:r w:rsidR="00D50798">
        <w:rPr>
          <w:rFonts w:asciiTheme="majorHAnsi" w:hAnsiTheme="majorHAnsi"/>
          <w:sz w:val="24"/>
          <w:szCs w:val="24"/>
        </w:rPr>
        <w:t>but no significant effect of Session [</w:t>
      </w:r>
      <w:r w:rsidR="00D50798" w:rsidRPr="00567585">
        <w:rPr>
          <w:rFonts w:asciiTheme="majorHAnsi" w:hAnsiTheme="majorHAnsi"/>
          <w:i/>
          <w:sz w:val="24"/>
          <w:szCs w:val="24"/>
        </w:rPr>
        <w:t>F</w:t>
      </w:r>
      <w:r w:rsidR="00D50798">
        <w:rPr>
          <w:rFonts w:asciiTheme="majorHAnsi" w:hAnsiTheme="majorHAnsi"/>
          <w:sz w:val="24"/>
          <w:szCs w:val="24"/>
        </w:rPr>
        <w:t xml:space="preserve">(1.23,19.67)=.64, </w:t>
      </w:r>
      <w:r w:rsidR="00D50798" w:rsidRPr="00567585">
        <w:rPr>
          <w:rFonts w:asciiTheme="majorHAnsi" w:hAnsiTheme="majorHAnsi"/>
          <w:i/>
          <w:sz w:val="24"/>
          <w:szCs w:val="24"/>
        </w:rPr>
        <w:t>p</w:t>
      </w:r>
      <w:r w:rsidR="00D50798">
        <w:rPr>
          <w:rFonts w:asciiTheme="majorHAnsi" w:hAnsiTheme="majorHAnsi"/>
          <w:sz w:val="24"/>
          <w:szCs w:val="24"/>
        </w:rPr>
        <w:t>=.46</w:t>
      </w:r>
      <w:r w:rsidR="00D50798"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sidR="00D50798">
        <w:rPr>
          <w:rFonts w:asciiTheme="majorHAnsi" w:hAnsiTheme="majorHAnsi"/>
          <w:sz w:val="24"/>
          <w:szCs w:val="24"/>
        </w:rPr>
        <w:t xml:space="preserve"> =.04],  and</w:t>
      </w:r>
      <w:r w:rsidR="00823BA5">
        <w:rPr>
          <w:rFonts w:asciiTheme="majorHAnsi" w:hAnsiTheme="majorHAnsi"/>
          <w:sz w:val="24"/>
          <w:szCs w:val="24"/>
        </w:rPr>
        <w:t xml:space="preserve"> no</w:t>
      </w:r>
      <w:r w:rsidR="00D50798">
        <w:rPr>
          <w:rFonts w:asciiTheme="majorHAnsi" w:hAnsiTheme="majorHAnsi"/>
          <w:sz w:val="24"/>
          <w:szCs w:val="24"/>
        </w:rPr>
        <w:t xml:space="preserve"> statistically significant interaction between the two factors [</w:t>
      </w:r>
      <w:r w:rsidR="00D50798" w:rsidRPr="00567585">
        <w:rPr>
          <w:rFonts w:asciiTheme="majorHAnsi" w:hAnsiTheme="majorHAnsi"/>
          <w:i/>
          <w:sz w:val="24"/>
          <w:szCs w:val="24"/>
        </w:rPr>
        <w:t>F</w:t>
      </w:r>
      <w:r w:rsidR="00D50798">
        <w:rPr>
          <w:rFonts w:asciiTheme="majorHAnsi" w:hAnsiTheme="majorHAnsi"/>
          <w:sz w:val="24"/>
          <w:szCs w:val="24"/>
        </w:rPr>
        <w:t xml:space="preserve">(3.26,52.08)=.97, </w:t>
      </w:r>
      <w:r w:rsidR="00D50798" w:rsidRPr="00567585">
        <w:rPr>
          <w:rFonts w:asciiTheme="majorHAnsi" w:hAnsiTheme="majorHAnsi"/>
          <w:i/>
          <w:sz w:val="24"/>
          <w:szCs w:val="24"/>
        </w:rPr>
        <w:t>p</w:t>
      </w:r>
      <w:r w:rsidR="00D50798">
        <w:rPr>
          <w:rFonts w:asciiTheme="majorHAnsi" w:hAnsiTheme="majorHAnsi"/>
          <w:sz w:val="24"/>
          <w:szCs w:val="24"/>
        </w:rPr>
        <w:t>=.42</w:t>
      </w:r>
      <w:r w:rsidR="00D50798"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ɳ</m:t>
            </m:r>
          </m:e>
          <m:sub>
            <m:r>
              <w:rPr>
                <w:rFonts w:ascii="Cambria Math" w:hAnsi="Cambria Math"/>
                <w:sz w:val="24"/>
                <w:szCs w:val="24"/>
              </w:rPr>
              <m:t>p</m:t>
            </m:r>
          </m:sub>
          <m:sup>
            <m:r>
              <w:rPr>
                <w:rFonts w:ascii="Cambria Math" w:hAnsi="Cambria Math"/>
                <w:sz w:val="24"/>
                <w:szCs w:val="24"/>
              </w:rPr>
              <m:t>2</m:t>
            </m:r>
          </m:sup>
        </m:sSubSup>
      </m:oMath>
      <w:r w:rsidR="00D50798">
        <w:rPr>
          <w:rFonts w:asciiTheme="majorHAnsi" w:hAnsiTheme="majorHAnsi"/>
          <w:sz w:val="24"/>
          <w:szCs w:val="24"/>
        </w:rPr>
        <w:t xml:space="preserve"> =.06]. </w:t>
      </w:r>
    </w:p>
    <w:p w:rsidR="00823BA5" w:rsidRDefault="00A7605B" w:rsidP="00823BA5">
      <w:pPr>
        <w:spacing w:line="480" w:lineRule="auto"/>
        <w:jc w:val="both"/>
        <w:rPr>
          <w:rFonts w:asciiTheme="majorHAnsi" w:hAnsiTheme="majorHAnsi"/>
          <w:sz w:val="24"/>
          <w:szCs w:val="24"/>
        </w:rPr>
      </w:pPr>
      <w:r>
        <w:rPr>
          <w:rFonts w:asciiTheme="majorHAnsi" w:hAnsiTheme="majorHAnsi"/>
          <w:sz w:val="24"/>
          <w:szCs w:val="24"/>
        </w:rPr>
        <w:t xml:space="preserve">In the Serial condition same analysis </w:t>
      </w:r>
      <w:r w:rsidRPr="00801EEF">
        <w:rPr>
          <w:rFonts w:asciiTheme="majorHAnsi" w:hAnsiTheme="majorHAnsi"/>
          <w:sz w:val="24"/>
          <w:szCs w:val="24"/>
        </w:rPr>
        <w:t xml:space="preserve">revealed a </w:t>
      </w:r>
      <w:r>
        <w:rPr>
          <w:rFonts w:asciiTheme="majorHAnsi" w:hAnsiTheme="majorHAnsi"/>
          <w:sz w:val="24"/>
          <w:szCs w:val="24"/>
        </w:rPr>
        <w:t xml:space="preserve">statistically </w:t>
      </w:r>
      <w:r w:rsidRPr="00801EEF">
        <w:rPr>
          <w:rFonts w:asciiTheme="majorHAnsi" w:hAnsiTheme="majorHAnsi"/>
          <w:sz w:val="24"/>
          <w:szCs w:val="24"/>
        </w:rPr>
        <w:t>significa</w:t>
      </w:r>
      <w:r>
        <w:rPr>
          <w:rFonts w:asciiTheme="majorHAnsi" w:hAnsiTheme="majorHAnsi"/>
          <w:sz w:val="24"/>
          <w:szCs w:val="24"/>
        </w:rPr>
        <w:t>nt main effect of Target Side [</w:t>
      </w:r>
      <w:r w:rsidRPr="00567585">
        <w:rPr>
          <w:rFonts w:asciiTheme="majorHAnsi" w:hAnsiTheme="majorHAnsi"/>
          <w:i/>
          <w:sz w:val="24"/>
          <w:szCs w:val="24"/>
        </w:rPr>
        <w:t>F</w:t>
      </w:r>
      <w:r>
        <w:rPr>
          <w:rFonts w:asciiTheme="majorHAnsi" w:hAnsiTheme="majorHAnsi"/>
          <w:sz w:val="24"/>
          <w:szCs w:val="24"/>
        </w:rPr>
        <w:t>(</w:t>
      </w:r>
      <w:r w:rsidR="00823BA5">
        <w:rPr>
          <w:rFonts w:asciiTheme="majorHAnsi" w:hAnsiTheme="majorHAnsi"/>
          <w:sz w:val="24"/>
          <w:szCs w:val="24"/>
        </w:rPr>
        <w:t>2,32</w:t>
      </w:r>
      <w:r>
        <w:rPr>
          <w:rFonts w:asciiTheme="majorHAnsi" w:hAnsiTheme="majorHAnsi"/>
          <w:sz w:val="24"/>
          <w:szCs w:val="24"/>
        </w:rPr>
        <w:t>)=</w:t>
      </w:r>
      <w:r w:rsidR="00823BA5">
        <w:rPr>
          <w:rFonts w:asciiTheme="majorHAnsi" w:hAnsiTheme="majorHAnsi"/>
          <w:sz w:val="24"/>
          <w:szCs w:val="24"/>
        </w:rPr>
        <w:t>9.99</w:t>
      </w:r>
      <w:r>
        <w:rPr>
          <w:rFonts w:asciiTheme="majorHAnsi" w:hAnsiTheme="majorHAnsi"/>
          <w:sz w:val="24"/>
          <w:szCs w:val="24"/>
        </w:rPr>
        <w:t xml:space="preserve">, </w:t>
      </w:r>
      <w:r w:rsidRPr="00567585">
        <w:rPr>
          <w:rFonts w:asciiTheme="majorHAnsi" w:hAnsiTheme="majorHAnsi"/>
          <w:i/>
          <w:sz w:val="24"/>
          <w:szCs w:val="24"/>
        </w:rPr>
        <w:t>p</w:t>
      </w:r>
      <w:r w:rsidR="00823BA5">
        <w:rPr>
          <w:rFonts w:asciiTheme="majorHAnsi" w:hAnsiTheme="majorHAnsi"/>
          <w:sz w:val="24"/>
          <w:szCs w:val="24"/>
        </w:rPr>
        <w:t>&lt;.001</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Pr>
          <w:rFonts w:asciiTheme="majorHAnsi" w:hAnsiTheme="majorHAnsi"/>
          <w:sz w:val="24"/>
          <w:szCs w:val="24"/>
        </w:rPr>
        <w:t xml:space="preserve"> =.</w:t>
      </w:r>
      <w:r w:rsidR="00823BA5">
        <w:rPr>
          <w:rFonts w:asciiTheme="majorHAnsi" w:hAnsiTheme="majorHAnsi"/>
          <w:sz w:val="24"/>
          <w:szCs w:val="24"/>
        </w:rPr>
        <w:t>38],</w:t>
      </w:r>
      <w:r w:rsidR="00823BA5" w:rsidRPr="00823BA5">
        <w:rPr>
          <w:rFonts w:asciiTheme="majorHAnsi" w:hAnsiTheme="majorHAnsi"/>
          <w:sz w:val="24"/>
          <w:szCs w:val="24"/>
        </w:rPr>
        <w:t xml:space="preserve"> </w:t>
      </w:r>
      <w:r w:rsidR="00823BA5">
        <w:rPr>
          <w:rFonts w:asciiTheme="majorHAnsi" w:hAnsiTheme="majorHAnsi"/>
          <w:sz w:val="24"/>
          <w:szCs w:val="24"/>
        </w:rPr>
        <w:t>significant effect of Session [</w:t>
      </w:r>
      <w:r w:rsidR="00823BA5" w:rsidRPr="00567585">
        <w:rPr>
          <w:rFonts w:asciiTheme="majorHAnsi" w:hAnsiTheme="majorHAnsi"/>
          <w:i/>
          <w:sz w:val="24"/>
          <w:szCs w:val="24"/>
        </w:rPr>
        <w:t>F</w:t>
      </w:r>
      <w:r w:rsidR="00823BA5">
        <w:rPr>
          <w:rFonts w:asciiTheme="majorHAnsi" w:hAnsiTheme="majorHAnsi"/>
          <w:sz w:val="24"/>
          <w:szCs w:val="24"/>
        </w:rPr>
        <w:t xml:space="preserve">(1.84,29.45)=16.00, </w:t>
      </w:r>
      <w:r w:rsidR="00823BA5" w:rsidRPr="00567585">
        <w:rPr>
          <w:rFonts w:asciiTheme="majorHAnsi" w:hAnsiTheme="majorHAnsi"/>
          <w:i/>
          <w:sz w:val="24"/>
          <w:szCs w:val="24"/>
        </w:rPr>
        <w:t>p</w:t>
      </w:r>
      <w:r w:rsidR="00823BA5">
        <w:rPr>
          <w:rFonts w:asciiTheme="majorHAnsi" w:hAnsiTheme="majorHAnsi"/>
          <w:sz w:val="24"/>
          <w:szCs w:val="24"/>
        </w:rPr>
        <w:t>&lt;.001</w:t>
      </w:r>
      <w:r w:rsidR="00823BA5"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sidR="00823BA5">
        <w:rPr>
          <w:rFonts w:asciiTheme="majorHAnsi" w:hAnsiTheme="majorHAnsi"/>
          <w:sz w:val="24"/>
          <w:szCs w:val="24"/>
        </w:rPr>
        <w:t xml:space="preserve"> =.50],  and statistically significant interaction between the two factors [</w:t>
      </w:r>
      <w:r w:rsidR="00823BA5" w:rsidRPr="00567585">
        <w:rPr>
          <w:rFonts w:asciiTheme="majorHAnsi" w:hAnsiTheme="majorHAnsi"/>
          <w:i/>
          <w:sz w:val="24"/>
          <w:szCs w:val="24"/>
        </w:rPr>
        <w:t>F</w:t>
      </w:r>
      <w:r w:rsidR="00823BA5">
        <w:rPr>
          <w:rFonts w:asciiTheme="majorHAnsi" w:hAnsiTheme="majorHAnsi"/>
          <w:sz w:val="24"/>
          <w:szCs w:val="24"/>
        </w:rPr>
        <w:t xml:space="preserve">(3.51,56.21)=5.02, </w:t>
      </w:r>
      <w:r w:rsidR="00823BA5" w:rsidRPr="00567585">
        <w:rPr>
          <w:rFonts w:asciiTheme="majorHAnsi" w:hAnsiTheme="majorHAnsi"/>
          <w:i/>
          <w:sz w:val="24"/>
          <w:szCs w:val="24"/>
        </w:rPr>
        <w:t>p</w:t>
      </w:r>
      <w:r w:rsidR="00823BA5">
        <w:rPr>
          <w:rFonts w:asciiTheme="majorHAnsi" w:hAnsiTheme="majorHAnsi"/>
          <w:sz w:val="24"/>
          <w:szCs w:val="24"/>
        </w:rPr>
        <w:t>=.002</w:t>
      </w:r>
      <w:r w:rsidR="00823BA5"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ɳ</m:t>
            </m:r>
          </m:e>
          <m:sub>
            <m:r>
              <w:rPr>
                <w:rFonts w:ascii="Cambria Math" w:hAnsi="Cambria Math"/>
                <w:sz w:val="24"/>
                <w:szCs w:val="24"/>
              </w:rPr>
              <m:t>p</m:t>
            </m:r>
          </m:sub>
          <m:sup>
            <m:r>
              <w:rPr>
                <w:rFonts w:ascii="Cambria Math" w:hAnsi="Cambria Math"/>
                <w:sz w:val="24"/>
                <w:szCs w:val="24"/>
              </w:rPr>
              <m:t>2</m:t>
            </m:r>
          </m:sup>
        </m:sSubSup>
      </m:oMath>
      <w:r w:rsidR="00823BA5">
        <w:rPr>
          <w:rFonts w:asciiTheme="majorHAnsi" w:hAnsiTheme="majorHAnsi"/>
          <w:sz w:val="24"/>
          <w:szCs w:val="24"/>
        </w:rPr>
        <w:t xml:space="preserve"> =.24]. Then we split this interaction by Target Side and conduct 3 separate one-way ANOVA’s to look at the effect of session.</w:t>
      </w:r>
    </w:p>
    <w:p w:rsidR="0053092F" w:rsidRDefault="00823BA5" w:rsidP="0053092F">
      <w:pPr>
        <w:spacing w:line="480" w:lineRule="auto"/>
        <w:jc w:val="both"/>
        <w:rPr>
          <w:rFonts w:asciiTheme="majorHAnsi" w:hAnsiTheme="majorHAnsi"/>
          <w:sz w:val="24"/>
          <w:szCs w:val="24"/>
        </w:rPr>
      </w:pPr>
      <w:r>
        <w:rPr>
          <w:rFonts w:asciiTheme="majorHAnsi" w:hAnsiTheme="majorHAnsi"/>
          <w:sz w:val="24"/>
          <w:szCs w:val="24"/>
        </w:rPr>
        <w:t>For target absent there was no increase in accuracy with Session [</w:t>
      </w:r>
      <w:r w:rsidRPr="00567585">
        <w:rPr>
          <w:rFonts w:asciiTheme="majorHAnsi" w:hAnsiTheme="majorHAnsi"/>
          <w:i/>
          <w:sz w:val="24"/>
          <w:szCs w:val="24"/>
        </w:rPr>
        <w:t>F</w:t>
      </w:r>
      <w:r>
        <w:rPr>
          <w:rFonts w:asciiTheme="majorHAnsi" w:hAnsiTheme="majorHAnsi"/>
          <w:sz w:val="24"/>
          <w:szCs w:val="24"/>
        </w:rPr>
        <w:t>(4,80)=</w:t>
      </w:r>
      <w:r w:rsidR="0053092F">
        <w:rPr>
          <w:rFonts w:asciiTheme="majorHAnsi" w:hAnsiTheme="majorHAnsi"/>
          <w:sz w:val="24"/>
          <w:szCs w:val="24"/>
        </w:rPr>
        <w:t>.64</w:t>
      </w:r>
      <w:r>
        <w:rPr>
          <w:rFonts w:asciiTheme="majorHAnsi" w:hAnsiTheme="majorHAnsi"/>
          <w:sz w:val="24"/>
          <w:szCs w:val="24"/>
        </w:rPr>
        <w:t xml:space="preserve">, </w:t>
      </w:r>
      <w:r w:rsidRPr="00567585">
        <w:rPr>
          <w:rFonts w:asciiTheme="majorHAnsi" w:hAnsiTheme="majorHAnsi"/>
          <w:i/>
          <w:sz w:val="24"/>
          <w:szCs w:val="24"/>
        </w:rPr>
        <w:t>p</w:t>
      </w:r>
      <w:r w:rsidR="0053092F">
        <w:rPr>
          <w:rFonts w:asciiTheme="majorHAnsi" w:hAnsiTheme="majorHAnsi"/>
          <w:sz w:val="24"/>
          <w:szCs w:val="24"/>
        </w:rPr>
        <w:t>=.64</w:t>
      </w:r>
      <w:r>
        <w:rPr>
          <w:rFonts w:asciiTheme="majorHAnsi" w:hAnsiTheme="majorHAnsi"/>
          <w:sz w:val="24"/>
          <w:szCs w:val="24"/>
        </w:rPr>
        <w:t>].</w:t>
      </w:r>
      <w:r w:rsidR="0053092F" w:rsidRPr="0053092F">
        <w:rPr>
          <w:rFonts w:asciiTheme="majorHAnsi" w:hAnsiTheme="majorHAnsi"/>
          <w:sz w:val="24"/>
          <w:szCs w:val="24"/>
        </w:rPr>
        <w:t xml:space="preserve"> </w:t>
      </w:r>
      <w:r w:rsidR="0053092F">
        <w:rPr>
          <w:rFonts w:asciiTheme="majorHAnsi" w:hAnsiTheme="majorHAnsi"/>
          <w:sz w:val="24"/>
          <w:szCs w:val="24"/>
        </w:rPr>
        <w:t>[ session 1 M=</w:t>
      </w:r>
      <w:r w:rsidR="00F029C1">
        <w:rPr>
          <w:rFonts w:asciiTheme="majorHAnsi" w:hAnsiTheme="majorHAnsi"/>
          <w:sz w:val="24"/>
          <w:szCs w:val="24"/>
        </w:rPr>
        <w:t>95.88</w:t>
      </w:r>
      <w:r w:rsidR="0053092F">
        <w:rPr>
          <w:rFonts w:asciiTheme="majorHAnsi" w:hAnsiTheme="majorHAnsi"/>
          <w:sz w:val="24"/>
          <w:szCs w:val="24"/>
        </w:rPr>
        <w:t>, SD=</w:t>
      </w:r>
      <w:r w:rsidR="00F029C1">
        <w:rPr>
          <w:rFonts w:asciiTheme="majorHAnsi" w:hAnsiTheme="majorHAnsi"/>
          <w:sz w:val="24"/>
          <w:szCs w:val="24"/>
        </w:rPr>
        <w:t>8.88</w:t>
      </w:r>
      <w:r w:rsidR="0053092F">
        <w:rPr>
          <w:rFonts w:asciiTheme="majorHAnsi" w:hAnsiTheme="majorHAnsi"/>
          <w:sz w:val="24"/>
          <w:szCs w:val="24"/>
        </w:rPr>
        <w:t>, to session5 M=</w:t>
      </w:r>
      <w:r w:rsidR="00F029C1">
        <w:rPr>
          <w:rFonts w:asciiTheme="majorHAnsi" w:hAnsiTheme="majorHAnsi"/>
          <w:sz w:val="24"/>
          <w:szCs w:val="24"/>
        </w:rPr>
        <w:t>97.35</w:t>
      </w:r>
      <w:r w:rsidR="0053092F">
        <w:rPr>
          <w:rFonts w:asciiTheme="majorHAnsi" w:hAnsiTheme="majorHAnsi"/>
          <w:sz w:val="24"/>
          <w:szCs w:val="24"/>
        </w:rPr>
        <w:t>, SD=</w:t>
      </w:r>
      <w:r w:rsidR="00F029C1">
        <w:rPr>
          <w:rFonts w:asciiTheme="majorHAnsi" w:hAnsiTheme="majorHAnsi"/>
          <w:sz w:val="24"/>
          <w:szCs w:val="24"/>
        </w:rPr>
        <w:t>9.70</w:t>
      </w:r>
      <w:r w:rsidR="0053092F">
        <w:rPr>
          <w:rFonts w:asciiTheme="majorHAnsi" w:hAnsiTheme="majorHAnsi"/>
          <w:sz w:val="24"/>
          <w:szCs w:val="24"/>
        </w:rPr>
        <w:t xml:space="preserve">). </w:t>
      </w:r>
    </w:p>
    <w:p w:rsidR="00823BA5" w:rsidRDefault="00823BA5" w:rsidP="00823BA5">
      <w:pPr>
        <w:spacing w:line="480" w:lineRule="auto"/>
        <w:jc w:val="both"/>
        <w:rPr>
          <w:rFonts w:asciiTheme="majorHAnsi" w:hAnsiTheme="majorHAnsi"/>
          <w:sz w:val="24"/>
          <w:szCs w:val="24"/>
        </w:rPr>
      </w:pPr>
    </w:p>
    <w:p w:rsidR="00823BA5" w:rsidRDefault="00823BA5" w:rsidP="00823BA5">
      <w:pPr>
        <w:spacing w:line="480" w:lineRule="auto"/>
        <w:jc w:val="both"/>
        <w:rPr>
          <w:rFonts w:asciiTheme="majorHAnsi" w:hAnsiTheme="majorHAnsi"/>
          <w:sz w:val="24"/>
          <w:szCs w:val="24"/>
        </w:rPr>
      </w:pPr>
      <w:r>
        <w:rPr>
          <w:rFonts w:asciiTheme="majorHAnsi" w:hAnsiTheme="majorHAnsi"/>
          <w:sz w:val="24"/>
          <w:szCs w:val="24"/>
        </w:rPr>
        <w:t>For target in the sighted field there was increase in accuracy with Session [</w:t>
      </w:r>
      <w:r w:rsidRPr="00567585">
        <w:rPr>
          <w:rFonts w:asciiTheme="majorHAnsi" w:hAnsiTheme="majorHAnsi"/>
          <w:i/>
          <w:sz w:val="24"/>
          <w:szCs w:val="24"/>
        </w:rPr>
        <w:t>F</w:t>
      </w:r>
      <w:r>
        <w:rPr>
          <w:rFonts w:asciiTheme="majorHAnsi" w:hAnsiTheme="majorHAnsi"/>
          <w:sz w:val="24"/>
          <w:szCs w:val="24"/>
        </w:rPr>
        <w:t>(</w:t>
      </w:r>
      <w:r w:rsidR="0053092F">
        <w:rPr>
          <w:rFonts w:asciiTheme="majorHAnsi" w:hAnsiTheme="majorHAnsi"/>
          <w:sz w:val="24"/>
          <w:szCs w:val="24"/>
        </w:rPr>
        <w:t>4, 80</w:t>
      </w:r>
      <w:r>
        <w:rPr>
          <w:rFonts w:asciiTheme="majorHAnsi" w:hAnsiTheme="majorHAnsi"/>
          <w:sz w:val="24"/>
          <w:szCs w:val="24"/>
        </w:rPr>
        <w:t>)=</w:t>
      </w:r>
      <w:r w:rsidR="0053092F">
        <w:rPr>
          <w:rFonts w:asciiTheme="majorHAnsi" w:hAnsiTheme="majorHAnsi"/>
          <w:sz w:val="24"/>
          <w:szCs w:val="24"/>
        </w:rPr>
        <w:t>3.20</w:t>
      </w:r>
      <w:r>
        <w:rPr>
          <w:rFonts w:asciiTheme="majorHAnsi" w:hAnsiTheme="majorHAnsi"/>
          <w:sz w:val="24"/>
          <w:szCs w:val="24"/>
        </w:rPr>
        <w:t xml:space="preserve">, </w:t>
      </w:r>
      <w:r w:rsidR="0053092F">
        <w:rPr>
          <w:rFonts w:asciiTheme="majorHAnsi" w:hAnsiTheme="majorHAnsi"/>
          <w:i/>
          <w:sz w:val="24"/>
          <w:szCs w:val="24"/>
        </w:rPr>
        <w:t>p=.02</w:t>
      </w:r>
      <w:r>
        <w:rPr>
          <w:rFonts w:asciiTheme="majorHAnsi" w:hAnsiTheme="majorHAnsi"/>
          <w:sz w:val="24"/>
          <w:szCs w:val="24"/>
        </w:rPr>
        <w:t xml:space="preserve">]. </w:t>
      </w:r>
      <w:proofErr w:type="spellStart"/>
      <w:r>
        <w:rPr>
          <w:rFonts w:asciiTheme="majorHAnsi" w:hAnsiTheme="majorHAnsi"/>
          <w:sz w:val="24"/>
          <w:szCs w:val="24"/>
        </w:rPr>
        <w:t>Tukey</w:t>
      </w:r>
      <w:proofErr w:type="spellEnd"/>
      <w:r>
        <w:rPr>
          <w:rFonts w:asciiTheme="majorHAnsi" w:hAnsiTheme="majorHAnsi"/>
          <w:sz w:val="24"/>
          <w:szCs w:val="24"/>
        </w:rPr>
        <w:t xml:space="preserve"> HSD post hoc test showed that participants significantly increased accuracy c</w:t>
      </w:r>
      <w:r w:rsidR="007E6A56">
        <w:rPr>
          <w:rFonts w:asciiTheme="majorHAnsi" w:hAnsiTheme="majorHAnsi"/>
          <w:sz w:val="24"/>
          <w:szCs w:val="24"/>
        </w:rPr>
        <w:t>ompared to the first session (</w:t>
      </w:r>
      <w:r>
        <w:rPr>
          <w:rFonts w:asciiTheme="majorHAnsi" w:hAnsiTheme="majorHAnsi"/>
          <w:sz w:val="24"/>
          <w:szCs w:val="24"/>
        </w:rPr>
        <w:t>increase from</w:t>
      </w:r>
      <w:r w:rsidR="007E6A56">
        <w:rPr>
          <w:rFonts w:asciiTheme="majorHAnsi" w:hAnsiTheme="majorHAnsi"/>
          <w:sz w:val="24"/>
          <w:szCs w:val="24"/>
        </w:rPr>
        <w:t xml:space="preserve"> Monday</w:t>
      </w:r>
      <w:r w:rsidR="0053092F">
        <w:rPr>
          <w:rFonts w:asciiTheme="majorHAnsi" w:hAnsiTheme="majorHAnsi"/>
          <w:sz w:val="24"/>
          <w:szCs w:val="24"/>
        </w:rPr>
        <w:t xml:space="preserve"> </w:t>
      </w:r>
      <w:r w:rsidR="007E6A56">
        <w:rPr>
          <w:rFonts w:asciiTheme="majorHAnsi" w:hAnsiTheme="majorHAnsi"/>
          <w:sz w:val="24"/>
          <w:szCs w:val="24"/>
        </w:rPr>
        <w:t>[</w:t>
      </w:r>
      <w:r w:rsidR="0053092F">
        <w:rPr>
          <w:rFonts w:asciiTheme="majorHAnsi" w:hAnsiTheme="majorHAnsi"/>
          <w:sz w:val="24"/>
          <w:szCs w:val="24"/>
        </w:rPr>
        <w:t>M=74.12, SD=20.93</w:t>
      </w:r>
      <w:r w:rsidR="007E6A56">
        <w:rPr>
          <w:rFonts w:asciiTheme="majorHAnsi" w:hAnsiTheme="majorHAnsi"/>
          <w:sz w:val="24"/>
          <w:szCs w:val="24"/>
        </w:rPr>
        <w:t>], to Friday</w:t>
      </w:r>
      <w:r w:rsidR="0053092F">
        <w:rPr>
          <w:rFonts w:asciiTheme="majorHAnsi" w:hAnsiTheme="majorHAnsi"/>
          <w:sz w:val="24"/>
          <w:szCs w:val="24"/>
        </w:rPr>
        <w:t xml:space="preserve"> </w:t>
      </w:r>
      <w:r w:rsidR="007E6A56">
        <w:rPr>
          <w:rFonts w:asciiTheme="majorHAnsi" w:hAnsiTheme="majorHAnsi"/>
          <w:sz w:val="24"/>
          <w:szCs w:val="24"/>
        </w:rPr>
        <w:t>[</w:t>
      </w:r>
      <w:r w:rsidR="0053092F">
        <w:rPr>
          <w:rFonts w:asciiTheme="majorHAnsi" w:hAnsiTheme="majorHAnsi"/>
          <w:sz w:val="24"/>
          <w:szCs w:val="24"/>
        </w:rPr>
        <w:t>M=91.76, SD=14.68</w:t>
      </w:r>
      <w:r>
        <w:rPr>
          <w:rFonts w:asciiTheme="majorHAnsi" w:hAnsiTheme="majorHAnsi"/>
          <w:sz w:val="24"/>
          <w:szCs w:val="24"/>
        </w:rPr>
        <w:t xml:space="preserve">, </w:t>
      </w:r>
      <w:r w:rsidR="0053092F">
        <w:rPr>
          <w:rFonts w:asciiTheme="majorHAnsi" w:hAnsiTheme="majorHAnsi"/>
          <w:sz w:val="24"/>
          <w:szCs w:val="24"/>
        </w:rPr>
        <w:t>p=.05</w:t>
      </w:r>
      <w:r w:rsidR="007E6A56">
        <w:rPr>
          <w:rFonts w:asciiTheme="majorHAnsi" w:hAnsiTheme="majorHAnsi"/>
          <w:sz w:val="24"/>
          <w:szCs w:val="24"/>
        </w:rPr>
        <w:t>]</w:t>
      </w:r>
      <w:r>
        <w:rPr>
          <w:rFonts w:asciiTheme="majorHAnsi" w:hAnsiTheme="majorHAnsi"/>
          <w:sz w:val="24"/>
          <w:szCs w:val="24"/>
        </w:rPr>
        <w:t xml:space="preserve">). </w:t>
      </w:r>
    </w:p>
    <w:p w:rsidR="00823BA5" w:rsidRDefault="00823BA5" w:rsidP="00823BA5">
      <w:pPr>
        <w:spacing w:line="480" w:lineRule="auto"/>
        <w:jc w:val="both"/>
        <w:rPr>
          <w:rFonts w:asciiTheme="majorHAnsi" w:hAnsiTheme="majorHAnsi"/>
          <w:sz w:val="24"/>
          <w:szCs w:val="24"/>
        </w:rPr>
      </w:pPr>
      <w:r>
        <w:rPr>
          <w:rFonts w:asciiTheme="majorHAnsi" w:hAnsiTheme="majorHAnsi"/>
          <w:sz w:val="24"/>
          <w:szCs w:val="24"/>
        </w:rPr>
        <w:t>For target in the blind field there was increase in accuracy with Session [</w:t>
      </w:r>
      <w:r w:rsidRPr="00567585">
        <w:rPr>
          <w:rFonts w:asciiTheme="majorHAnsi" w:hAnsiTheme="majorHAnsi"/>
          <w:i/>
          <w:sz w:val="24"/>
          <w:szCs w:val="24"/>
        </w:rPr>
        <w:t>F</w:t>
      </w:r>
      <w:r w:rsidR="0053092F">
        <w:rPr>
          <w:rFonts w:asciiTheme="majorHAnsi" w:hAnsiTheme="majorHAnsi"/>
          <w:sz w:val="24"/>
          <w:szCs w:val="24"/>
        </w:rPr>
        <w:t>(4, 80)=7.41</w:t>
      </w:r>
      <w:r>
        <w:rPr>
          <w:rFonts w:asciiTheme="majorHAnsi" w:hAnsiTheme="majorHAnsi"/>
          <w:sz w:val="24"/>
          <w:szCs w:val="24"/>
        </w:rPr>
        <w:t xml:space="preserve">, </w:t>
      </w:r>
      <w:r>
        <w:rPr>
          <w:rFonts w:asciiTheme="majorHAnsi" w:hAnsiTheme="majorHAnsi"/>
          <w:i/>
          <w:sz w:val="24"/>
          <w:szCs w:val="24"/>
        </w:rPr>
        <w:t>p&lt;.001</w:t>
      </w:r>
      <w:r>
        <w:rPr>
          <w:rFonts w:asciiTheme="majorHAnsi" w:hAnsiTheme="majorHAnsi"/>
          <w:sz w:val="24"/>
          <w:szCs w:val="24"/>
        </w:rPr>
        <w:t xml:space="preserve">]. </w:t>
      </w:r>
      <w:proofErr w:type="spellStart"/>
      <w:r>
        <w:rPr>
          <w:rFonts w:asciiTheme="majorHAnsi" w:hAnsiTheme="majorHAnsi"/>
          <w:sz w:val="24"/>
          <w:szCs w:val="24"/>
        </w:rPr>
        <w:t>Tukey</w:t>
      </w:r>
      <w:proofErr w:type="spellEnd"/>
      <w:r>
        <w:rPr>
          <w:rFonts w:asciiTheme="majorHAnsi" w:hAnsiTheme="majorHAnsi"/>
          <w:sz w:val="24"/>
          <w:szCs w:val="24"/>
        </w:rPr>
        <w:t xml:space="preserve"> HSD post hoc test showed that participants significantly increased accuracy compared to the first session (  increase from session 1 M=</w:t>
      </w:r>
      <w:r w:rsidR="0053092F">
        <w:rPr>
          <w:rFonts w:asciiTheme="majorHAnsi" w:hAnsiTheme="majorHAnsi"/>
          <w:sz w:val="24"/>
          <w:szCs w:val="24"/>
        </w:rPr>
        <w:t>61.76</w:t>
      </w:r>
      <w:r>
        <w:rPr>
          <w:rFonts w:asciiTheme="majorHAnsi" w:hAnsiTheme="majorHAnsi"/>
          <w:sz w:val="24"/>
          <w:szCs w:val="24"/>
        </w:rPr>
        <w:t>, SD=</w:t>
      </w:r>
      <w:r w:rsidR="0053092F">
        <w:rPr>
          <w:rFonts w:asciiTheme="majorHAnsi" w:hAnsiTheme="majorHAnsi"/>
          <w:sz w:val="24"/>
          <w:szCs w:val="24"/>
        </w:rPr>
        <w:t>23.25</w:t>
      </w:r>
      <w:r>
        <w:rPr>
          <w:rFonts w:asciiTheme="majorHAnsi" w:hAnsiTheme="majorHAnsi"/>
          <w:sz w:val="24"/>
          <w:szCs w:val="24"/>
        </w:rPr>
        <w:t>, to session5 M=</w:t>
      </w:r>
      <w:r w:rsidR="0053092F">
        <w:rPr>
          <w:rFonts w:asciiTheme="majorHAnsi" w:hAnsiTheme="majorHAnsi"/>
          <w:sz w:val="24"/>
          <w:szCs w:val="24"/>
        </w:rPr>
        <w:t>91.76</w:t>
      </w:r>
      <w:r>
        <w:rPr>
          <w:rFonts w:asciiTheme="majorHAnsi" w:hAnsiTheme="majorHAnsi"/>
          <w:sz w:val="24"/>
          <w:szCs w:val="24"/>
        </w:rPr>
        <w:t>, SD=</w:t>
      </w:r>
      <w:r w:rsidR="0053092F">
        <w:rPr>
          <w:rFonts w:asciiTheme="majorHAnsi" w:hAnsiTheme="majorHAnsi"/>
          <w:sz w:val="24"/>
          <w:szCs w:val="24"/>
        </w:rPr>
        <w:t>15.90</w:t>
      </w:r>
      <w:r>
        <w:rPr>
          <w:rFonts w:asciiTheme="majorHAnsi" w:hAnsiTheme="majorHAnsi"/>
          <w:sz w:val="24"/>
          <w:szCs w:val="24"/>
        </w:rPr>
        <w:t xml:space="preserve">, p&lt;.001). </w:t>
      </w:r>
    </w:p>
    <w:p w:rsidR="00B22C02" w:rsidRDefault="00B22C02" w:rsidP="00823BA5">
      <w:pPr>
        <w:spacing w:line="480" w:lineRule="auto"/>
        <w:jc w:val="both"/>
        <w:rPr>
          <w:rFonts w:asciiTheme="majorHAnsi" w:hAnsiTheme="majorHAnsi"/>
          <w:b/>
          <w:i/>
          <w:sz w:val="24"/>
          <w:szCs w:val="24"/>
        </w:rPr>
      </w:pPr>
      <w:r w:rsidRPr="00B22C02">
        <w:rPr>
          <w:rFonts w:asciiTheme="majorHAnsi" w:hAnsiTheme="majorHAnsi"/>
          <w:b/>
          <w:i/>
          <w:sz w:val="24"/>
          <w:szCs w:val="24"/>
        </w:rPr>
        <w:lastRenderedPageBreak/>
        <w:t>R</w:t>
      </w:r>
      <w:r>
        <w:rPr>
          <w:rFonts w:asciiTheme="majorHAnsi" w:hAnsiTheme="majorHAnsi"/>
          <w:b/>
          <w:i/>
          <w:sz w:val="24"/>
          <w:szCs w:val="24"/>
        </w:rPr>
        <w:t>eaction Time</w:t>
      </w:r>
    </w:p>
    <w:p w:rsidR="00B22C02" w:rsidRPr="00B22C02" w:rsidRDefault="00B22C02" w:rsidP="00823BA5">
      <w:pPr>
        <w:spacing w:line="480" w:lineRule="auto"/>
        <w:jc w:val="both"/>
        <w:rPr>
          <w:rFonts w:asciiTheme="majorHAnsi" w:hAnsiTheme="majorHAnsi"/>
          <w:b/>
          <w:i/>
          <w:sz w:val="24"/>
          <w:szCs w:val="24"/>
          <w:rPrChange w:id="102" w:author="r02al13" w:date="2016-02-24T09:42:00Z">
            <w:rPr>
              <w:rFonts w:asciiTheme="majorHAnsi" w:hAnsiTheme="majorHAnsi"/>
              <w:sz w:val="24"/>
              <w:szCs w:val="24"/>
            </w:rPr>
          </w:rPrChange>
        </w:rPr>
      </w:pPr>
    </w:p>
    <w:p w:rsidR="00E90294" w:rsidRDefault="009310F9" w:rsidP="00B22C02">
      <w:pPr>
        <w:spacing w:line="480" w:lineRule="auto"/>
        <w:jc w:val="both"/>
        <w:rPr>
          <w:ins w:id="103" w:author="Anna" w:date="2016-09-14T09:51:00Z"/>
          <w:rFonts w:asciiTheme="majorHAnsi" w:hAnsiTheme="majorHAnsi"/>
          <w:sz w:val="24"/>
          <w:szCs w:val="24"/>
        </w:rPr>
      </w:pPr>
      <w:ins w:id="104" w:author="r02al13" w:date="2016-02-24T09:43:00Z">
        <w:r w:rsidRPr="000B2B2C">
          <w:rPr>
            <w:rFonts w:asciiTheme="majorHAnsi" w:hAnsiTheme="majorHAnsi"/>
            <w:sz w:val="24"/>
            <w:szCs w:val="24"/>
          </w:rPr>
          <w:pict>
            <v:shape id="_x0000_i1026" type="#_x0000_t75" style="width:507.9pt;height:252.95pt">
              <v:imagedata r:id="rId15" o:title=""/>
            </v:shape>
          </w:pict>
        </w:r>
      </w:ins>
      <w:r w:rsidR="00B22C02" w:rsidRPr="00B22C02">
        <w:rPr>
          <w:rFonts w:asciiTheme="majorHAnsi" w:hAnsiTheme="majorHAnsi"/>
          <w:sz w:val="24"/>
          <w:szCs w:val="24"/>
        </w:rPr>
        <w:t xml:space="preserve"> </w:t>
      </w:r>
    </w:p>
    <w:p w:rsidR="00E90294" w:rsidRDefault="00E90294" w:rsidP="00B22C02">
      <w:pPr>
        <w:spacing w:line="480" w:lineRule="auto"/>
        <w:jc w:val="both"/>
        <w:rPr>
          <w:ins w:id="105" w:author="Anna" w:date="2016-09-14T09:51:00Z"/>
          <w:rFonts w:asciiTheme="majorHAnsi" w:hAnsiTheme="majorHAnsi"/>
          <w:sz w:val="24"/>
          <w:szCs w:val="24"/>
        </w:rPr>
      </w:pPr>
      <w:ins w:id="106" w:author="Anna" w:date="2016-09-14T09:52:00Z">
        <w:r>
          <w:rPr>
            <w:rFonts w:ascii="Georgia" w:hAnsi="Georgia"/>
            <w:color w:val="333333"/>
            <w:sz w:val="21"/>
            <w:szCs w:val="21"/>
            <w:shd w:val="clear" w:color="auto" w:fill="F2F2F2"/>
          </w:rPr>
          <w:t>A multiple regression was run to predict Reaction Time from session, trial type, target side</w:t>
        </w:r>
      </w:ins>
      <w:ins w:id="107" w:author="Anna" w:date="2016-09-14T09:53:00Z">
        <w:r>
          <w:rPr>
            <w:rFonts w:ascii="Georgia" w:hAnsi="Georgia"/>
            <w:color w:val="333333"/>
            <w:sz w:val="21"/>
            <w:szCs w:val="21"/>
            <w:shd w:val="clear" w:color="auto" w:fill="F2F2F2"/>
          </w:rPr>
          <w:t xml:space="preserve"> and variability</w:t>
        </w:r>
      </w:ins>
      <w:ins w:id="108" w:author="Anna" w:date="2016-09-14T09:52:00Z">
        <w:r>
          <w:rPr>
            <w:rFonts w:ascii="Georgia" w:hAnsi="Georgia"/>
            <w:color w:val="333333"/>
            <w:sz w:val="21"/>
            <w:szCs w:val="21"/>
            <w:shd w:val="clear" w:color="auto" w:fill="F2F2F2"/>
          </w:rPr>
          <w:t xml:space="preserve">. These variables statistically significantly predicted </w:t>
        </w:r>
      </w:ins>
      <w:ins w:id="109" w:author="Anna" w:date="2016-09-14T09:53:00Z">
        <w:r>
          <w:rPr>
            <w:rFonts w:ascii="Georgia" w:hAnsi="Georgia"/>
            <w:color w:val="333333"/>
            <w:sz w:val="21"/>
            <w:szCs w:val="21"/>
            <w:shd w:val="clear" w:color="auto" w:fill="F2F2F2"/>
          </w:rPr>
          <w:t>RT</w:t>
        </w:r>
      </w:ins>
      <w:ins w:id="110" w:author="Anna" w:date="2016-09-14T09:52:00Z">
        <w:r>
          <w:rPr>
            <w:rFonts w:ascii="Georgia" w:hAnsi="Georgia"/>
            <w:color w:val="333333"/>
            <w:sz w:val="21"/>
            <w:szCs w:val="21"/>
            <w:shd w:val="clear" w:color="auto" w:fill="F2F2F2"/>
          </w:rPr>
          <w:t>,</w:t>
        </w:r>
        <w:r>
          <w:rPr>
            <w:rStyle w:val="apple-converted-space"/>
            <w:rFonts w:ascii="Georgia" w:hAnsi="Georgia"/>
            <w:color w:val="333333"/>
            <w:sz w:val="21"/>
            <w:szCs w:val="21"/>
            <w:shd w:val="clear" w:color="auto" w:fill="F2F2F2"/>
          </w:rPr>
          <w:t> </w:t>
        </w:r>
        <w:r>
          <w:rPr>
            <w:rStyle w:val="Uwydatnienie"/>
            <w:rFonts w:ascii="Georgia" w:hAnsi="Georgia"/>
            <w:color w:val="333333"/>
            <w:sz w:val="21"/>
            <w:szCs w:val="21"/>
          </w:rPr>
          <w:t>F</w:t>
        </w:r>
        <w:r>
          <w:rPr>
            <w:rFonts w:ascii="Georgia" w:hAnsi="Georgia"/>
            <w:color w:val="333333"/>
            <w:sz w:val="21"/>
            <w:szCs w:val="21"/>
            <w:shd w:val="clear" w:color="auto" w:fill="F2F2F2"/>
          </w:rPr>
          <w:t xml:space="preserve">(4, </w:t>
        </w:r>
      </w:ins>
      <w:ins w:id="111" w:author="Anna" w:date="2016-09-14T09:54:00Z">
        <w:r>
          <w:rPr>
            <w:rFonts w:ascii="Georgia" w:hAnsi="Georgia"/>
            <w:color w:val="333333"/>
            <w:sz w:val="21"/>
            <w:szCs w:val="21"/>
            <w:shd w:val="clear" w:color="auto" w:fill="F2F2F2"/>
          </w:rPr>
          <w:t>1015</w:t>
        </w:r>
      </w:ins>
      <w:ins w:id="112" w:author="Anna" w:date="2016-09-14T09:52:00Z">
        <w:r>
          <w:rPr>
            <w:rFonts w:ascii="Georgia" w:hAnsi="Georgia"/>
            <w:color w:val="333333"/>
            <w:sz w:val="21"/>
            <w:szCs w:val="21"/>
            <w:shd w:val="clear" w:color="auto" w:fill="F2F2F2"/>
          </w:rPr>
          <w:t xml:space="preserve">) = </w:t>
        </w:r>
      </w:ins>
      <w:ins w:id="113" w:author="Anna" w:date="2016-09-14T09:54:00Z">
        <w:r>
          <w:rPr>
            <w:rFonts w:ascii="Georgia" w:hAnsi="Georgia"/>
            <w:color w:val="333333"/>
            <w:sz w:val="21"/>
            <w:szCs w:val="21"/>
            <w:shd w:val="clear" w:color="auto" w:fill="F2F2F2"/>
          </w:rPr>
          <w:t>154.74</w:t>
        </w:r>
      </w:ins>
      <w:ins w:id="114" w:author="Anna" w:date="2016-09-14T09:52:00Z">
        <w:r>
          <w:rPr>
            <w:rFonts w:ascii="Georgia" w:hAnsi="Georgia"/>
            <w:color w:val="333333"/>
            <w:sz w:val="21"/>
            <w:szCs w:val="21"/>
            <w:shd w:val="clear" w:color="auto" w:fill="F2F2F2"/>
          </w:rPr>
          <w:t>,</w:t>
        </w:r>
        <w:r>
          <w:rPr>
            <w:rStyle w:val="apple-converted-space"/>
            <w:rFonts w:ascii="Georgia" w:hAnsi="Georgia"/>
            <w:color w:val="333333"/>
            <w:sz w:val="21"/>
            <w:szCs w:val="21"/>
            <w:shd w:val="clear" w:color="auto" w:fill="F2F2F2"/>
          </w:rPr>
          <w:t> </w:t>
        </w:r>
        <w:r>
          <w:rPr>
            <w:rStyle w:val="Uwydatnienie"/>
            <w:rFonts w:ascii="Georgia" w:hAnsi="Georgia"/>
            <w:color w:val="333333"/>
            <w:sz w:val="21"/>
            <w:szCs w:val="21"/>
          </w:rPr>
          <w:t>p</w:t>
        </w:r>
        <w:r>
          <w:rPr>
            <w:rStyle w:val="apple-converted-space"/>
            <w:rFonts w:ascii="Georgia" w:hAnsi="Georgia"/>
            <w:color w:val="333333"/>
            <w:sz w:val="21"/>
            <w:szCs w:val="21"/>
            <w:shd w:val="clear" w:color="auto" w:fill="F2F2F2"/>
          </w:rPr>
          <w:t> </w:t>
        </w:r>
        <w:r>
          <w:rPr>
            <w:rFonts w:ascii="Georgia" w:hAnsi="Georgia"/>
            <w:color w:val="333333"/>
            <w:sz w:val="21"/>
            <w:szCs w:val="21"/>
            <w:shd w:val="clear" w:color="auto" w:fill="F2F2F2"/>
          </w:rPr>
          <w:t>&lt; .0005,</w:t>
        </w:r>
        <w:r>
          <w:rPr>
            <w:rStyle w:val="apple-converted-space"/>
            <w:rFonts w:ascii="Georgia" w:hAnsi="Georgia"/>
            <w:color w:val="333333"/>
            <w:sz w:val="21"/>
            <w:szCs w:val="21"/>
            <w:shd w:val="clear" w:color="auto" w:fill="F2F2F2"/>
          </w:rPr>
          <w:t> </w:t>
        </w:r>
        <w:r>
          <w:rPr>
            <w:rStyle w:val="Uwydatnienie"/>
            <w:rFonts w:ascii="Georgia" w:hAnsi="Georgia"/>
            <w:color w:val="333333"/>
            <w:sz w:val="21"/>
            <w:szCs w:val="21"/>
          </w:rPr>
          <w:t>R</w:t>
        </w:r>
        <w:r>
          <w:rPr>
            <w:rStyle w:val="Uwydatnienie"/>
            <w:rFonts w:ascii="Georgia" w:hAnsi="Georgia"/>
            <w:color w:val="333333"/>
            <w:sz w:val="21"/>
            <w:szCs w:val="21"/>
            <w:vertAlign w:val="superscript"/>
          </w:rPr>
          <w:t>2</w:t>
        </w:r>
        <w:r>
          <w:rPr>
            <w:rStyle w:val="apple-converted-space"/>
            <w:rFonts w:ascii="Georgia" w:hAnsi="Georgia"/>
            <w:color w:val="333333"/>
            <w:sz w:val="21"/>
            <w:szCs w:val="21"/>
            <w:shd w:val="clear" w:color="auto" w:fill="F2F2F2"/>
          </w:rPr>
          <w:t> </w:t>
        </w:r>
        <w:r>
          <w:rPr>
            <w:rFonts w:ascii="Georgia" w:hAnsi="Georgia"/>
            <w:color w:val="333333"/>
            <w:sz w:val="21"/>
            <w:szCs w:val="21"/>
            <w:shd w:val="clear" w:color="auto" w:fill="F2F2F2"/>
          </w:rPr>
          <w:t>= .577. All four variables added statistically significantly to the prediction,</w:t>
        </w:r>
        <w:r>
          <w:rPr>
            <w:rStyle w:val="apple-converted-space"/>
            <w:rFonts w:ascii="Georgia" w:hAnsi="Georgia"/>
            <w:color w:val="333333"/>
            <w:sz w:val="21"/>
            <w:szCs w:val="21"/>
            <w:shd w:val="clear" w:color="auto" w:fill="F2F2F2"/>
          </w:rPr>
          <w:t> </w:t>
        </w:r>
        <w:r>
          <w:rPr>
            <w:rStyle w:val="Uwydatnienie"/>
            <w:rFonts w:ascii="Georgia" w:hAnsi="Georgia"/>
            <w:color w:val="333333"/>
            <w:sz w:val="21"/>
            <w:szCs w:val="21"/>
          </w:rPr>
          <w:t>p</w:t>
        </w:r>
        <w:r>
          <w:rPr>
            <w:rStyle w:val="apple-converted-space"/>
            <w:rFonts w:ascii="Georgia" w:hAnsi="Georgia"/>
            <w:color w:val="333333"/>
            <w:sz w:val="21"/>
            <w:szCs w:val="21"/>
            <w:shd w:val="clear" w:color="auto" w:fill="F2F2F2"/>
          </w:rPr>
          <w:t> </w:t>
        </w:r>
        <w:r>
          <w:rPr>
            <w:rFonts w:ascii="Georgia" w:hAnsi="Georgia"/>
            <w:color w:val="333333"/>
            <w:sz w:val="21"/>
            <w:szCs w:val="21"/>
            <w:shd w:val="clear" w:color="auto" w:fill="F2F2F2"/>
          </w:rPr>
          <w:t>&lt; .05.</w:t>
        </w:r>
      </w:ins>
    </w:p>
    <w:p w:rsidR="00B22C02" w:rsidRDefault="00643C3B" w:rsidP="00B22C02">
      <w:pPr>
        <w:spacing w:line="480" w:lineRule="auto"/>
        <w:jc w:val="both"/>
        <w:rPr>
          <w:rFonts w:asciiTheme="majorHAnsi" w:hAnsiTheme="majorHAnsi"/>
          <w:sz w:val="24"/>
          <w:szCs w:val="24"/>
        </w:rPr>
      </w:pPr>
      <w:r>
        <w:rPr>
          <w:rFonts w:asciiTheme="majorHAnsi" w:hAnsiTheme="majorHAnsi"/>
          <w:sz w:val="24"/>
          <w:szCs w:val="24"/>
        </w:rPr>
        <w:t xml:space="preserve">Similar </w:t>
      </w:r>
      <w:r w:rsidR="00B22C02">
        <w:rPr>
          <w:rFonts w:asciiTheme="majorHAnsi" w:hAnsiTheme="majorHAnsi"/>
          <w:sz w:val="24"/>
          <w:szCs w:val="24"/>
        </w:rPr>
        <w:t xml:space="preserve">to accuracy data Reaction Time from the 17 participants were analysed separately for </w:t>
      </w:r>
      <w:r>
        <w:rPr>
          <w:rFonts w:asciiTheme="majorHAnsi" w:hAnsiTheme="majorHAnsi"/>
          <w:sz w:val="24"/>
          <w:szCs w:val="24"/>
        </w:rPr>
        <w:t>the Unmodified and M</w:t>
      </w:r>
      <w:r w:rsidR="00B22C02">
        <w:rPr>
          <w:rFonts w:asciiTheme="majorHAnsi" w:hAnsiTheme="majorHAnsi"/>
          <w:sz w:val="24"/>
          <w:szCs w:val="24"/>
        </w:rPr>
        <w:t xml:space="preserve">ask conditions. For each participant </w:t>
      </w:r>
      <w:r>
        <w:rPr>
          <w:rFonts w:asciiTheme="majorHAnsi" w:hAnsiTheme="majorHAnsi"/>
          <w:sz w:val="24"/>
          <w:szCs w:val="24"/>
        </w:rPr>
        <w:t>we analysed RT</w:t>
      </w:r>
      <w:r w:rsidR="00B22C02">
        <w:rPr>
          <w:rFonts w:asciiTheme="majorHAnsi" w:hAnsiTheme="majorHAnsi"/>
          <w:sz w:val="24"/>
          <w:szCs w:val="24"/>
        </w:rPr>
        <w:t xml:space="preserve"> using a 2x3x5 repeated measures ANOVA with Search Difficulty </w:t>
      </w:r>
      <w:r w:rsidR="00B22C02" w:rsidRPr="00801EEF">
        <w:rPr>
          <w:rFonts w:asciiTheme="majorHAnsi" w:hAnsiTheme="majorHAnsi"/>
          <w:sz w:val="24"/>
          <w:szCs w:val="24"/>
        </w:rPr>
        <w:t>(</w:t>
      </w:r>
      <w:r w:rsidR="00B22C02">
        <w:rPr>
          <w:rFonts w:asciiTheme="majorHAnsi" w:hAnsiTheme="majorHAnsi"/>
          <w:i/>
          <w:sz w:val="24"/>
          <w:szCs w:val="24"/>
        </w:rPr>
        <w:t>parallel, serial</w:t>
      </w:r>
      <w:r w:rsidR="00B22C02" w:rsidRPr="00801EEF">
        <w:rPr>
          <w:rFonts w:asciiTheme="majorHAnsi" w:hAnsiTheme="majorHAnsi"/>
          <w:sz w:val="24"/>
          <w:szCs w:val="24"/>
        </w:rPr>
        <w:t>)</w:t>
      </w:r>
      <w:r w:rsidR="00B22C02">
        <w:rPr>
          <w:rFonts w:asciiTheme="majorHAnsi" w:hAnsiTheme="majorHAnsi"/>
          <w:sz w:val="24"/>
          <w:szCs w:val="24"/>
        </w:rPr>
        <w:t>, Target Side (</w:t>
      </w:r>
      <w:r w:rsidR="00B22C02">
        <w:rPr>
          <w:rFonts w:asciiTheme="majorHAnsi" w:hAnsiTheme="majorHAnsi"/>
          <w:i/>
          <w:sz w:val="24"/>
          <w:szCs w:val="24"/>
        </w:rPr>
        <w:t>Sighted, Blind, Absent)</w:t>
      </w:r>
      <w:r w:rsidR="00B22C02" w:rsidRPr="00801EEF">
        <w:rPr>
          <w:rFonts w:asciiTheme="majorHAnsi" w:hAnsiTheme="majorHAnsi"/>
          <w:sz w:val="24"/>
          <w:szCs w:val="24"/>
        </w:rPr>
        <w:t xml:space="preserve"> </w:t>
      </w:r>
      <w:r w:rsidR="00B22C02">
        <w:rPr>
          <w:rFonts w:asciiTheme="majorHAnsi" w:hAnsiTheme="majorHAnsi"/>
          <w:sz w:val="24"/>
          <w:szCs w:val="24"/>
        </w:rPr>
        <w:t>and Session (</w:t>
      </w:r>
      <w:r w:rsidR="00B22C02">
        <w:rPr>
          <w:rFonts w:asciiTheme="majorHAnsi" w:hAnsiTheme="majorHAnsi"/>
          <w:i/>
          <w:sz w:val="24"/>
          <w:szCs w:val="24"/>
        </w:rPr>
        <w:t>Monday, Tuesday, Wednesday, Thursday, Friday</w:t>
      </w:r>
      <w:r w:rsidR="00B22C02" w:rsidRPr="00801EEF">
        <w:rPr>
          <w:rFonts w:asciiTheme="majorHAnsi" w:hAnsiTheme="majorHAnsi"/>
          <w:sz w:val="24"/>
          <w:szCs w:val="24"/>
        </w:rPr>
        <w:t xml:space="preserve">) </w:t>
      </w:r>
      <w:r w:rsidR="00B22C02">
        <w:rPr>
          <w:rFonts w:asciiTheme="majorHAnsi" w:hAnsiTheme="majorHAnsi"/>
          <w:sz w:val="24"/>
          <w:szCs w:val="24"/>
        </w:rPr>
        <w:t>as factors</w:t>
      </w:r>
      <w:r w:rsidR="00B22C02" w:rsidRPr="00801EEF">
        <w:rPr>
          <w:rFonts w:asciiTheme="majorHAnsi" w:hAnsiTheme="majorHAnsi"/>
          <w:sz w:val="24"/>
          <w:szCs w:val="24"/>
        </w:rPr>
        <w:t>.</w:t>
      </w:r>
      <w:r w:rsidR="00B22C02">
        <w:rPr>
          <w:rFonts w:asciiTheme="majorHAnsi" w:hAnsiTheme="majorHAnsi"/>
          <w:sz w:val="24"/>
          <w:szCs w:val="24"/>
        </w:rPr>
        <w:t xml:space="preserve"> In the Mask condition t</w:t>
      </w:r>
      <w:r w:rsidR="00B22C02" w:rsidRPr="00801EEF">
        <w:rPr>
          <w:rFonts w:asciiTheme="majorHAnsi" w:hAnsiTheme="majorHAnsi"/>
          <w:sz w:val="24"/>
          <w:szCs w:val="24"/>
        </w:rPr>
        <w:t xml:space="preserve">his </w:t>
      </w:r>
      <w:r w:rsidR="00B22C02">
        <w:rPr>
          <w:rFonts w:asciiTheme="majorHAnsi" w:hAnsiTheme="majorHAnsi"/>
          <w:sz w:val="24"/>
          <w:szCs w:val="24"/>
        </w:rPr>
        <w:t xml:space="preserve">analysis </w:t>
      </w:r>
      <w:r w:rsidR="00B22C02" w:rsidRPr="00801EEF">
        <w:rPr>
          <w:rFonts w:asciiTheme="majorHAnsi" w:hAnsiTheme="majorHAnsi"/>
          <w:sz w:val="24"/>
          <w:szCs w:val="24"/>
        </w:rPr>
        <w:t xml:space="preserve">revealed a </w:t>
      </w:r>
      <w:r w:rsidR="00B22C02">
        <w:rPr>
          <w:rFonts w:asciiTheme="majorHAnsi" w:hAnsiTheme="majorHAnsi"/>
          <w:sz w:val="24"/>
          <w:szCs w:val="24"/>
        </w:rPr>
        <w:t xml:space="preserve">statistically </w:t>
      </w:r>
      <w:r w:rsidR="00B22C02" w:rsidRPr="00801EEF">
        <w:rPr>
          <w:rFonts w:asciiTheme="majorHAnsi" w:hAnsiTheme="majorHAnsi"/>
          <w:sz w:val="24"/>
          <w:szCs w:val="24"/>
        </w:rPr>
        <w:t>significa</w:t>
      </w:r>
      <w:r w:rsidR="00B22C02">
        <w:rPr>
          <w:rFonts w:asciiTheme="majorHAnsi" w:hAnsiTheme="majorHAnsi"/>
          <w:sz w:val="24"/>
          <w:szCs w:val="24"/>
        </w:rPr>
        <w:t>nt main effect of Search Difficulty [</w:t>
      </w:r>
      <w:r w:rsidR="00B22C02" w:rsidRPr="00567585">
        <w:rPr>
          <w:rFonts w:asciiTheme="majorHAnsi" w:hAnsiTheme="majorHAnsi"/>
          <w:i/>
          <w:sz w:val="24"/>
          <w:szCs w:val="24"/>
        </w:rPr>
        <w:t>F</w:t>
      </w:r>
      <w:r w:rsidR="00B22C02">
        <w:rPr>
          <w:rFonts w:asciiTheme="majorHAnsi" w:hAnsiTheme="majorHAnsi"/>
          <w:sz w:val="24"/>
          <w:szCs w:val="24"/>
        </w:rPr>
        <w:t>(1,16)=</w:t>
      </w:r>
      <w:r w:rsidR="009C1586">
        <w:rPr>
          <w:rFonts w:asciiTheme="majorHAnsi" w:hAnsiTheme="majorHAnsi"/>
          <w:sz w:val="24"/>
          <w:szCs w:val="24"/>
        </w:rPr>
        <w:t>28.56</w:t>
      </w:r>
      <w:r w:rsidR="00B22C02">
        <w:rPr>
          <w:rFonts w:asciiTheme="majorHAnsi" w:hAnsiTheme="majorHAnsi"/>
          <w:sz w:val="24"/>
          <w:szCs w:val="24"/>
        </w:rPr>
        <w:t xml:space="preserve">, </w:t>
      </w:r>
      <w:r w:rsidR="00B22C02" w:rsidRPr="00567585">
        <w:rPr>
          <w:rFonts w:asciiTheme="majorHAnsi" w:hAnsiTheme="majorHAnsi"/>
          <w:i/>
          <w:sz w:val="24"/>
          <w:szCs w:val="24"/>
        </w:rPr>
        <w:t>p</w:t>
      </w:r>
      <w:r w:rsidR="00B22C02">
        <w:rPr>
          <w:rFonts w:asciiTheme="majorHAnsi" w:hAnsiTheme="majorHAnsi"/>
          <w:sz w:val="24"/>
          <w:szCs w:val="24"/>
        </w:rPr>
        <w:t>&lt;.001</w:t>
      </w:r>
      <w:r w:rsidR="00B22C02"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sidR="009C1586">
        <w:rPr>
          <w:rFonts w:asciiTheme="majorHAnsi" w:hAnsiTheme="majorHAnsi"/>
          <w:sz w:val="24"/>
          <w:szCs w:val="24"/>
        </w:rPr>
        <w:t xml:space="preserve"> =.64</w:t>
      </w:r>
      <w:r w:rsidR="00B22C02">
        <w:rPr>
          <w:rFonts w:asciiTheme="majorHAnsi" w:hAnsiTheme="majorHAnsi"/>
          <w:sz w:val="24"/>
          <w:szCs w:val="24"/>
        </w:rPr>
        <w:t>], Target Side [</w:t>
      </w:r>
      <w:r w:rsidR="00B22C02" w:rsidRPr="00567585">
        <w:rPr>
          <w:rFonts w:asciiTheme="majorHAnsi" w:hAnsiTheme="majorHAnsi"/>
          <w:i/>
          <w:sz w:val="24"/>
          <w:szCs w:val="24"/>
        </w:rPr>
        <w:t>F</w:t>
      </w:r>
      <w:r w:rsidR="00B22C02">
        <w:rPr>
          <w:rFonts w:asciiTheme="majorHAnsi" w:hAnsiTheme="majorHAnsi"/>
          <w:sz w:val="24"/>
          <w:szCs w:val="24"/>
        </w:rPr>
        <w:t>(1</w:t>
      </w:r>
      <w:r w:rsidR="009C1586">
        <w:rPr>
          <w:rFonts w:asciiTheme="majorHAnsi" w:hAnsiTheme="majorHAnsi"/>
          <w:sz w:val="24"/>
          <w:szCs w:val="24"/>
        </w:rPr>
        <w:t>.09</w:t>
      </w:r>
      <w:r w:rsidR="00B22C02">
        <w:rPr>
          <w:rFonts w:asciiTheme="majorHAnsi" w:hAnsiTheme="majorHAnsi"/>
          <w:sz w:val="24"/>
          <w:szCs w:val="24"/>
        </w:rPr>
        <w:t>,</w:t>
      </w:r>
      <w:r w:rsidR="009C1586">
        <w:rPr>
          <w:rFonts w:asciiTheme="majorHAnsi" w:hAnsiTheme="majorHAnsi"/>
          <w:sz w:val="24"/>
          <w:szCs w:val="24"/>
        </w:rPr>
        <w:t>17.42</w:t>
      </w:r>
      <w:r w:rsidR="00B22C02">
        <w:rPr>
          <w:rFonts w:asciiTheme="majorHAnsi" w:hAnsiTheme="majorHAnsi"/>
          <w:sz w:val="24"/>
          <w:szCs w:val="24"/>
        </w:rPr>
        <w:t>)=</w:t>
      </w:r>
      <w:r w:rsidR="009C1586">
        <w:rPr>
          <w:rFonts w:asciiTheme="majorHAnsi" w:hAnsiTheme="majorHAnsi"/>
          <w:sz w:val="24"/>
          <w:szCs w:val="24"/>
        </w:rPr>
        <w:t>36.19</w:t>
      </w:r>
      <w:r w:rsidR="00B22C02">
        <w:rPr>
          <w:rFonts w:asciiTheme="majorHAnsi" w:hAnsiTheme="majorHAnsi"/>
          <w:sz w:val="24"/>
          <w:szCs w:val="24"/>
        </w:rPr>
        <w:t xml:space="preserve">, </w:t>
      </w:r>
      <w:r w:rsidR="00B22C02" w:rsidRPr="00567585">
        <w:rPr>
          <w:rFonts w:asciiTheme="majorHAnsi" w:hAnsiTheme="majorHAnsi"/>
          <w:i/>
          <w:sz w:val="24"/>
          <w:szCs w:val="24"/>
        </w:rPr>
        <w:t>p</w:t>
      </w:r>
      <w:r w:rsidR="00B22C02">
        <w:rPr>
          <w:rFonts w:asciiTheme="majorHAnsi" w:hAnsiTheme="majorHAnsi"/>
          <w:sz w:val="24"/>
          <w:szCs w:val="24"/>
        </w:rPr>
        <w:t>&lt;.001</w:t>
      </w:r>
      <w:r w:rsidR="00B22C02"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sidR="00B22C02">
        <w:rPr>
          <w:rFonts w:asciiTheme="majorHAnsi" w:hAnsiTheme="majorHAnsi"/>
          <w:sz w:val="24"/>
          <w:szCs w:val="24"/>
        </w:rPr>
        <w:t xml:space="preserve"> =.</w:t>
      </w:r>
      <w:r w:rsidR="009C1586">
        <w:rPr>
          <w:rFonts w:asciiTheme="majorHAnsi" w:hAnsiTheme="majorHAnsi"/>
          <w:sz w:val="24"/>
          <w:szCs w:val="24"/>
        </w:rPr>
        <w:t>69</w:t>
      </w:r>
      <w:r w:rsidR="00B22C02">
        <w:rPr>
          <w:rFonts w:asciiTheme="majorHAnsi" w:hAnsiTheme="majorHAnsi"/>
          <w:sz w:val="24"/>
          <w:szCs w:val="24"/>
        </w:rPr>
        <w:t>],  Session [</w:t>
      </w:r>
      <w:r w:rsidR="00B22C02" w:rsidRPr="00567585">
        <w:rPr>
          <w:rFonts w:asciiTheme="majorHAnsi" w:hAnsiTheme="majorHAnsi"/>
          <w:i/>
          <w:sz w:val="24"/>
          <w:szCs w:val="24"/>
        </w:rPr>
        <w:t>F</w:t>
      </w:r>
      <w:r w:rsidR="00B22C02">
        <w:rPr>
          <w:rFonts w:asciiTheme="majorHAnsi" w:hAnsiTheme="majorHAnsi"/>
          <w:sz w:val="24"/>
          <w:szCs w:val="24"/>
        </w:rPr>
        <w:t>(</w:t>
      </w:r>
      <w:r w:rsidR="009C1586">
        <w:rPr>
          <w:rFonts w:asciiTheme="majorHAnsi" w:hAnsiTheme="majorHAnsi"/>
          <w:sz w:val="24"/>
          <w:szCs w:val="24"/>
        </w:rPr>
        <w:t>1.81</w:t>
      </w:r>
      <w:r w:rsidR="00B22C02">
        <w:rPr>
          <w:rFonts w:asciiTheme="majorHAnsi" w:hAnsiTheme="majorHAnsi"/>
          <w:sz w:val="24"/>
          <w:szCs w:val="24"/>
        </w:rPr>
        <w:t>,</w:t>
      </w:r>
      <w:r w:rsidR="009C1586">
        <w:rPr>
          <w:rFonts w:asciiTheme="majorHAnsi" w:hAnsiTheme="majorHAnsi"/>
          <w:sz w:val="24"/>
          <w:szCs w:val="24"/>
        </w:rPr>
        <w:t>28.86)=7.36</w:t>
      </w:r>
      <w:r w:rsidR="00B22C02">
        <w:rPr>
          <w:rFonts w:asciiTheme="majorHAnsi" w:hAnsiTheme="majorHAnsi"/>
          <w:sz w:val="24"/>
          <w:szCs w:val="24"/>
        </w:rPr>
        <w:t xml:space="preserve">, </w:t>
      </w:r>
      <w:r w:rsidR="009C1586">
        <w:rPr>
          <w:rFonts w:asciiTheme="majorHAnsi" w:hAnsiTheme="majorHAnsi"/>
          <w:sz w:val="24"/>
          <w:szCs w:val="24"/>
        </w:rPr>
        <w:t>p</w:t>
      </w:r>
      <w:r w:rsidR="009C1586">
        <w:rPr>
          <w:rFonts w:asciiTheme="majorHAnsi" w:hAnsiTheme="majorHAnsi"/>
          <w:i/>
          <w:sz w:val="24"/>
          <w:szCs w:val="24"/>
        </w:rPr>
        <w:t>=.003</w:t>
      </w:r>
      <w:r w:rsidR="00B22C02"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sidR="00B22C02">
        <w:rPr>
          <w:rFonts w:asciiTheme="majorHAnsi" w:hAnsiTheme="majorHAnsi"/>
          <w:sz w:val="24"/>
          <w:szCs w:val="24"/>
        </w:rPr>
        <w:t xml:space="preserve"> =.</w:t>
      </w:r>
      <w:r w:rsidR="009C1586">
        <w:rPr>
          <w:rFonts w:asciiTheme="majorHAnsi" w:hAnsiTheme="majorHAnsi"/>
          <w:sz w:val="24"/>
          <w:szCs w:val="24"/>
        </w:rPr>
        <w:t>32</w:t>
      </w:r>
      <w:r w:rsidR="00B22C02">
        <w:rPr>
          <w:rFonts w:asciiTheme="majorHAnsi" w:hAnsiTheme="majorHAnsi"/>
          <w:sz w:val="24"/>
          <w:szCs w:val="24"/>
        </w:rPr>
        <w:t xml:space="preserve">] and no statistically significant interaction between the three factors </w:t>
      </w:r>
      <w:r w:rsidR="00B22C02">
        <w:rPr>
          <w:rFonts w:asciiTheme="majorHAnsi" w:hAnsiTheme="majorHAnsi"/>
          <w:sz w:val="24"/>
          <w:szCs w:val="24"/>
        </w:rPr>
        <w:lastRenderedPageBreak/>
        <w:t>[</w:t>
      </w:r>
      <w:r w:rsidR="00B22C02" w:rsidRPr="00567585">
        <w:rPr>
          <w:rFonts w:asciiTheme="majorHAnsi" w:hAnsiTheme="majorHAnsi"/>
          <w:i/>
          <w:sz w:val="24"/>
          <w:szCs w:val="24"/>
        </w:rPr>
        <w:t>F</w:t>
      </w:r>
      <w:r w:rsidR="00B22C02">
        <w:rPr>
          <w:rFonts w:asciiTheme="majorHAnsi" w:hAnsiTheme="majorHAnsi"/>
          <w:sz w:val="24"/>
          <w:szCs w:val="24"/>
        </w:rPr>
        <w:t>(</w:t>
      </w:r>
      <w:r w:rsidR="009C1586">
        <w:rPr>
          <w:rFonts w:asciiTheme="majorHAnsi" w:hAnsiTheme="majorHAnsi"/>
          <w:sz w:val="24"/>
          <w:szCs w:val="24"/>
        </w:rPr>
        <w:t>2.75</w:t>
      </w:r>
      <w:r w:rsidR="00B22C02">
        <w:rPr>
          <w:rFonts w:asciiTheme="majorHAnsi" w:hAnsiTheme="majorHAnsi"/>
          <w:sz w:val="24"/>
          <w:szCs w:val="24"/>
        </w:rPr>
        <w:t>,</w:t>
      </w:r>
      <w:r w:rsidR="009C1586">
        <w:rPr>
          <w:rFonts w:asciiTheme="majorHAnsi" w:hAnsiTheme="majorHAnsi"/>
          <w:sz w:val="24"/>
          <w:szCs w:val="24"/>
        </w:rPr>
        <w:t>43.97</w:t>
      </w:r>
      <w:r w:rsidR="00B22C02">
        <w:rPr>
          <w:rFonts w:asciiTheme="majorHAnsi" w:hAnsiTheme="majorHAnsi"/>
          <w:sz w:val="24"/>
          <w:szCs w:val="24"/>
        </w:rPr>
        <w:t>)=</w:t>
      </w:r>
      <w:r w:rsidR="009C1586">
        <w:rPr>
          <w:rFonts w:asciiTheme="majorHAnsi" w:hAnsiTheme="majorHAnsi"/>
          <w:sz w:val="24"/>
          <w:szCs w:val="24"/>
        </w:rPr>
        <w:t>1.51</w:t>
      </w:r>
      <w:r w:rsidR="00B22C02">
        <w:rPr>
          <w:rFonts w:asciiTheme="majorHAnsi" w:hAnsiTheme="majorHAnsi"/>
          <w:sz w:val="24"/>
          <w:szCs w:val="24"/>
        </w:rPr>
        <w:t xml:space="preserve">, </w:t>
      </w:r>
      <w:r w:rsidR="00B22C02" w:rsidRPr="00567585">
        <w:rPr>
          <w:rFonts w:asciiTheme="majorHAnsi" w:hAnsiTheme="majorHAnsi"/>
          <w:i/>
          <w:sz w:val="24"/>
          <w:szCs w:val="24"/>
        </w:rPr>
        <w:t>p</w:t>
      </w:r>
      <w:r w:rsidR="00B22C02">
        <w:rPr>
          <w:rFonts w:asciiTheme="majorHAnsi" w:hAnsiTheme="majorHAnsi"/>
          <w:sz w:val="24"/>
          <w:szCs w:val="24"/>
        </w:rPr>
        <w:t>=.</w:t>
      </w:r>
      <w:r w:rsidR="009C1586">
        <w:rPr>
          <w:rFonts w:asciiTheme="majorHAnsi" w:hAnsiTheme="majorHAnsi"/>
          <w:sz w:val="24"/>
          <w:szCs w:val="24"/>
        </w:rPr>
        <w:t>16</w:t>
      </w:r>
      <w:r w:rsidR="00B22C02"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ɳ</m:t>
            </m:r>
          </m:e>
          <m:sub>
            <m:r>
              <w:rPr>
                <w:rFonts w:ascii="Cambria Math" w:hAnsi="Cambria Math"/>
                <w:sz w:val="24"/>
                <w:szCs w:val="24"/>
              </w:rPr>
              <m:t>p</m:t>
            </m:r>
          </m:sub>
          <m:sup>
            <m:r>
              <w:rPr>
                <w:rFonts w:ascii="Cambria Math" w:hAnsi="Cambria Math"/>
                <w:sz w:val="24"/>
                <w:szCs w:val="24"/>
              </w:rPr>
              <m:t>2</m:t>
            </m:r>
          </m:sup>
        </m:sSubSup>
      </m:oMath>
      <w:r w:rsidR="00B22C02">
        <w:rPr>
          <w:rFonts w:asciiTheme="majorHAnsi" w:hAnsiTheme="majorHAnsi"/>
          <w:sz w:val="24"/>
          <w:szCs w:val="24"/>
        </w:rPr>
        <w:t xml:space="preserve"> =.</w:t>
      </w:r>
      <w:r w:rsidR="003D1C82">
        <w:rPr>
          <w:rFonts w:asciiTheme="majorHAnsi" w:hAnsiTheme="majorHAnsi"/>
          <w:sz w:val="24"/>
          <w:szCs w:val="24"/>
        </w:rPr>
        <w:t>09</w:t>
      </w:r>
      <w:r w:rsidR="00B22C02">
        <w:rPr>
          <w:rFonts w:asciiTheme="majorHAnsi" w:hAnsiTheme="majorHAnsi"/>
          <w:sz w:val="24"/>
          <w:szCs w:val="24"/>
        </w:rPr>
        <w:t>]</w:t>
      </w:r>
      <w:r w:rsidR="00B22C02" w:rsidRPr="00801EEF">
        <w:rPr>
          <w:rFonts w:asciiTheme="majorHAnsi" w:hAnsiTheme="majorHAnsi"/>
          <w:sz w:val="24"/>
          <w:szCs w:val="24"/>
        </w:rPr>
        <w:t>.</w:t>
      </w:r>
      <w:r w:rsidR="00B22C02">
        <w:rPr>
          <w:rFonts w:asciiTheme="majorHAnsi" w:hAnsiTheme="majorHAnsi"/>
          <w:sz w:val="24"/>
          <w:szCs w:val="24"/>
        </w:rPr>
        <w:t xml:space="preserve"> T</w:t>
      </w:r>
      <w:r w:rsidR="003D1C82">
        <w:rPr>
          <w:rFonts w:asciiTheme="majorHAnsi" w:hAnsiTheme="majorHAnsi"/>
          <w:sz w:val="24"/>
          <w:szCs w:val="24"/>
        </w:rPr>
        <w:t>hen we analyse the Mask data further</w:t>
      </w:r>
      <w:r w:rsidR="00B22C02">
        <w:rPr>
          <w:rFonts w:asciiTheme="majorHAnsi" w:hAnsiTheme="majorHAnsi"/>
          <w:sz w:val="24"/>
          <w:szCs w:val="24"/>
        </w:rPr>
        <w:t xml:space="preserve"> by</w:t>
      </w:r>
      <w:r w:rsidR="003D1C82">
        <w:rPr>
          <w:rFonts w:asciiTheme="majorHAnsi" w:hAnsiTheme="majorHAnsi"/>
          <w:sz w:val="24"/>
          <w:szCs w:val="24"/>
        </w:rPr>
        <w:t xml:space="preserve"> looking separately at</w:t>
      </w:r>
      <w:r w:rsidR="00B22C02">
        <w:rPr>
          <w:rFonts w:asciiTheme="majorHAnsi" w:hAnsiTheme="majorHAnsi"/>
          <w:sz w:val="24"/>
          <w:szCs w:val="24"/>
        </w:rPr>
        <w:t xml:space="preserve"> difficulty. </w:t>
      </w:r>
    </w:p>
    <w:p w:rsidR="003D1C82" w:rsidRDefault="003D1C82" w:rsidP="003D1C82">
      <w:pPr>
        <w:spacing w:line="480" w:lineRule="auto"/>
        <w:jc w:val="both"/>
        <w:rPr>
          <w:rFonts w:asciiTheme="majorHAnsi" w:hAnsiTheme="majorHAnsi"/>
          <w:sz w:val="24"/>
          <w:szCs w:val="24"/>
        </w:rPr>
      </w:pPr>
      <w:r>
        <w:rPr>
          <w:rFonts w:asciiTheme="majorHAnsi" w:hAnsiTheme="majorHAnsi"/>
          <w:sz w:val="24"/>
          <w:szCs w:val="24"/>
        </w:rPr>
        <w:t xml:space="preserve">In the Parallel condition a 3x5 ANOVA (Target Side, Session) </w:t>
      </w:r>
      <w:r w:rsidRPr="00801EEF">
        <w:rPr>
          <w:rFonts w:asciiTheme="majorHAnsi" w:hAnsiTheme="majorHAnsi"/>
          <w:sz w:val="24"/>
          <w:szCs w:val="24"/>
        </w:rPr>
        <w:t xml:space="preserve">revealed a </w:t>
      </w:r>
      <w:r>
        <w:rPr>
          <w:rFonts w:asciiTheme="majorHAnsi" w:hAnsiTheme="majorHAnsi"/>
          <w:sz w:val="24"/>
          <w:szCs w:val="24"/>
        </w:rPr>
        <w:t xml:space="preserve">statistically </w:t>
      </w:r>
      <w:r w:rsidRPr="00801EEF">
        <w:rPr>
          <w:rFonts w:asciiTheme="majorHAnsi" w:hAnsiTheme="majorHAnsi"/>
          <w:sz w:val="24"/>
          <w:szCs w:val="24"/>
        </w:rPr>
        <w:t>significa</w:t>
      </w:r>
      <w:r>
        <w:rPr>
          <w:rFonts w:asciiTheme="majorHAnsi" w:hAnsiTheme="majorHAnsi"/>
          <w:sz w:val="24"/>
          <w:szCs w:val="24"/>
        </w:rPr>
        <w:t>nt main effect of Target Side [</w:t>
      </w:r>
      <w:r w:rsidRPr="00567585">
        <w:rPr>
          <w:rFonts w:asciiTheme="majorHAnsi" w:hAnsiTheme="majorHAnsi"/>
          <w:i/>
          <w:sz w:val="24"/>
          <w:szCs w:val="24"/>
        </w:rPr>
        <w:t>F</w:t>
      </w:r>
      <w:r>
        <w:rPr>
          <w:rFonts w:asciiTheme="majorHAnsi" w:hAnsiTheme="majorHAnsi"/>
          <w:sz w:val="24"/>
          <w:szCs w:val="24"/>
        </w:rPr>
        <w:t>(2,32)=</w:t>
      </w:r>
      <w:r w:rsidR="001F130C">
        <w:rPr>
          <w:rFonts w:asciiTheme="majorHAnsi" w:hAnsiTheme="majorHAnsi"/>
          <w:sz w:val="24"/>
          <w:szCs w:val="24"/>
        </w:rPr>
        <w:t>38.64</w:t>
      </w:r>
      <w:r>
        <w:rPr>
          <w:rFonts w:asciiTheme="majorHAnsi" w:hAnsiTheme="majorHAnsi"/>
          <w:sz w:val="24"/>
          <w:szCs w:val="24"/>
        </w:rPr>
        <w:t xml:space="preserve">, </w:t>
      </w:r>
      <w:r w:rsidRPr="00567585">
        <w:rPr>
          <w:rFonts w:asciiTheme="majorHAnsi" w:hAnsiTheme="majorHAnsi"/>
          <w:i/>
          <w:sz w:val="24"/>
          <w:szCs w:val="24"/>
        </w:rPr>
        <w:t>p</w:t>
      </w:r>
      <w:r w:rsidR="001F130C">
        <w:rPr>
          <w:rFonts w:asciiTheme="majorHAnsi" w:hAnsiTheme="majorHAnsi"/>
          <w:sz w:val="24"/>
          <w:szCs w:val="24"/>
        </w:rPr>
        <w:t>&lt;</w:t>
      </w:r>
      <w:r>
        <w:rPr>
          <w:rFonts w:asciiTheme="majorHAnsi" w:hAnsiTheme="majorHAnsi"/>
          <w:sz w:val="24"/>
          <w:szCs w:val="24"/>
        </w:rPr>
        <w:t>.0</w:t>
      </w:r>
      <w:r w:rsidR="001F130C">
        <w:rPr>
          <w:rFonts w:asciiTheme="majorHAnsi" w:hAnsiTheme="majorHAnsi"/>
          <w:sz w:val="24"/>
          <w:szCs w:val="24"/>
        </w:rPr>
        <w:t>01</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Pr>
          <w:rFonts w:asciiTheme="majorHAnsi" w:hAnsiTheme="majorHAnsi"/>
          <w:sz w:val="24"/>
          <w:szCs w:val="24"/>
        </w:rPr>
        <w:t xml:space="preserve"> =.</w:t>
      </w:r>
      <w:r w:rsidR="001F130C">
        <w:rPr>
          <w:rFonts w:asciiTheme="majorHAnsi" w:hAnsiTheme="majorHAnsi"/>
          <w:sz w:val="24"/>
          <w:szCs w:val="24"/>
        </w:rPr>
        <w:t>71</w:t>
      </w:r>
      <w:r>
        <w:rPr>
          <w:rFonts w:asciiTheme="majorHAnsi" w:hAnsiTheme="majorHAnsi"/>
          <w:sz w:val="24"/>
          <w:szCs w:val="24"/>
        </w:rPr>
        <w:t>] and Session [</w:t>
      </w:r>
      <w:r w:rsidRPr="00567585">
        <w:rPr>
          <w:rFonts w:asciiTheme="majorHAnsi" w:hAnsiTheme="majorHAnsi"/>
          <w:i/>
          <w:sz w:val="24"/>
          <w:szCs w:val="24"/>
        </w:rPr>
        <w:t>F</w:t>
      </w:r>
      <w:r>
        <w:rPr>
          <w:rFonts w:asciiTheme="majorHAnsi" w:hAnsiTheme="majorHAnsi"/>
          <w:sz w:val="24"/>
          <w:szCs w:val="24"/>
        </w:rPr>
        <w:t>(1</w:t>
      </w:r>
      <w:r w:rsidR="001F130C">
        <w:rPr>
          <w:rFonts w:asciiTheme="majorHAnsi" w:hAnsiTheme="majorHAnsi"/>
          <w:sz w:val="24"/>
          <w:szCs w:val="24"/>
        </w:rPr>
        <w:t>.11</w:t>
      </w:r>
      <w:r>
        <w:rPr>
          <w:rFonts w:asciiTheme="majorHAnsi" w:hAnsiTheme="majorHAnsi"/>
          <w:sz w:val="24"/>
          <w:szCs w:val="24"/>
        </w:rPr>
        <w:t>,</w:t>
      </w:r>
      <w:r w:rsidR="001F130C">
        <w:rPr>
          <w:rFonts w:asciiTheme="majorHAnsi" w:hAnsiTheme="majorHAnsi"/>
          <w:sz w:val="24"/>
          <w:szCs w:val="24"/>
        </w:rPr>
        <w:t>17.82</w:t>
      </w:r>
      <w:r>
        <w:rPr>
          <w:rFonts w:asciiTheme="majorHAnsi" w:hAnsiTheme="majorHAnsi"/>
          <w:sz w:val="24"/>
          <w:szCs w:val="24"/>
        </w:rPr>
        <w:t>)=</w:t>
      </w:r>
      <w:r w:rsidR="001F130C">
        <w:rPr>
          <w:rFonts w:asciiTheme="majorHAnsi" w:hAnsiTheme="majorHAnsi"/>
          <w:sz w:val="24"/>
          <w:szCs w:val="24"/>
        </w:rPr>
        <w:t>12.68</w:t>
      </w:r>
      <w:r>
        <w:rPr>
          <w:rFonts w:asciiTheme="majorHAnsi" w:hAnsiTheme="majorHAnsi"/>
          <w:sz w:val="24"/>
          <w:szCs w:val="24"/>
        </w:rPr>
        <w:t xml:space="preserve">, </w:t>
      </w:r>
      <w:r w:rsidRPr="00567585">
        <w:rPr>
          <w:rFonts w:asciiTheme="majorHAnsi" w:hAnsiTheme="majorHAnsi"/>
          <w:i/>
          <w:sz w:val="24"/>
          <w:szCs w:val="24"/>
        </w:rPr>
        <w:t>p</w:t>
      </w:r>
      <w:r w:rsidR="001F130C">
        <w:rPr>
          <w:rFonts w:asciiTheme="majorHAnsi" w:hAnsiTheme="majorHAnsi"/>
          <w:sz w:val="24"/>
          <w:szCs w:val="24"/>
        </w:rPr>
        <w:t>&lt;.001</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Pr>
          <w:rFonts w:asciiTheme="majorHAnsi" w:hAnsiTheme="majorHAnsi"/>
          <w:sz w:val="24"/>
          <w:szCs w:val="24"/>
        </w:rPr>
        <w:t xml:space="preserve"> =.</w:t>
      </w:r>
      <w:r w:rsidR="001F130C">
        <w:rPr>
          <w:rFonts w:asciiTheme="majorHAnsi" w:hAnsiTheme="majorHAnsi"/>
          <w:sz w:val="24"/>
          <w:szCs w:val="24"/>
        </w:rPr>
        <w:t>44</w:t>
      </w:r>
      <w:r>
        <w:rPr>
          <w:rFonts w:asciiTheme="majorHAnsi" w:hAnsiTheme="majorHAnsi"/>
          <w:sz w:val="24"/>
          <w:szCs w:val="24"/>
        </w:rPr>
        <w:t>],  and no statistically significant interaction between the two factors [</w:t>
      </w:r>
      <w:r w:rsidRPr="00567585">
        <w:rPr>
          <w:rFonts w:asciiTheme="majorHAnsi" w:hAnsiTheme="majorHAnsi"/>
          <w:i/>
          <w:sz w:val="24"/>
          <w:szCs w:val="24"/>
        </w:rPr>
        <w:t>F</w:t>
      </w:r>
      <w:r w:rsidR="001F130C">
        <w:rPr>
          <w:rFonts w:asciiTheme="majorHAnsi" w:hAnsiTheme="majorHAnsi"/>
          <w:sz w:val="24"/>
          <w:szCs w:val="24"/>
        </w:rPr>
        <w:t>(1.70</w:t>
      </w:r>
      <w:r>
        <w:rPr>
          <w:rFonts w:asciiTheme="majorHAnsi" w:hAnsiTheme="majorHAnsi"/>
          <w:sz w:val="24"/>
          <w:szCs w:val="24"/>
        </w:rPr>
        <w:t>,</w:t>
      </w:r>
      <w:r w:rsidR="001F130C">
        <w:rPr>
          <w:rFonts w:asciiTheme="majorHAnsi" w:hAnsiTheme="majorHAnsi"/>
          <w:sz w:val="24"/>
          <w:szCs w:val="24"/>
        </w:rPr>
        <w:t xml:space="preserve"> 27.18</w:t>
      </w:r>
      <w:r>
        <w:rPr>
          <w:rFonts w:asciiTheme="majorHAnsi" w:hAnsiTheme="majorHAnsi"/>
          <w:sz w:val="24"/>
          <w:szCs w:val="24"/>
        </w:rPr>
        <w:t>)=</w:t>
      </w:r>
      <w:r w:rsidR="001F130C">
        <w:rPr>
          <w:rFonts w:asciiTheme="majorHAnsi" w:hAnsiTheme="majorHAnsi"/>
          <w:sz w:val="24"/>
          <w:szCs w:val="24"/>
        </w:rPr>
        <w:t>2.94</w:t>
      </w:r>
      <w:r>
        <w:rPr>
          <w:rFonts w:asciiTheme="majorHAnsi" w:hAnsiTheme="majorHAnsi"/>
          <w:sz w:val="24"/>
          <w:szCs w:val="24"/>
        </w:rPr>
        <w:t xml:space="preserve">, </w:t>
      </w:r>
      <w:r w:rsidRPr="00567585">
        <w:rPr>
          <w:rFonts w:asciiTheme="majorHAnsi" w:hAnsiTheme="majorHAnsi"/>
          <w:i/>
          <w:sz w:val="24"/>
          <w:szCs w:val="24"/>
        </w:rPr>
        <w:t>p</w:t>
      </w:r>
      <w:r>
        <w:rPr>
          <w:rFonts w:asciiTheme="majorHAnsi" w:hAnsiTheme="majorHAnsi"/>
          <w:sz w:val="24"/>
          <w:szCs w:val="24"/>
        </w:rPr>
        <w:t>=.</w:t>
      </w:r>
      <w:r w:rsidR="001F130C">
        <w:rPr>
          <w:rFonts w:asciiTheme="majorHAnsi" w:hAnsiTheme="majorHAnsi"/>
          <w:sz w:val="24"/>
          <w:szCs w:val="24"/>
        </w:rPr>
        <w:t>08</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ɳ</m:t>
            </m:r>
          </m:e>
          <m:sub>
            <m:r>
              <w:rPr>
                <w:rFonts w:ascii="Cambria Math" w:hAnsi="Cambria Math"/>
                <w:sz w:val="24"/>
                <w:szCs w:val="24"/>
              </w:rPr>
              <m:t>p</m:t>
            </m:r>
          </m:sub>
          <m:sup>
            <m:r>
              <w:rPr>
                <w:rFonts w:ascii="Cambria Math" w:hAnsi="Cambria Math"/>
                <w:sz w:val="24"/>
                <w:szCs w:val="24"/>
              </w:rPr>
              <m:t>2</m:t>
            </m:r>
          </m:sup>
        </m:sSubSup>
      </m:oMath>
      <w:r>
        <w:rPr>
          <w:rFonts w:asciiTheme="majorHAnsi" w:hAnsiTheme="majorHAnsi"/>
          <w:sz w:val="24"/>
          <w:szCs w:val="24"/>
        </w:rPr>
        <w:t xml:space="preserve"> =.</w:t>
      </w:r>
      <w:r w:rsidR="001F130C">
        <w:rPr>
          <w:rFonts w:asciiTheme="majorHAnsi" w:hAnsiTheme="majorHAnsi"/>
          <w:sz w:val="24"/>
          <w:szCs w:val="24"/>
        </w:rPr>
        <w:t>16</w:t>
      </w:r>
      <w:r>
        <w:rPr>
          <w:rFonts w:asciiTheme="majorHAnsi" w:hAnsiTheme="majorHAnsi"/>
          <w:sz w:val="24"/>
          <w:szCs w:val="24"/>
        </w:rPr>
        <w:t>].</w:t>
      </w:r>
    </w:p>
    <w:p w:rsidR="00C83A3C" w:rsidRDefault="00C83A3C" w:rsidP="00C83A3C">
      <w:pPr>
        <w:spacing w:line="480" w:lineRule="auto"/>
        <w:jc w:val="both"/>
        <w:rPr>
          <w:rFonts w:asciiTheme="majorHAnsi" w:hAnsiTheme="majorHAnsi"/>
          <w:sz w:val="24"/>
          <w:szCs w:val="24"/>
        </w:rPr>
      </w:pPr>
      <w:r>
        <w:rPr>
          <w:rFonts w:asciiTheme="majorHAnsi" w:hAnsiTheme="majorHAnsi"/>
          <w:sz w:val="24"/>
          <w:szCs w:val="24"/>
        </w:rPr>
        <w:t>Then we look at the effect of Target Side in Parallel Mask condition by conducting 3 separate one-way ANOVAs.</w:t>
      </w:r>
    </w:p>
    <w:p w:rsidR="00C83A3C" w:rsidRDefault="00C83A3C" w:rsidP="00C83A3C">
      <w:pPr>
        <w:spacing w:line="480" w:lineRule="auto"/>
        <w:jc w:val="both"/>
        <w:rPr>
          <w:rFonts w:asciiTheme="majorHAnsi" w:hAnsiTheme="majorHAnsi"/>
          <w:sz w:val="24"/>
          <w:szCs w:val="24"/>
        </w:rPr>
      </w:pPr>
      <w:r>
        <w:rPr>
          <w:rFonts w:asciiTheme="majorHAnsi" w:hAnsiTheme="majorHAnsi"/>
          <w:sz w:val="24"/>
          <w:szCs w:val="24"/>
        </w:rPr>
        <w:t>For target absent there was no increase in accuracy with Session [</w:t>
      </w:r>
      <w:r w:rsidRPr="00567585">
        <w:rPr>
          <w:rFonts w:asciiTheme="majorHAnsi" w:hAnsiTheme="majorHAnsi"/>
          <w:i/>
          <w:sz w:val="24"/>
          <w:szCs w:val="24"/>
        </w:rPr>
        <w:t>F</w:t>
      </w:r>
      <w:r>
        <w:rPr>
          <w:rFonts w:asciiTheme="majorHAnsi" w:hAnsiTheme="majorHAnsi"/>
          <w:sz w:val="24"/>
          <w:szCs w:val="24"/>
        </w:rPr>
        <w:t xml:space="preserve">(4,80)=.52, </w:t>
      </w:r>
      <w:r w:rsidRPr="00567585">
        <w:rPr>
          <w:rFonts w:asciiTheme="majorHAnsi" w:hAnsiTheme="majorHAnsi"/>
          <w:i/>
          <w:sz w:val="24"/>
          <w:szCs w:val="24"/>
        </w:rPr>
        <w:t>p</w:t>
      </w:r>
      <w:r>
        <w:rPr>
          <w:rFonts w:asciiTheme="majorHAnsi" w:hAnsiTheme="majorHAnsi"/>
          <w:sz w:val="24"/>
          <w:szCs w:val="24"/>
        </w:rPr>
        <w:t>=.72]</w:t>
      </w:r>
      <w:r w:rsidRPr="00C83A3C">
        <w:rPr>
          <w:rFonts w:asciiTheme="majorHAnsi" w:hAnsiTheme="majorHAnsi"/>
          <w:sz w:val="24"/>
          <w:szCs w:val="24"/>
        </w:rPr>
        <w:t xml:space="preserve"> </w:t>
      </w:r>
      <w:r>
        <w:rPr>
          <w:rFonts w:asciiTheme="majorHAnsi" w:hAnsiTheme="majorHAnsi"/>
          <w:sz w:val="24"/>
          <w:szCs w:val="24"/>
        </w:rPr>
        <w:t>[session 1 M=5.22, SD=2.57, to session5 M=4.21, SD=2.25, p=.73).</w:t>
      </w:r>
    </w:p>
    <w:p w:rsidR="00C83A3C" w:rsidRDefault="00C83A3C" w:rsidP="00C83A3C">
      <w:pPr>
        <w:spacing w:line="480" w:lineRule="auto"/>
        <w:jc w:val="both"/>
        <w:rPr>
          <w:rFonts w:asciiTheme="majorHAnsi" w:hAnsiTheme="majorHAnsi"/>
          <w:sz w:val="24"/>
          <w:szCs w:val="24"/>
        </w:rPr>
      </w:pPr>
      <w:r>
        <w:rPr>
          <w:rFonts w:asciiTheme="majorHAnsi" w:hAnsiTheme="majorHAnsi"/>
          <w:sz w:val="24"/>
          <w:szCs w:val="24"/>
        </w:rPr>
        <w:t>For target in the sighted field there was increase in RT with Session [</w:t>
      </w:r>
      <w:r w:rsidRPr="00567585">
        <w:rPr>
          <w:rFonts w:asciiTheme="majorHAnsi" w:hAnsiTheme="majorHAnsi"/>
          <w:i/>
          <w:sz w:val="24"/>
          <w:szCs w:val="24"/>
        </w:rPr>
        <w:t>F</w:t>
      </w:r>
      <w:r>
        <w:rPr>
          <w:rFonts w:asciiTheme="majorHAnsi" w:hAnsiTheme="majorHAnsi"/>
          <w:sz w:val="24"/>
          <w:szCs w:val="24"/>
        </w:rPr>
        <w:t xml:space="preserve">(4, 80)=5.54, </w:t>
      </w:r>
      <w:r>
        <w:rPr>
          <w:rFonts w:asciiTheme="majorHAnsi" w:hAnsiTheme="majorHAnsi"/>
          <w:i/>
          <w:sz w:val="24"/>
          <w:szCs w:val="24"/>
        </w:rPr>
        <w:t>p=.001</w:t>
      </w:r>
      <w:r>
        <w:rPr>
          <w:rFonts w:asciiTheme="majorHAnsi" w:hAnsiTheme="majorHAnsi"/>
          <w:sz w:val="24"/>
          <w:szCs w:val="24"/>
        </w:rPr>
        <w:t xml:space="preserve">]. </w:t>
      </w:r>
      <w:proofErr w:type="spellStart"/>
      <w:r>
        <w:rPr>
          <w:rFonts w:asciiTheme="majorHAnsi" w:hAnsiTheme="majorHAnsi"/>
          <w:sz w:val="24"/>
          <w:szCs w:val="24"/>
        </w:rPr>
        <w:t>Tukey</w:t>
      </w:r>
      <w:proofErr w:type="spellEnd"/>
      <w:r>
        <w:rPr>
          <w:rFonts w:asciiTheme="majorHAnsi" w:hAnsiTheme="majorHAnsi"/>
          <w:sz w:val="24"/>
          <w:szCs w:val="24"/>
        </w:rPr>
        <w:t xml:space="preserve"> HSD post hoc test showed that participants significantly increased accuracy compared to the first session (increase from session 1 M=1.77, SD=.19, to session5 M=1.58, SD=.13, p=.001). </w:t>
      </w:r>
    </w:p>
    <w:p w:rsidR="00C83A3C" w:rsidRDefault="00C83A3C" w:rsidP="00C83A3C">
      <w:pPr>
        <w:spacing w:line="480" w:lineRule="auto"/>
        <w:jc w:val="both"/>
        <w:rPr>
          <w:rFonts w:asciiTheme="majorHAnsi" w:hAnsiTheme="majorHAnsi"/>
          <w:sz w:val="24"/>
          <w:szCs w:val="24"/>
        </w:rPr>
      </w:pPr>
      <w:r>
        <w:rPr>
          <w:rFonts w:asciiTheme="majorHAnsi" w:hAnsiTheme="majorHAnsi"/>
          <w:sz w:val="24"/>
          <w:szCs w:val="24"/>
        </w:rPr>
        <w:t>For target in the blind field there was an increase in RT but it was not significant [</w:t>
      </w:r>
      <w:r w:rsidRPr="00567585">
        <w:rPr>
          <w:rFonts w:asciiTheme="majorHAnsi" w:hAnsiTheme="majorHAnsi"/>
          <w:i/>
          <w:sz w:val="24"/>
          <w:szCs w:val="24"/>
        </w:rPr>
        <w:t>F</w:t>
      </w:r>
      <w:r w:rsidR="00D6716A">
        <w:rPr>
          <w:rFonts w:asciiTheme="majorHAnsi" w:hAnsiTheme="majorHAnsi"/>
          <w:sz w:val="24"/>
          <w:szCs w:val="24"/>
        </w:rPr>
        <w:t>(4, 39.38)=2.02</w:t>
      </w:r>
      <w:r>
        <w:rPr>
          <w:rFonts w:asciiTheme="majorHAnsi" w:hAnsiTheme="majorHAnsi"/>
          <w:sz w:val="24"/>
          <w:szCs w:val="24"/>
        </w:rPr>
        <w:t xml:space="preserve">, </w:t>
      </w:r>
      <w:r>
        <w:rPr>
          <w:rFonts w:asciiTheme="majorHAnsi" w:hAnsiTheme="majorHAnsi"/>
          <w:i/>
          <w:sz w:val="24"/>
          <w:szCs w:val="24"/>
        </w:rPr>
        <w:t>p=.42</w:t>
      </w:r>
      <w:r w:rsidR="00D6716A">
        <w:rPr>
          <w:rFonts w:asciiTheme="majorHAnsi" w:hAnsiTheme="majorHAnsi"/>
          <w:sz w:val="24"/>
          <w:szCs w:val="24"/>
        </w:rPr>
        <w:t>]. [session 1 M=2.74, SD=1.52, to session5 M=1.92, SD=.34, p=.02</w:t>
      </w:r>
      <w:r>
        <w:rPr>
          <w:rFonts w:asciiTheme="majorHAnsi" w:hAnsiTheme="majorHAnsi"/>
          <w:sz w:val="24"/>
          <w:szCs w:val="24"/>
        </w:rPr>
        <w:t xml:space="preserve">). </w:t>
      </w:r>
    </w:p>
    <w:p w:rsidR="00C83A3C" w:rsidRDefault="00C83A3C" w:rsidP="003D1C82">
      <w:pPr>
        <w:spacing w:line="480" w:lineRule="auto"/>
        <w:jc w:val="both"/>
        <w:rPr>
          <w:rFonts w:asciiTheme="majorHAnsi" w:hAnsiTheme="majorHAnsi"/>
          <w:sz w:val="24"/>
          <w:szCs w:val="24"/>
        </w:rPr>
      </w:pPr>
    </w:p>
    <w:p w:rsidR="00C83A3C" w:rsidRDefault="00C83A3C" w:rsidP="003D1C82">
      <w:pPr>
        <w:spacing w:line="480" w:lineRule="auto"/>
        <w:jc w:val="both"/>
        <w:rPr>
          <w:rFonts w:asciiTheme="majorHAnsi" w:hAnsiTheme="majorHAnsi"/>
          <w:sz w:val="24"/>
          <w:szCs w:val="24"/>
        </w:rPr>
      </w:pPr>
    </w:p>
    <w:p w:rsidR="00C83A3C" w:rsidRDefault="00C83A3C" w:rsidP="003D1C82">
      <w:pPr>
        <w:spacing w:line="480" w:lineRule="auto"/>
        <w:jc w:val="both"/>
        <w:rPr>
          <w:rFonts w:asciiTheme="majorHAnsi" w:hAnsiTheme="majorHAnsi"/>
          <w:sz w:val="24"/>
          <w:szCs w:val="24"/>
        </w:rPr>
      </w:pPr>
    </w:p>
    <w:p w:rsidR="003D1C82" w:rsidRDefault="003D1C82" w:rsidP="003D1C82">
      <w:pPr>
        <w:spacing w:line="480" w:lineRule="auto"/>
        <w:jc w:val="both"/>
        <w:rPr>
          <w:rFonts w:asciiTheme="majorHAnsi" w:hAnsiTheme="majorHAnsi"/>
          <w:sz w:val="24"/>
          <w:szCs w:val="24"/>
        </w:rPr>
      </w:pPr>
      <w:r>
        <w:rPr>
          <w:rFonts w:asciiTheme="majorHAnsi" w:hAnsiTheme="majorHAnsi"/>
          <w:sz w:val="24"/>
          <w:szCs w:val="24"/>
        </w:rPr>
        <w:t xml:space="preserve">In the Serial condition same analysis </w:t>
      </w:r>
      <w:r w:rsidRPr="00801EEF">
        <w:rPr>
          <w:rFonts w:asciiTheme="majorHAnsi" w:hAnsiTheme="majorHAnsi"/>
          <w:sz w:val="24"/>
          <w:szCs w:val="24"/>
        </w:rPr>
        <w:t xml:space="preserve">revealed a </w:t>
      </w:r>
      <w:r>
        <w:rPr>
          <w:rFonts w:asciiTheme="majorHAnsi" w:hAnsiTheme="majorHAnsi"/>
          <w:sz w:val="24"/>
          <w:szCs w:val="24"/>
        </w:rPr>
        <w:t xml:space="preserve">statistically </w:t>
      </w:r>
      <w:r w:rsidRPr="00801EEF">
        <w:rPr>
          <w:rFonts w:asciiTheme="majorHAnsi" w:hAnsiTheme="majorHAnsi"/>
          <w:sz w:val="24"/>
          <w:szCs w:val="24"/>
        </w:rPr>
        <w:t>significa</w:t>
      </w:r>
      <w:r>
        <w:rPr>
          <w:rFonts w:asciiTheme="majorHAnsi" w:hAnsiTheme="majorHAnsi"/>
          <w:sz w:val="24"/>
          <w:szCs w:val="24"/>
        </w:rPr>
        <w:t>nt main effect of Target Side [</w:t>
      </w:r>
      <w:r w:rsidRPr="00567585">
        <w:rPr>
          <w:rFonts w:asciiTheme="majorHAnsi" w:hAnsiTheme="majorHAnsi"/>
          <w:i/>
          <w:sz w:val="24"/>
          <w:szCs w:val="24"/>
        </w:rPr>
        <w:t>F</w:t>
      </w:r>
      <w:r>
        <w:rPr>
          <w:rFonts w:asciiTheme="majorHAnsi" w:hAnsiTheme="majorHAnsi"/>
          <w:sz w:val="24"/>
          <w:szCs w:val="24"/>
        </w:rPr>
        <w:t>(</w:t>
      </w:r>
      <w:r w:rsidR="006C1E9E">
        <w:rPr>
          <w:rFonts w:asciiTheme="majorHAnsi" w:hAnsiTheme="majorHAnsi"/>
          <w:sz w:val="24"/>
          <w:szCs w:val="24"/>
        </w:rPr>
        <w:t>1.06</w:t>
      </w:r>
      <w:r>
        <w:rPr>
          <w:rFonts w:asciiTheme="majorHAnsi" w:hAnsiTheme="majorHAnsi"/>
          <w:sz w:val="24"/>
          <w:szCs w:val="24"/>
        </w:rPr>
        <w:t>,</w:t>
      </w:r>
      <w:r w:rsidR="006C1E9E">
        <w:rPr>
          <w:rFonts w:asciiTheme="majorHAnsi" w:hAnsiTheme="majorHAnsi"/>
          <w:sz w:val="24"/>
          <w:szCs w:val="24"/>
        </w:rPr>
        <w:t>16.99</w:t>
      </w:r>
      <w:r>
        <w:rPr>
          <w:rFonts w:asciiTheme="majorHAnsi" w:hAnsiTheme="majorHAnsi"/>
          <w:sz w:val="24"/>
          <w:szCs w:val="24"/>
        </w:rPr>
        <w:t>)=</w:t>
      </w:r>
      <w:r w:rsidR="006C1E9E">
        <w:rPr>
          <w:rFonts w:asciiTheme="majorHAnsi" w:hAnsiTheme="majorHAnsi"/>
          <w:sz w:val="24"/>
          <w:szCs w:val="24"/>
        </w:rPr>
        <w:t>27.04</w:t>
      </w:r>
      <w:r>
        <w:rPr>
          <w:rFonts w:asciiTheme="majorHAnsi" w:hAnsiTheme="majorHAnsi"/>
          <w:sz w:val="24"/>
          <w:szCs w:val="24"/>
        </w:rPr>
        <w:t xml:space="preserve">, </w:t>
      </w:r>
      <w:r w:rsidRPr="00567585">
        <w:rPr>
          <w:rFonts w:asciiTheme="majorHAnsi" w:hAnsiTheme="majorHAnsi"/>
          <w:i/>
          <w:sz w:val="24"/>
          <w:szCs w:val="24"/>
        </w:rPr>
        <w:t>p</w:t>
      </w:r>
      <w:r>
        <w:rPr>
          <w:rFonts w:asciiTheme="majorHAnsi" w:hAnsiTheme="majorHAnsi"/>
          <w:sz w:val="24"/>
          <w:szCs w:val="24"/>
        </w:rPr>
        <w:t>&lt;.001</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Pr>
          <w:rFonts w:asciiTheme="majorHAnsi" w:hAnsiTheme="majorHAnsi"/>
          <w:sz w:val="24"/>
          <w:szCs w:val="24"/>
        </w:rPr>
        <w:t xml:space="preserve"> =.</w:t>
      </w:r>
      <w:r w:rsidR="006C1E9E">
        <w:rPr>
          <w:rFonts w:asciiTheme="majorHAnsi" w:hAnsiTheme="majorHAnsi"/>
          <w:sz w:val="24"/>
          <w:szCs w:val="24"/>
        </w:rPr>
        <w:t>63</w:t>
      </w:r>
      <w:r>
        <w:rPr>
          <w:rFonts w:asciiTheme="majorHAnsi" w:hAnsiTheme="majorHAnsi"/>
          <w:sz w:val="24"/>
          <w:szCs w:val="24"/>
        </w:rPr>
        <w:t xml:space="preserve">] </w:t>
      </w:r>
      <w:r w:rsidR="006C1E9E">
        <w:rPr>
          <w:rFonts w:asciiTheme="majorHAnsi" w:hAnsiTheme="majorHAnsi"/>
          <w:sz w:val="24"/>
          <w:szCs w:val="24"/>
        </w:rPr>
        <w:t>but not</w:t>
      </w:r>
      <w:r>
        <w:rPr>
          <w:rFonts w:asciiTheme="majorHAnsi" w:hAnsiTheme="majorHAnsi"/>
          <w:sz w:val="24"/>
          <w:szCs w:val="24"/>
        </w:rPr>
        <w:t xml:space="preserve"> Session [</w:t>
      </w:r>
      <w:r w:rsidRPr="00567585">
        <w:rPr>
          <w:rFonts w:asciiTheme="majorHAnsi" w:hAnsiTheme="majorHAnsi"/>
          <w:i/>
          <w:sz w:val="24"/>
          <w:szCs w:val="24"/>
        </w:rPr>
        <w:t>F</w:t>
      </w:r>
      <w:r>
        <w:rPr>
          <w:rFonts w:asciiTheme="majorHAnsi" w:hAnsiTheme="majorHAnsi"/>
          <w:sz w:val="24"/>
          <w:szCs w:val="24"/>
        </w:rPr>
        <w:t>(</w:t>
      </w:r>
      <w:r w:rsidR="006C1E9E">
        <w:rPr>
          <w:rFonts w:asciiTheme="majorHAnsi" w:hAnsiTheme="majorHAnsi"/>
          <w:sz w:val="24"/>
          <w:szCs w:val="24"/>
        </w:rPr>
        <w:t>1.96</w:t>
      </w:r>
      <w:r>
        <w:rPr>
          <w:rFonts w:asciiTheme="majorHAnsi" w:hAnsiTheme="majorHAnsi"/>
          <w:sz w:val="24"/>
          <w:szCs w:val="24"/>
        </w:rPr>
        <w:t>,</w:t>
      </w:r>
      <w:r w:rsidR="006C1E9E">
        <w:rPr>
          <w:rFonts w:asciiTheme="majorHAnsi" w:hAnsiTheme="majorHAnsi"/>
          <w:sz w:val="24"/>
          <w:szCs w:val="24"/>
        </w:rPr>
        <w:t>31.34</w:t>
      </w:r>
      <w:r>
        <w:rPr>
          <w:rFonts w:asciiTheme="majorHAnsi" w:hAnsiTheme="majorHAnsi"/>
          <w:sz w:val="24"/>
          <w:szCs w:val="24"/>
        </w:rPr>
        <w:t>)=</w:t>
      </w:r>
      <w:r w:rsidR="006C1E9E">
        <w:rPr>
          <w:rFonts w:asciiTheme="majorHAnsi" w:hAnsiTheme="majorHAnsi"/>
          <w:sz w:val="24"/>
          <w:szCs w:val="24"/>
        </w:rPr>
        <w:t>2.83</w:t>
      </w:r>
      <w:r>
        <w:rPr>
          <w:rFonts w:asciiTheme="majorHAnsi" w:hAnsiTheme="majorHAnsi"/>
          <w:sz w:val="24"/>
          <w:szCs w:val="24"/>
        </w:rPr>
        <w:t xml:space="preserve">, </w:t>
      </w:r>
      <w:r w:rsidRPr="00567585">
        <w:rPr>
          <w:rFonts w:asciiTheme="majorHAnsi" w:hAnsiTheme="majorHAnsi"/>
          <w:i/>
          <w:sz w:val="24"/>
          <w:szCs w:val="24"/>
        </w:rPr>
        <w:lastRenderedPageBreak/>
        <w:t>p</w:t>
      </w:r>
      <w:r w:rsidR="006C1E9E">
        <w:rPr>
          <w:rFonts w:asciiTheme="majorHAnsi" w:hAnsiTheme="majorHAnsi"/>
          <w:sz w:val="24"/>
          <w:szCs w:val="24"/>
        </w:rPr>
        <w:t>=.08</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Pr>
          <w:rFonts w:asciiTheme="majorHAnsi" w:hAnsiTheme="majorHAnsi"/>
          <w:sz w:val="24"/>
          <w:szCs w:val="24"/>
        </w:rPr>
        <w:t xml:space="preserve"> =.</w:t>
      </w:r>
      <w:r w:rsidR="006C1E9E">
        <w:rPr>
          <w:rFonts w:asciiTheme="majorHAnsi" w:hAnsiTheme="majorHAnsi"/>
          <w:sz w:val="24"/>
          <w:szCs w:val="24"/>
        </w:rPr>
        <w:t>1</w:t>
      </w:r>
      <w:r>
        <w:rPr>
          <w:rFonts w:asciiTheme="majorHAnsi" w:hAnsiTheme="majorHAnsi"/>
          <w:sz w:val="24"/>
          <w:szCs w:val="24"/>
        </w:rPr>
        <w:t>5],  and</w:t>
      </w:r>
      <w:r w:rsidR="006C1E9E">
        <w:rPr>
          <w:rFonts w:asciiTheme="majorHAnsi" w:hAnsiTheme="majorHAnsi"/>
          <w:sz w:val="24"/>
          <w:szCs w:val="24"/>
        </w:rPr>
        <w:t xml:space="preserve"> no</w:t>
      </w:r>
      <w:r>
        <w:rPr>
          <w:rFonts w:asciiTheme="majorHAnsi" w:hAnsiTheme="majorHAnsi"/>
          <w:sz w:val="24"/>
          <w:szCs w:val="24"/>
        </w:rPr>
        <w:t xml:space="preserve"> statistically significant interaction between the two factors [</w:t>
      </w:r>
      <w:r w:rsidRPr="00567585">
        <w:rPr>
          <w:rFonts w:asciiTheme="majorHAnsi" w:hAnsiTheme="majorHAnsi"/>
          <w:i/>
          <w:sz w:val="24"/>
          <w:szCs w:val="24"/>
        </w:rPr>
        <w:t>F</w:t>
      </w:r>
      <w:r>
        <w:rPr>
          <w:rFonts w:asciiTheme="majorHAnsi" w:hAnsiTheme="majorHAnsi"/>
          <w:sz w:val="24"/>
          <w:szCs w:val="24"/>
        </w:rPr>
        <w:t>(</w:t>
      </w:r>
      <w:r w:rsidR="006C1E9E">
        <w:rPr>
          <w:rFonts w:asciiTheme="majorHAnsi" w:hAnsiTheme="majorHAnsi"/>
          <w:sz w:val="24"/>
          <w:szCs w:val="24"/>
        </w:rPr>
        <w:t>3.23</w:t>
      </w:r>
      <w:r>
        <w:rPr>
          <w:rFonts w:asciiTheme="majorHAnsi" w:hAnsiTheme="majorHAnsi"/>
          <w:sz w:val="24"/>
          <w:szCs w:val="24"/>
        </w:rPr>
        <w:t>,</w:t>
      </w:r>
      <w:r w:rsidR="006C1E9E">
        <w:rPr>
          <w:rFonts w:asciiTheme="majorHAnsi" w:hAnsiTheme="majorHAnsi"/>
          <w:sz w:val="24"/>
          <w:szCs w:val="24"/>
        </w:rPr>
        <w:t>51.61</w:t>
      </w:r>
      <w:r>
        <w:rPr>
          <w:rFonts w:asciiTheme="majorHAnsi" w:hAnsiTheme="majorHAnsi"/>
          <w:sz w:val="24"/>
          <w:szCs w:val="24"/>
        </w:rPr>
        <w:t>)=</w:t>
      </w:r>
      <w:r w:rsidR="006C1E9E">
        <w:rPr>
          <w:rFonts w:asciiTheme="majorHAnsi" w:hAnsiTheme="majorHAnsi"/>
          <w:sz w:val="24"/>
          <w:szCs w:val="24"/>
        </w:rPr>
        <w:t>1.24</w:t>
      </w:r>
      <w:r>
        <w:rPr>
          <w:rFonts w:asciiTheme="majorHAnsi" w:hAnsiTheme="majorHAnsi"/>
          <w:sz w:val="24"/>
          <w:szCs w:val="24"/>
        </w:rPr>
        <w:t xml:space="preserve">, </w:t>
      </w:r>
      <w:r w:rsidRPr="00567585">
        <w:rPr>
          <w:rFonts w:asciiTheme="majorHAnsi" w:hAnsiTheme="majorHAnsi"/>
          <w:i/>
          <w:sz w:val="24"/>
          <w:szCs w:val="24"/>
        </w:rPr>
        <w:t>p</w:t>
      </w:r>
      <w:r>
        <w:rPr>
          <w:rFonts w:asciiTheme="majorHAnsi" w:hAnsiTheme="majorHAnsi"/>
          <w:sz w:val="24"/>
          <w:szCs w:val="24"/>
        </w:rPr>
        <w:t>=.</w:t>
      </w:r>
      <w:r w:rsidR="006C1E9E">
        <w:rPr>
          <w:rFonts w:asciiTheme="majorHAnsi" w:hAnsiTheme="majorHAnsi"/>
          <w:sz w:val="24"/>
          <w:szCs w:val="24"/>
        </w:rPr>
        <w:t>28</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ɳ</m:t>
            </m:r>
          </m:e>
          <m:sub>
            <m:r>
              <w:rPr>
                <w:rFonts w:ascii="Cambria Math" w:hAnsi="Cambria Math"/>
                <w:sz w:val="24"/>
                <w:szCs w:val="24"/>
              </w:rPr>
              <m:t>p</m:t>
            </m:r>
          </m:sub>
          <m:sup>
            <m:r>
              <w:rPr>
                <w:rFonts w:ascii="Cambria Math" w:hAnsi="Cambria Math"/>
                <w:sz w:val="24"/>
                <w:szCs w:val="24"/>
              </w:rPr>
              <m:t>2</m:t>
            </m:r>
          </m:sup>
        </m:sSubSup>
      </m:oMath>
      <w:r>
        <w:rPr>
          <w:rFonts w:asciiTheme="majorHAnsi" w:hAnsiTheme="majorHAnsi"/>
          <w:sz w:val="24"/>
          <w:szCs w:val="24"/>
        </w:rPr>
        <w:t xml:space="preserve"> =.</w:t>
      </w:r>
      <w:r w:rsidR="006C1E9E">
        <w:rPr>
          <w:rFonts w:asciiTheme="majorHAnsi" w:hAnsiTheme="majorHAnsi"/>
          <w:sz w:val="24"/>
          <w:szCs w:val="24"/>
        </w:rPr>
        <w:t>07</w:t>
      </w:r>
      <w:r>
        <w:rPr>
          <w:rFonts w:asciiTheme="majorHAnsi" w:hAnsiTheme="majorHAnsi"/>
          <w:sz w:val="24"/>
          <w:szCs w:val="24"/>
        </w:rPr>
        <w:t xml:space="preserve">]. </w:t>
      </w:r>
      <w:r w:rsidR="006C1E9E">
        <w:rPr>
          <w:rFonts w:asciiTheme="majorHAnsi" w:hAnsiTheme="majorHAnsi"/>
          <w:sz w:val="24"/>
          <w:szCs w:val="24"/>
        </w:rPr>
        <w:t xml:space="preserve">Then we look at the effect of </w:t>
      </w:r>
      <w:r>
        <w:rPr>
          <w:rFonts w:asciiTheme="majorHAnsi" w:hAnsiTheme="majorHAnsi"/>
          <w:sz w:val="24"/>
          <w:szCs w:val="24"/>
        </w:rPr>
        <w:t>Target Side</w:t>
      </w:r>
      <w:r w:rsidR="006C1E9E">
        <w:rPr>
          <w:rFonts w:asciiTheme="majorHAnsi" w:hAnsiTheme="majorHAnsi"/>
          <w:sz w:val="24"/>
          <w:szCs w:val="24"/>
        </w:rPr>
        <w:t xml:space="preserve"> in Serial Mask condition by conducting 3 separate one-way ANOVAs.</w:t>
      </w:r>
    </w:p>
    <w:p w:rsidR="006C1E9E" w:rsidRDefault="006C1E9E" w:rsidP="006C1E9E">
      <w:pPr>
        <w:spacing w:line="480" w:lineRule="auto"/>
        <w:jc w:val="both"/>
        <w:rPr>
          <w:rFonts w:asciiTheme="majorHAnsi" w:hAnsiTheme="majorHAnsi"/>
          <w:sz w:val="24"/>
          <w:szCs w:val="24"/>
        </w:rPr>
      </w:pPr>
      <w:r>
        <w:rPr>
          <w:rFonts w:asciiTheme="majorHAnsi" w:hAnsiTheme="majorHAnsi"/>
          <w:sz w:val="24"/>
          <w:szCs w:val="24"/>
        </w:rPr>
        <w:t>For target absent there was no increase in accuracy with Session [</w:t>
      </w:r>
      <w:r w:rsidRPr="00567585">
        <w:rPr>
          <w:rFonts w:asciiTheme="majorHAnsi" w:hAnsiTheme="majorHAnsi"/>
          <w:i/>
          <w:sz w:val="24"/>
          <w:szCs w:val="24"/>
        </w:rPr>
        <w:t>F</w:t>
      </w:r>
      <w:r>
        <w:rPr>
          <w:rFonts w:asciiTheme="majorHAnsi" w:hAnsiTheme="majorHAnsi"/>
          <w:sz w:val="24"/>
          <w:szCs w:val="24"/>
        </w:rPr>
        <w:t>(4,80)=</w:t>
      </w:r>
      <w:r w:rsidR="00C83A3C">
        <w:rPr>
          <w:rFonts w:asciiTheme="majorHAnsi" w:hAnsiTheme="majorHAnsi"/>
          <w:sz w:val="24"/>
          <w:szCs w:val="24"/>
        </w:rPr>
        <w:t>.52</w:t>
      </w:r>
      <w:r>
        <w:rPr>
          <w:rFonts w:asciiTheme="majorHAnsi" w:hAnsiTheme="majorHAnsi"/>
          <w:sz w:val="24"/>
          <w:szCs w:val="24"/>
        </w:rPr>
        <w:t xml:space="preserve">, </w:t>
      </w:r>
      <w:r w:rsidRPr="00567585">
        <w:rPr>
          <w:rFonts w:asciiTheme="majorHAnsi" w:hAnsiTheme="majorHAnsi"/>
          <w:i/>
          <w:sz w:val="24"/>
          <w:szCs w:val="24"/>
        </w:rPr>
        <w:t>p</w:t>
      </w:r>
      <w:r w:rsidR="00C83A3C">
        <w:rPr>
          <w:rFonts w:asciiTheme="majorHAnsi" w:hAnsiTheme="majorHAnsi"/>
          <w:sz w:val="24"/>
          <w:szCs w:val="24"/>
        </w:rPr>
        <w:t>=.72</w:t>
      </w:r>
      <w:r>
        <w:rPr>
          <w:rFonts w:asciiTheme="majorHAnsi" w:hAnsiTheme="majorHAnsi"/>
          <w:sz w:val="24"/>
          <w:szCs w:val="24"/>
        </w:rPr>
        <w:t>]</w:t>
      </w:r>
      <w:r w:rsidR="00C83A3C" w:rsidRPr="00C83A3C">
        <w:rPr>
          <w:rFonts w:asciiTheme="majorHAnsi" w:hAnsiTheme="majorHAnsi"/>
          <w:sz w:val="24"/>
          <w:szCs w:val="24"/>
        </w:rPr>
        <w:t xml:space="preserve"> </w:t>
      </w:r>
      <w:r w:rsidR="00C83A3C">
        <w:rPr>
          <w:rFonts w:asciiTheme="majorHAnsi" w:hAnsiTheme="majorHAnsi"/>
          <w:sz w:val="24"/>
          <w:szCs w:val="24"/>
        </w:rPr>
        <w:t>[session 1 M=5.22, SD=2.57, to session5 M=4.21, SD=2.25, p=.73)</w:t>
      </w:r>
      <w:r>
        <w:rPr>
          <w:rFonts w:asciiTheme="majorHAnsi" w:hAnsiTheme="majorHAnsi"/>
          <w:sz w:val="24"/>
          <w:szCs w:val="24"/>
        </w:rPr>
        <w:t>.</w:t>
      </w:r>
    </w:p>
    <w:p w:rsidR="006C1E9E" w:rsidRDefault="006C1E9E" w:rsidP="006C1E9E">
      <w:pPr>
        <w:spacing w:line="480" w:lineRule="auto"/>
        <w:jc w:val="both"/>
        <w:rPr>
          <w:rFonts w:asciiTheme="majorHAnsi" w:hAnsiTheme="majorHAnsi"/>
          <w:sz w:val="24"/>
          <w:szCs w:val="24"/>
        </w:rPr>
      </w:pPr>
      <w:r>
        <w:rPr>
          <w:rFonts w:asciiTheme="majorHAnsi" w:hAnsiTheme="majorHAnsi"/>
          <w:sz w:val="24"/>
          <w:szCs w:val="24"/>
        </w:rPr>
        <w:t xml:space="preserve">For target in the sighted field </w:t>
      </w:r>
      <w:r w:rsidR="00B375D7">
        <w:rPr>
          <w:rFonts w:asciiTheme="majorHAnsi" w:hAnsiTheme="majorHAnsi"/>
          <w:sz w:val="24"/>
          <w:szCs w:val="24"/>
        </w:rPr>
        <w:t>there was increase in RT</w:t>
      </w:r>
      <w:r>
        <w:rPr>
          <w:rFonts w:asciiTheme="majorHAnsi" w:hAnsiTheme="majorHAnsi"/>
          <w:sz w:val="24"/>
          <w:szCs w:val="24"/>
        </w:rPr>
        <w:t xml:space="preserve"> with Session [</w:t>
      </w:r>
      <w:r w:rsidRPr="00567585">
        <w:rPr>
          <w:rFonts w:asciiTheme="majorHAnsi" w:hAnsiTheme="majorHAnsi"/>
          <w:i/>
          <w:sz w:val="24"/>
          <w:szCs w:val="24"/>
        </w:rPr>
        <w:t>F</w:t>
      </w:r>
      <w:r>
        <w:rPr>
          <w:rFonts w:asciiTheme="majorHAnsi" w:hAnsiTheme="majorHAnsi"/>
          <w:sz w:val="24"/>
          <w:szCs w:val="24"/>
        </w:rPr>
        <w:t>(</w:t>
      </w:r>
      <w:r w:rsidR="00B375D7">
        <w:rPr>
          <w:rFonts w:asciiTheme="majorHAnsi" w:hAnsiTheme="majorHAnsi"/>
          <w:sz w:val="24"/>
          <w:szCs w:val="24"/>
        </w:rPr>
        <w:t>4, 39.30</w:t>
      </w:r>
      <w:r>
        <w:rPr>
          <w:rFonts w:asciiTheme="majorHAnsi" w:hAnsiTheme="majorHAnsi"/>
          <w:sz w:val="24"/>
          <w:szCs w:val="24"/>
        </w:rPr>
        <w:t>)=1</w:t>
      </w:r>
      <w:r w:rsidR="00B375D7">
        <w:rPr>
          <w:rFonts w:asciiTheme="majorHAnsi" w:hAnsiTheme="majorHAnsi"/>
          <w:sz w:val="24"/>
          <w:szCs w:val="24"/>
        </w:rPr>
        <w:t>1.90</w:t>
      </w:r>
      <w:r>
        <w:rPr>
          <w:rFonts w:asciiTheme="majorHAnsi" w:hAnsiTheme="majorHAnsi"/>
          <w:sz w:val="24"/>
          <w:szCs w:val="24"/>
        </w:rPr>
        <w:t xml:space="preserve">, </w:t>
      </w:r>
      <w:r>
        <w:rPr>
          <w:rFonts w:asciiTheme="majorHAnsi" w:hAnsiTheme="majorHAnsi"/>
          <w:i/>
          <w:sz w:val="24"/>
          <w:szCs w:val="24"/>
        </w:rPr>
        <w:t>p&lt;.001</w:t>
      </w:r>
      <w:r>
        <w:rPr>
          <w:rFonts w:asciiTheme="majorHAnsi" w:hAnsiTheme="majorHAnsi"/>
          <w:sz w:val="24"/>
          <w:szCs w:val="24"/>
        </w:rPr>
        <w:t xml:space="preserve">]. </w:t>
      </w:r>
      <w:proofErr w:type="spellStart"/>
      <w:r>
        <w:rPr>
          <w:rFonts w:asciiTheme="majorHAnsi" w:hAnsiTheme="majorHAnsi"/>
          <w:sz w:val="24"/>
          <w:szCs w:val="24"/>
        </w:rPr>
        <w:t>Tukey</w:t>
      </w:r>
      <w:proofErr w:type="spellEnd"/>
      <w:r>
        <w:rPr>
          <w:rFonts w:asciiTheme="majorHAnsi" w:hAnsiTheme="majorHAnsi"/>
          <w:sz w:val="24"/>
          <w:szCs w:val="24"/>
        </w:rPr>
        <w:t xml:space="preserve"> HSD post hoc test showed that participants significantly increased accuracy compared to the first session (increase from</w:t>
      </w:r>
      <w:r w:rsidR="00B375D7">
        <w:rPr>
          <w:rFonts w:asciiTheme="majorHAnsi" w:hAnsiTheme="majorHAnsi"/>
          <w:sz w:val="24"/>
          <w:szCs w:val="24"/>
        </w:rPr>
        <w:t xml:space="preserve"> session 1 M=2.47, SD=.58</w:t>
      </w:r>
      <w:r>
        <w:rPr>
          <w:rFonts w:asciiTheme="majorHAnsi" w:hAnsiTheme="majorHAnsi"/>
          <w:sz w:val="24"/>
          <w:szCs w:val="24"/>
        </w:rPr>
        <w:t>, to session5</w:t>
      </w:r>
      <w:r w:rsidR="00B375D7">
        <w:rPr>
          <w:rFonts w:asciiTheme="majorHAnsi" w:hAnsiTheme="majorHAnsi"/>
          <w:sz w:val="24"/>
          <w:szCs w:val="24"/>
        </w:rPr>
        <w:t xml:space="preserve"> M=1.78, SD=.24</w:t>
      </w:r>
      <w:r>
        <w:rPr>
          <w:rFonts w:asciiTheme="majorHAnsi" w:hAnsiTheme="majorHAnsi"/>
          <w:sz w:val="24"/>
          <w:szCs w:val="24"/>
        </w:rPr>
        <w:t xml:space="preserve">, p&lt;.001). </w:t>
      </w:r>
    </w:p>
    <w:p w:rsidR="006C1E9E" w:rsidRDefault="006C1E9E" w:rsidP="006C1E9E">
      <w:pPr>
        <w:spacing w:line="480" w:lineRule="auto"/>
        <w:jc w:val="both"/>
        <w:rPr>
          <w:rFonts w:asciiTheme="majorHAnsi" w:hAnsiTheme="majorHAnsi"/>
          <w:sz w:val="24"/>
          <w:szCs w:val="24"/>
        </w:rPr>
      </w:pPr>
      <w:r>
        <w:rPr>
          <w:rFonts w:asciiTheme="majorHAnsi" w:hAnsiTheme="majorHAnsi"/>
          <w:sz w:val="24"/>
          <w:szCs w:val="24"/>
        </w:rPr>
        <w:t>For target in the blind field there was</w:t>
      </w:r>
      <w:r w:rsidR="00B375D7">
        <w:rPr>
          <w:rFonts w:asciiTheme="majorHAnsi" w:hAnsiTheme="majorHAnsi"/>
          <w:sz w:val="24"/>
          <w:szCs w:val="24"/>
        </w:rPr>
        <w:t xml:space="preserve"> an increase in RT but it was not significant</w:t>
      </w:r>
      <w:r>
        <w:rPr>
          <w:rFonts w:asciiTheme="majorHAnsi" w:hAnsiTheme="majorHAnsi"/>
          <w:sz w:val="24"/>
          <w:szCs w:val="24"/>
        </w:rPr>
        <w:t xml:space="preserve"> [</w:t>
      </w:r>
      <w:r w:rsidRPr="00567585">
        <w:rPr>
          <w:rFonts w:asciiTheme="majorHAnsi" w:hAnsiTheme="majorHAnsi"/>
          <w:i/>
          <w:sz w:val="24"/>
          <w:szCs w:val="24"/>
        </w:rPr>
        <w:t>F</w:t>
      </w:r>
      <w:r w:rsidR="00B375D7">
        <w:rPr>
          <w:rFonts w:asciiTheme="majorHAnsi" w:hAnsiTheme="majorHAnsi"/>
          <w:sz w:val="24"/>
          <w:szCs w:val="24"/>
        </w:rPr>
        <w:t>(4, 80)=.99</w:t>
      </w:r>
      <w:r>
        <w:rPr>
          <w:rFonts w:asciiTheme="majorHAnsi" w:hAnsiTheme="majorHAnsi"/>
          <w:sz w:val="24"/>
          <w:szCs w:val="24"/>
        </w:rPr>
        <w:t xml:space="preserve">, </w:t>
      </w:r>
      <w:r w:rsidR="00B375D7">
        <w:rPr>
          <w:rFonts w:asciiTheme="majorHAnsi" w:hAnsiTheme="majorHAnsi"/>
          <w:i/>
          <w:sz w:val="24"/>
          <w:szCs w:val="24"/>
        </w:rPr>
        <w:t>p=.42</w:t>
      </w:r>
      <w:r>
        <w:rPr>
          <w:rFonts w:asciiTheme="majorHAnsi" w:hAnsiTheme="majorHAnsi"/>
          <w:sz w:val="24"/>
          <w:szCs w:val="24"/>
        </w:rPr>
        <w:t xml:space="preserve">]. </w:t>
      </w:r>
      <w:r w:rsidR="00B375D7">
        <w:rPr>
          <w:rFonts w:asciiTheme="majorHAnsi" w:hAnsiTheme="majorHAnsi"/>
          <w:sz w:val="24"/>
          <w:szCs w:val="24"/>
        </w:rPr>
        <w:t>[</w:t>
      </w:r>
      <w:r>
        <w:rPr>
          <w:rFonts w:asciiTheme="majorHAnsi" w:hAnsiTheme="majorHAnsi"/>
          <w:sz w:val="24"/>
          <w:szCs w:val="24"/>
        </w:rPr>
        <w:t>session 1 M=</w:t>
      </w:r>
      <w:r w:rsidR="00B375D7">
        <w:rPr>
          <w:rFonts w:asciiTheme="majorHAnsi" w:hAnsiTheme="majorHAnsi"/>
          <w:sz w:val="24"/>
          <w:szCs w:val="24"/>
        </w:rPr>
        <w:t>3</w:t>
      </w:r>
      <w:r>
        <w:rPr>
          <w:rFonts w:asciiTheme="majorHAnsi" w:hAnsiTheme="majorHAnsi"/>
          <w:sz w:val="24"/>
          <w:szCs w:val="24"/>
        </w:rPr>
        <w:t>.</w:t>
      </w:r>
      <w:r w:rsidR="00B375D7">
        <w:rPr>
          <w:rFonts w:asciiTheme="majorHAnsi" w:hAnsiTheme="majorHAnsi"/>
          <w:sz w:val="24"/>
          <w:szCs w:val="24"/>
        </w:rPr>
        <w:t>40</w:t>
      </w:r>
      <w:r>
        <w:rPr>
          <w:rFonts w:asciiTheme="majorHAnsi" w:hAnsiTheme="majorHAnsi"/>
          <w:sz w:val="24"/>
          <w:szCs w:val="24"/>
        </w:rPr>
        <w:t>, SD=</w:t>
      </w:r>
      <w:r w:rsidR="00B375D7">
        <w:rPr>
          <w:rFonts w:asciiTheme="majorHAnsi" w:hAnsiTheme="majorHAnsi"/>
          <w:sz w:val="24"/>
          <w:szCs w:val="24"/>
        </w:rPr>
        <w:t>1.18</w:t>
      </w:r>
      <w:r>
        <w:rPr>
          <w:rFonts w:asciiTheme="majorHAnsi" w:hAnsiTheme="majorHAnsi"/>
          <w:sz w:val="24"/>
          <w:szCs w:val="24"/>
        </w:rPr>
        <w:t>, to session5 M=</w:t>
      </w:r>
      <w:r w:rsidR="00B375D7">
        <w:rPr>
          <w:rFonts w:asciiTheme="majorHAnsi" w:hAnsiTheme="majorHAnsi"/>
          <w:sz w:val="24"/>
          <w:szCs w:val="24"/>
        </w:rPr>
        <w:t>2.93</w:t>
      </w:r>
      <w:r>
        <w:rPr>
          <w:rFonts w:asciiTheme="majorHAnsi" w:hAnsiTheme="majorHAnsi"/>
          <w:sz w:val="24"/>
          <w:szCs w:val="24"/>
        </w:rPr>
        <w:t>, SD=</w:t>
      </w:r>
      <w:r w:rsidR="00B375D7">
        <w:rPr>
          <w:rFonts w:asciiTheme="majorHAnsi" w:hAnsiTheme="majorHAnsi"/>
          <w:sz w:val="24"/>
          <w:szCs w:val="24"/>
        </w:rPr>
        <w:t>1.59, p=.89</w:t>
      </w:r>
      <w:r>
        <w:rPr>
          <w:rFonts w:asciiTheme="majorHAnsi" w:hAnsiTheme="majorHAnsi"/>
          <w:sz w:val="24"/>
          <w:szCs w:val="24"/>
        </w:rPr>
        <w:t xml:space="preserve">). </w:t>
      </w:r>
    </w:p>
    <w:p w:rsidR="00363B3C" w:rsidRDefault="00363B3C" w:rsidP="00363B3C">
      <w:pPr>
        <w:spacing w:line="480" w:lineRule="auto"/>
        <w:jc w:val="both"/>
        <w:rPr>
          <w:rFonts w:asciiTheme="majorHAnsi" w:hAnsiTheme="majorHAnsi"/>
          <w:sz w:val="24"/>
          <w:szCs w:val="24"/>
        </w:rPr>
      </w:pPr>
      <w:r>
        <w:rPr>
          <w:rFonts w:asciiTheme="majorHAnsi" w:hAnsiTheme="majorHAnsi"/>
          <w:sz w:val="24"/>
          <w:szCs w:val="24"/>
        </w:rPr>
        <w:t xml:space="preserve">In the Unmodified condition 2x3x5 repeated measures ANOVA with Search Difficulty </w:t>
      </w:r>
      <w:r w:rsidRPr="00801EEF">
        <w:rPr>
          <w:rFonts w:asciiTheme="majorHAnsi" w:hAnsiTheme="majorHAnsi"/>
          <w:sz w:val="24"/>
          <w:szCs w:val="24"/>
        </w:rPr>
        <w:t>(</w:t>
      </w:r>
      <w:r>
        <w:rPr>
          <w:rFonts w:asciiTheme="majorHAnsi" w:hAnsiTheme="majorHAnsi"/>
          <w:i/>
          <w:sz w:val="24"/>
          <w:szCs w:val="24"/>
        </w:rPr>
        <w:t>parallel, serial</w:t>
      </w:r>
      <w:r w:rsidRPr="00801EEF">
        <w:rPr>
          <w:rFonts w:asciiTheme="majorHAnsi" w:hAnsiTheme="majorHAnsi"/>
          <w:sz w:val="24"/>
          <w:szCs w:val="24"/>
        </w:rPr>
        <w:t>)</w:t>
      </w:r>
      <w:r>
        <w:rPr>
          <w:rFonts w:asciiTheme="majorHAnsi" w:hAnsiTheme="majorHAnsi"/>
          <w:sz w:val="24"/>
          <w:szCs w:val="24"/>
        </w:rPr>
        <w:t>, Target Side (</w:t>
      </w:r>
      <w:r>
        <w:rPr>
          <w:rFonts w:asciiTheme="majorHAnsi" w:hAnsiTheme="majorHAnsi"/>
          <w:i/>
          <w:sz w:val="24"/>
          <w:szCs w:val="24"/>
        </w:rPr>
        <w:t>Sighted, Blind, Absent)</w:t>
      </w:r>
      <w:r w:rsidRPr="00801EEF">
        <w:rPr>
          <w:rFonts w:asciiTheme="majorHAnsi" w:hAnsiTheme="majorHAnsi"/>
          <w:sz w:val="24"/>
          <w:szCs w:val="24"/>
        </w:rPr>
        <w:t xml:space="preserve"> </w:t>
      </w:r>
      <w:r>
        <w:rPr>
          <w:rFonts w:asciiTheme="majorHAnsi" w:hAnsiTheme="majorHAnsi"/>
          <w:sz w:val="24"/>
          <w:szCs w:val="24"/>
        </w:rPr>
        <w:t>and Session (</w:t>
      </w:r>
      <w:r>
        <w:rPr>
          <w:rFonts w:asciiTheme="majorHAnsi" w:hAnsiTheme="majorHAnsi"/>
          <w:i/>
          <w:sz w:val="24"/>
          <w:szCs w:val="24"/>
        </w:rPr>
        <w:t>Monday, Tuesday, Wednesday, Thursday, Friday</w:t>
      </w:r>
      <w:r w:rsidRPr="00801EEF">
        <w:rPr>
          <w:rFonts w:asciiTheme="majorHAnsi" w:hAnsiTheme="majorHAnsi"/>
          <w:sz w:val="24"/>
          <w:szCs w:val="24"/>
        </w:rPr>
        <w:t xml:space="preserve">) </w:t>
      </w:r>
      <w:r>
        <w:rPr>
          <w:rFonts w:asciiTheme="majorHAnsi" w:hAnsiTheme="majorHAnsi"/>
          <w:sz w:val="24"/>
          <w:szCs w:val="24"/>
        </w:rPr>
        <w:t xml:space="preserve">as factors </w:t>
      </w:r>
      <w:r w:rsidRPr="00801EEF">
        <w:rPr>
          <w:rFonts w:asciiTheme="majorHAnsi" w:hAnsiTheme="majorHAnsi"/>
          <w:sz w:val="24"/>
          <w:szCs w:val="24"/>
        </w:rPr>
        <w:t xml:space="preserve">revealed a </w:t>
      </w:r>
      <w:r>
        <w:rPr>
          <w:rFonts w:asciiTheme="majorHAnsi" w:hAnsiTheme="majorHAnsi"/>
          <w:sz w:val="24"/>
          <w:szCs w:val="24"/>
        </w:rPr>
        <w:t xml:space="preserve">statistically </w:t>
      </w:r>
      <w:r w:rsidRPr="00801EEF">
        <w:rPr>
          <w:rFonts w:asciiTheme="majorHAnsi" w:hAnsiTheme="majorHAnsi"/>
          <w:sz w:val="24"/>
          <w:szCs w:val="24"/>
        </w:rPr>
        <w:t>significa</w:t>
      </w:r>
      <w:r>
        <w:rPr>
          <w:rFonts w:asciiTheme="majorHAnsi" w:hAnsiTheme="majorHAnsi"/>
          <w:sz w:val="24"/>
          <w:szCs w:val="24"/>
        </w:rPr>
        <w:t>nt main effect of Search Difficulty [</w:t>
      </w:r>
      <w:r w:rsidRPr="00567585">
        <w:rPr>
          <w:rFonts w:asciiTheme="majorHAnsi" w:hAnsiTheme="majorHAnsi"/>
          <w:i/>
          <w:sz w:val="24"/>
          <w:szCs w:val="24"/>
        </w:rPr>
        <w:t>F</w:t>
      </w:r>
      <w:r>
        <w:rPr>
          <w:rFonts w:asciiTheme="majorHAnsi" w:hAnsiTheme="majorHAnsi"/>
          <w:sz w:val="24"/>
          <w:szCs w:val="24"/>
        </w:rPr>
        <w:t>(1,16)=</w:t>
      </w:r>
      <w:r w:rsidR="00136795">
        <w:rPr>
          <w:rFonts w:asciiTheme="majorHAnsi" w:hAnsiTheme="majorHAnsi"/>
          <w:sz w:val="24"/>
          <w:szCs w:val="24"/>
        </w:rPr>
        <w:t>58.37</w:t>
      </w:r>
      <w:r>
        <w:rPr>
          <w:rFonts w:asciiTheme="majorHAnsi" w:hAnsiTheme="majorHAnsi"/>
          <w:sz w:val="24"/>
          <w:szCs w:val="24"/>
        </w:rPr>
        <w:t xml:space="preserve">, </w:t>
      </w:r>
      <w:r w:rsidRPr="00567585">
        <w:rPr>
          <w:rFonts w:asciiTheme="majorHAnsi" w:hAnsiTheme="majorHAnsi"/>
          <w:i/>
          <w:sz w:val="24"/>
          <w:szCs w:val="24"/>
        </w:rPr>
        <w:t>p</w:t>
      </w:r>
      <w:r>
        <w:rPr>
          <w:rFonts w:asciiTheme="majorHAnsi" w:hAnsiTheme="majorHAnsi"/>
          <w:sz w:val="24"/>
          <w:szCs w:val="24"/>
        </w:rPr>
        <w:t>&lt;.001</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Pr>
          <w:rFonts w:asciiTheme="majorHAnsi" w:hAnsiTheme="majorHAnsi"/>
          <w:sz w:val="24"/>
          <w:szCs w:val="24"/>
        </w:rPr>
        <w:t xml:space="preserve"> =.</w:t>
      </w:r>
      <w:r w:rsidR="00136795">
        <w:rPr>
          <w:rFonts w:asciiTheme="majorHAnsi" w:hAnsiTheme="majorHAnsi"/>
          <w:sz w:val="24"/>
          <w:szCs w:val="24"/>
        </w:rPr>
        <w:t>79</w:t>
      </w:r>
      <w:r>
        <w:rPr>
          <w:rFonts w:asciiTheme="majorHAnsi" w:hAnsiTheme="majorHAnsi"/>
          <w:sz w:val="24"/>
          <w:szCs w:val="24"/>
        </w:rPr>
        <w:t>], Target Side [</w:t>
      </w:r>
      <w:r w:rsidRPr="00567585">
        <w:rPr>
          <w:rFonts w:asciiTheme="majorHAnsi" w:hAnsiTheme="majorHAnsi"/>
          <w:i/>
          <w:sz w:val="24"/>
          <w:szCs w:val="24"/>
        </w:rPr>
        <w:t>F</w:t>
      </w:r>
      <w:r>
        <w:rPr>
          <w:rFonts w:asciiTheme="majorHAnsi" w:hAnsiTheme="majorHAnsi"/>
          <w:sz w:val="24"/>
          <w:szCs w:val="24"/>
        </w:rPr>
        <w:t>(1.</w:t>
      </w:r>
      <w:r w:rsidR="00136795">
        <w:rPr>
          <w:rFonts w:asciiTheme="majorHAnsi" w:hAnsiTheme="majorHAnsi"/>
          <w:sz w:val="24"/>
          <w:szCs w:val="24"/>
        </w:rPr>
        <w:t>06</w:t>
      </w:r>
      <w:r>
        <w:rPr>
          <w:rFonts w:asciiTheme="majorHAnsi" w:hAnsiTheme="majorHAnsi"/>
          <w:sz w:val="24"/>
          <w:szCs w:val="24"/>
        </w:rPr>
        <w:t>,</w:t>
      </w:r>
      <w:r w:rsidR="00136795">
        <w:rPr>
          <w:rFonts w:asciiTheme="majorHAnsi" w:hAnsiTheme="majorHAnsi"/>
          <w:sz w:val="24"/>
          <w:szCs w:val="24"/>
        </w:rPr>
        <w:t>16.90</w:t>
      </w:r>
      <w:r>
        <w:rPr>
          <w:rFonts w:asciiTheme="majorHAnsi" w:hAnsiTheme="majorHAnsi"/>
          <w:sz w:val="24"/>
          <w:szCs w:val="24"/>
        </w:rPr>
        <w:t>)=</w:t>
      </w:r>
      <w:r w:rsidR="00136795">
        <w:rPr>
          <w:rFonts w:asciiTheme="majorHAnsi" w:hAnsiTheme="majorHAnsi"/>
          <w:sz w:val="24"/>
          <w:szCs w:val="24"/>
        </w:rPr>
        <w:t>49.71</w:t>
      </w:r>
      <w:r>
        <w:rPr>
          <w:rFonts w:asciiTheme="majorHAnsi" w:hAnsiTheme="majorHAnsi"/>
          <w:sz w:val="24"/>
          <w:szCs w:val="24"/>
        </w:rPr>
        <w:t xml:space="preserve">, </w:t>
      </w:r>
      <w:r w:rsidRPr="00567585">
        <w:rPr>
          <w:rFonts w:asciiTheme="majorHAnsi" w:hAnsiTheme="majorHAnsi"/>
          <w:i/>
          <w:sz w:val="24"/>
          <w:szCs w:val="24"/>
        </w:rPr>
        <w:t>p</w:t>
      </w:r>
      <w:r>
        <w:rPr>
          <w:rFonts w:asciiTheme="majorHAnsi" w:hAnsiTheme="majorHAnsi"/>
          <w:sz w:val="24"/>
          <w:szCs w:val="24"/>
        </w:rPr>
        <w:t>&lt;.001</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Pr>
          <w:rFonts w:asciiTheme="majorHAnsi" w:hAnsiTheme="majorHAnsi"/>
          <w:sz w:val="24"/>
          <w:szCs w:val="24"/>
        </w:rPr>
        <w:t xml:space="preserve"> =.</w:t>
      </w:r>
      <w:r w:rsidR="00136795">
        <w:rPr>
          <w:rFonts w:asciiTheme="majorHAnsi" w:hAnsiTheme="majorHAnsi"/>
          <w:sz w:val="24"/>
          <w:szCs w:val="24"/>
        </w:rPr>
        <w:t>76</w:t>
      </w:r>
      <w:r>
        <w:rPr>
          <w:rFonts w:asciiTheme="majorHAnsi" w:hAnsiTheme="majorHAnsi"/>
          <w:sz w:val="24"/>
          <w:szCs w:val="24"/>
        </w:rPr>
        <w:t>],  Session [</w:t>
      </w:r>
      <w:r w:rsidRPr="00567585">
        <w:rPr>
          <w:rFonts w:asciiTheme="majorHAnsi" w:hAnsiTheme="majorHAnsi"/>
          <w:i/>
          <w:sz w:val="24"/>
          <w:szCs w:val="24"/>
        </w:rPr>
        <w:t>F</w:t>
      </w:r>
      <w:r>
        <w:rPr>
          <w:rFonts w:asciiTheme="majorHAnsi" w:hAnsiTheme="majorHAnsi"/>
          <w:sz w:val="24"/>
          <w:szCs w:val="24"/>
        </w:rPr>
        <w:t>(</w:t>
      </w:r>
      <w:r w:rsidR="00136795">
        <w:rPr>
          <w:rFonts w:asciiTheme="majorHAnsi" w:hAnsiTheme="majorHAnsi"/>
          <w:sz w:val="24"/>
          <w:szCs w:val="24"/>
        </w:rPr>
        <w:t>2.13</w:t>
      </w:r>
      <w:r>
        <w:rPr>
          <w:rFonts w:asciiTheme="majorHAnsi" w:hAnsiTheme="majorHAnsi"/>
          <w:sz w:val="24"/>
          <w:szCs w:val="24"/>
        </w:rPr>
        <w:t>,</w:t>
      </w:r>
      <w:r w:rsidR="00136795">
        <w:rPr>
          <w:rFonts w:asciiTheme="majorHAnsi" w:hAnsiTheme="majorHAnsi"/>
          <w:sz w:val="24"/>
          <w:szCs w:val="24"/>
        </w:rPr>
        <w:t>34.01</w:t>
      </w:r>
      <w:r>
        <w:rPr>
          <w:rFonts w:asciiTheme="majorHAnsi" w:hAnsiTheme="majorHAnsi"/>
          <w:sz w:val="24"/>
          <w:szCs w:val="24"/>
        </w:rPr>
        <w:t>)=</w:t>
      </w:r>
      <w:r w:rsidR="00136795">
        <w:rPr>
          <w:rFonts w:asciiTheme="majorHAnsi" w:hAnsiTheme="majorHAnsi"/>
          <w:sz w:val="24"/>
          <w:szCs w:val="24"/>
        </w:rPr>
        <w:t>8.49</w:t>
      </w:r>
      <w:r>
        <w:rPr>
          <w:rFonts w:asciiTheme="majorHAnsi" w:hAnsiTheme="majorHAnsi"/>
          <w:sz w:val="24"/>
          <w:szCs w:val="24"/>
        </w:rPr>
        <w:t>, p</w:t>
      </w:r>
      <w:r w:rsidR="00136795">
        <w:rPr>
          <w:rFonts w:asciiTheme="majorHAnsi" w:hAnsiTheme="majorHAnsi"/>
          <w:i/>
          <w:sz w:val="24"/>
          <w:szCs w:val="24"/>
        </w:rPr>
        <w:t>=</w:t>
      </w:r>
      <w:r>
        <w:rPr>
          <w:rFonts w:asciiTheme="majorHAnsi" w:hAnsiTheme="majorHAnsi"/>
          <w:i/>
          <w:sz w:val="24"/>
          <w:szCs w:val="24"/>
        </w:rPr>
        <w:t>.00</w:t>
      </w:r>
      <w:r w:rsidR="00136795">
        <w:rPr>
          <w:rFonts w:asciiTheme="majorHAnsi" w:hAnsiTheme="majorHAnsi"/>
          <w:i/>
          <w:sz w:val="24"/>
          <w:szCs w:val="24"/>
        </w:rPr>
        <w:t>1</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Pr>
          <w:rFonts w:asciiTheme="majorHAnsi" w:hAnsiTheme="majorHAnsi"/>
          <w:sz w:val="24"/>
          <w:szCs w:val="24"/>
        </w:rPr>
        <w:t xml:space="preserve"> =.</w:t>
      </w:r>
      <w:r w:rsidR="00136795">
        <w:rPr>
          <w:rFonts w:asciiTheme="majorHAnsi" w:hAnsiTheme="majorHAnsi"/>
          <w:sz w:val="24"/>
          <w:szCs w:val="24"/>
        </w:rPr>
        <w:t>35</w:t>
      </w:r>
      <w:r>
        <w:rPr>
          <w:rFonts w:asciiTheme="majorHAnsi" w:hAnsiTheme="majorHAnsi"/>
          <w:sz w:val="24"/>
          <w:szCs w:val="24"/>
        </w:rPr>
        <w:t>] and no statistically significant interaction between the three factors [</w:t>
      </w:r>
      <w:r w:rsidRPr="00567585">
        <w:rPr>
          <w:rFonts w:asciiTheme="majorHAnsi" w:hAnsiTheme="majorHAnsi"/>
          <w:i/>
          <w:sz w:val="24"/>
          <w:szCs w:val="24"/>
        </w:rPr>
        <w:t>F</w:t>
      </w:r>
      <w:r>
        <w:rPr>
          <w:rFonts w:asciiTheme="majorHAnsi" w:hAnsiTheme="majorHAnsi"/>
          <w:sz w:val="24"/>
          <w:szCs w:val="24"/>
        </w:rPr>
        <w:t>(</w:t>
      </w:r>
      <w:r w:rsidR="00136795">
        <w:rPr>
          <w:rFonts w:asciiTheme="majorHAnsi" w:hAnsiTheme="majorHAnsi"/>
          <w:sz w:val="24"/>
          <w:szCs w:val="24"/>
        </w:rPr>
        <w:t>2.46</w:t>
      </w:r>
      <w:r>
        <w:rPr>
          <w:rFonts w:asciiTheme="majorHAnsi" w:hAnsiTheme="majorHAnsi"/>
          <w:sz w:val="24"/>
          <w:szCs w:val="24"/>
        </w:rPr>
        <w:t>,</w:t>
      </w:r>
      <w:r w:rsidR="00136795">
        <w:rPr>
          <w:rFonts w:asciiTheme="majorHAnsi" w:hAnsiTheme="majorHAnsi"/>
          <w:sz w:val="24"/>
          <w:szCs w:val="24"/>
        </w:rPr>
        <w:t>39.37</w:t>
      </w:r>
      <w:r>
        <w:rPr>
          <w:rFonts w:asciiTheme="majorHAnsi" w:hAnsiTheme="majorHAnsi"/>
          <w:sz w:val="24"/>
          <w:szCs w:val="24"/>
        </w:rPr>
        <w:t>)=</w:t>
      </w:r>
      <w:r w:rsidR="00136795">
        <w:rPr>
          <w:rFonts w:asciiTheme="majorHAnsi" w:hAnsiTheme="majorHAnsi"/>
          <w:sz w:val="24"/>
          <w:szCs w:val="24"/>
        </w:rPr>
        <w:t>.48</w:t>
      </w:r>
      <w:r>
        <w:rPr>
          <w:rFonts w:asciiTheme="majorHAnsi" w:hAnsiTheme="majorHAnsi"/>
          <w:sz w:val="24"/>
          <w:szCs w:val="24"/>
        </w:rPr>
        <w:t xml:space="preserve">, </w:t>
      </w:r>
      <w:r w:rsidRPr="00567585">
        <w:rPr>
          <w:rFonts w:asciiTheme="majorHAnsi" w:hAnsiTheme="majorHAnsi"/>
          <w:i/>
          <w:sz w:val="24"/>
          <w:szCs w:val="24"/>
        </w:rPr>
        <w:t>p</w:t>
      </w:r>
      <w:r>
        <w:rPr>
          <w:rFonts w:asciiTheme="majorHAnsi" w:hAnsiTheme="majorHAnsi"/>
          <w:sz w:val="24"/>
          <w:szCs w:val="24"/>
        </w:rPr>
        <w:t>=.</w:t>
      </w:r>
      <w:r w:rsidR="00136795">
        <w:rPr>
          <w:rFonts w:asciiTheme="majorHAnsi" w:hAnsiTheme="majorHAnsi"/>
          <w:sz w:val="24"/>
          <w:szCs w:val="24"/>
        </w:rPr>
        <w:t>66</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ɳ</m:t>
            </m:r>
          </m:e>
          <m:sub>
            <m:r>
              <w:rPr>
                <w:rFonts w:ascii="Cambria Math" w:hAnsi="Cambria Math"/>
                <w:sz w:val="24"/>
                <w:szCs w:val="24"/>
              </w:rPr>
              <m:t>p</m:t>
            </m:r>
          </m:sub>
          <m:sup>
            <m:r>
              <w:rPr>
                <w:rFonts w:ascii="Cambria Math" w:hAnsi="Cambria Math"/>
                <w:sz w:val="24"/>
                <w:szCs w:val="24"/>
              </w:rPr>
              <m:t>2</m:t>
            </m:r>
          </m:sup>
        </m:sSubSup>
      </m:oMath>
      <w:r>
        <w:rPr>
          <w:rFonts w:asciiTheme="majorHAnsi" w:hAnsiTheme="majorHAnsi"/>
          <w:sz w:val="24"/>
          <w:szCs w:val="24"/>
        </w:rPr>
        <w:t xml:space="preserve"> =.</w:t>
      </w:r>
      <w:r w:rsidR="00136795">
        <w:rPr>
          <w:rFonts w:asciiTheme="majorHAnsi" w:hAnsiTheme="majorHAnsi"/>
          <w:sz w:val="24"/>
          <w:szCs w:val="24"/>
        </w:rPr>
        <w:t>03</w:t>
      </w:r>
      <w:r>
        <w:rPr>
          <w:rFonts w:asciiTheme="majorHAnsi" w:hAnsiTheme="majorHAnsi"/>
          <w:sz w:val="24"/>
          <w:szCs w:val="24"/>
        </w:rPr>
        <w:t>]</w:t>
      </w:r>
      <w:r w:rsidRPr="00801EEF">
        <w:rPr>
          <w:rFonts w:asciiTheme="majorHAnsi" w:hAnsiTheme="majorHAnsi"/>
          <w:sz w:val="24"/>
          <w:szCs w:val="24"/>
        </w:rPr>
        <w:t>.</w:t>
      </w:r>
      <w:r>
        <w:rPr>
          <w:rFonts w:asciiTheme="majorHAnsi" w:hAnsiTheme="majorHAnsi"/>
          <w:sz w:val="24"/>
          <w:szCs w:val="24"/>
        </w:rPr>
        <w:t xml:space="preserve"> Then we analyse th</w:t>
      </w:r>
      <w:r w:rsidR="00136795">
        <w:rPr>
          <w:rFonts w:asciiTheme="majorHAnsi" w:hAnsiTheme="majorHAnsi"/>
          <w:sz w:val="24"/>
          <w:szCs w:val="24"/>
        </w:rPr>
        <w:t>e Unmodified</w:t>
      </w:r>
      <w:r>
        <w:rPr>
          <w:rFonts w:asciiTheme="majorHAnsi" w:hAnsiTheme="majorHAnsi"/>
          <w:sz w:val="24"/>
          <w:szCs w:val="24"/>
        </w:rPr>
        <w:t xml:space="preserve"> data further by looking separately at difficulty. </w:t>
      </w:r>
    </w:p>
    <w:p w:rsidR="00136795" w:rsidRDefault="00136795" w:rsidP="00136795">
      <w:pPr>
        <w:spacing w:line="480" w:lineRule="auto"/>
        <w:jc w:val="both"/>
        <w:rPr>
          <w:rFonts w:asciiTheme="majorHAnsi" w:hAnsiTheme="majorHAnsi"/>
          <w:sz w:val="24"/>
          <w:szCs w:val="24"/>
        </w:rPr>
      </w:pPr>
      <w:r>
        <w:rPr>
          <w:rFonts w:asciiTheme="majorHAnsi" w:hAnsiTheme="majorHAnsi"/>
          <w:sz w:val="24"/>
          <w:szCs w:val="24"/>
        </w:rPr>
        <w:t xml:space="preserve">In the Parallel condition a 3x5 ANOVA (Target Side, Session) </w:t>
      </w:r>
      <w:r w:rsidRPr="00801EEF">
        <w:rPr>
          <w:rFonts w:asciiTheme="majorHAnsi" w:hAnsiTheme="majorHAnsi"/>
          <w:sz w:val="24"/>
          <w:szCs w:val="24"/>
        </w:rPr>
        <w:t xml:space="preserve">revealed a </w:t>
      </w:r>
      <w:r>
        <w:rPr>
          <w:rFonts w:asciiTheme="majorHAnsi" w:hAnsiTheme="majorHAnsi"/>
          <w:sz w:val="24"/>
          <w:szCs w:val="24"/>
        </w:rPr>
        <w:t xml:space="preserve">statistically </w:t>
      </w:r>
      <w:r w:rsidRPr="00801EEF">
        <w:rPr>
          <w:rFonts w:asciiTheme="majorHAnsi" w:hAnsiTheme="majorHAnsi"/>
          <w:sz w:val="24"/>
          <w:szCs w:val="24"/>
        </w:rPr>
        <w:t>significa</w:t>
      </w:r>
      <w:r>
        <w:rPr>
          <w:rFonts w:asciiTheme="majorHAnsi" w:hAnsiTheme="majorHAnsi"/>
          <w:sz w:val="24"/>
          <w:szCs w:val="24"/>
        </w:rPr>
        <w:t>nt main effect of Target Side [</w:t>
      </w:r>
      <w:r w:rsidRPr="00567585">
        <w:rPr>
          <w:rFonts w:asciiTheme="majorHAnsi" w:hAnsiTheme="majorHAnsi"/>
          <w:i/>
          <w:sz w:val="24"/>
          <w:szCs w:val="24"/>
        </w:rPr>
        <w:t>F</w:t>
      </w:r>
      <w:r w:rsidR="00983886">
        <w:rPr>
          <w:rFonts w:asciiTheme="majorHAnsi" w:hAnsiTheme="majorHAnsi"/>
          <w:sz w:val="24"/>
          <w:szCs w:val="24"/>
        </w:rPr>
        <w:t>(1.02,16.25</w:t>
      </w:r>
      <w:r>
        <w:rPr>
          <w:rFonts w:asciiTheme="majorHAnsi" w:hAnsiTheme="majorHAnsi"/>
          <w:sz w:val="24"/>
          <w:szCs w:val="24"/>
        </w:rPr>
        <w:t>)=</w:t>
      </w:r>
      <w:r w:rsidR="00983886">
        <w:rPr>
          <w:rFonts w:asciiTheme="majorHAnsi" w:hAnsiTheme="majorHAnsi"/>
          <w:sz w:val="24"/>
          <w:szCs w:val="24"/>
        </w:rPr>
        <w:t>22.18</w:t>
      </w:r>
      <w:r>
        <w:rPr>
          <w:rFonts w:asciiTheme="majorHAnsi" w:hAnsiTheme="majorHAnsi"/>
          <w:sz w:val="24"/>
          <w:szCs w:val="24"/>
        </w:rPr>
        <w:t xml:space="preserve">, </w:t>
      </w:r>
      <w:r w:rsidRPr="00567585">
        <w:rPr>
          <w:rFonts w:asciiTheme="majorHAnsi" w:hAnsiTheme="majorHAnsi"/>
          <w:i/>
          <w:sz w:val="24"/>
          <w:szCs w:val="24"/>
        </w:rPr>
        <w:t>p</w:t>
      </w:r>
      <w:r>
        <w:rPr>
          <w:rFonts w:asciiTheme="majorHAnsi" w:hAnsiTheme="majorHAnsi"/>
          <w:sz w:val="24"/>
          <w:szCs w:val="24"/>
        </w:rPr>
        <w:t>&lt;.001</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Pr>
          <w:rFonts w:asciiTheme="majorHAnsi" w:hAnsiTheme="majorHAnsi"/>
          <w:sz w:val="24"/>
          <w:szCs w:val="24"/>
        </w:rPr>
        <w:t xml:space="preserve"> =.</w:t>
      </w:r>
      <w:r w:rsidR="00983886">
        <w:rPr>
          <w:rFonts w:asciiTheme="majorHAnsi" w:hAnsiTheme="majorHAnsi"/>
          <w:sz w:val="24"/>
          <w:szCs w:val="24"/>
        </w:rPr>
        <w:t>58</w:t>
      </w:r>
      <w:r>
        <w:rPr>
          <w:rFonts w:asciiTheme="majorHAnsi" w:hAnsiTheme="majorHAnsi"/>
          <w:sz w:val="24"/>
          <w:szCs w:val="24"/>
        </w:rPr>
        <w:t>] and Session [</w:t>
      </w:r>
      <w:r w:rsidRPr="00567585">
        <w:rPr>
          <w:rFonts w:asciiTheme="majorHAnsi" w:hAnsiTheme="majorHAnsi"/>
          <w:i/>
          <w:sz w:val="24"/>
          <w:szCs w:val="24"/>
        </w:rPr>
        <w:t>F</w:t>
      </w:r>
      <w:r>
        <w:rPr>
          <w:rFonts w:asciiTheme="majorHAnsi" w:hAnsiTheme="majorHAnsi"/>
          <w:sz w:val="24"/>
          <w:szCs w:val="24"/>
        </w:rPr>
        <w:t>(1.</w:t>
      </w:r>
      <w:r w:rsidR="00983886">
        <w:rPr>
          <w:rFonts w:asciiTheme="majorHAnsi" w:hAnsiTheme="majorHAnsi"/>
          <w:sz w:val="24"/>
          <w:szCs w:val="24"/>
        </w:rPr>
        <w:t>64</w:t>
      </w:r>
      <w:r>
        <w:rPr>
          <w:rFonts w:asciiTheme="majorHAnsi" w:hAnsiTheme="majorHAnsi"/>
          <w:sz w:val="24"/>
          <w:szCs w:val="24"/>
        </w:rPr>
        <w:t>,</w:t>
      </w:r>
      <w:r w:rsidR="00983886">
        <w:rPr>
          <w:rFonts w:asciiTheme="majorHAnsi" w:hAnsiTheme="majorHAnsi"/>
          <w:sz w:val="24"/>
          <w:szCs w:val="24"/>
        </w:rPr>
        <w:t>26.16</w:t>
      </w:r>
      <w:r>
        <w:rPr>
          <w:rFonts w:asciiTheme="majorHAnsi" w:hAnsiTheme="majorHAnsi"/>
          <w:sz w:val="24"/>
          <w:szCs w:val="24"/>
        </w:rPr>
        <w:t>)=</w:t>
      </w:r>
      <w:r w:rsidR="00983886">
        <w:rPr>
          <w:rFonts w:asciiTheme="majorHAnsi" w:hAnsiTheme="majorHAnsi"/>
          <w:sz w:val="24"/>
          <w:szCs w:val="24"/>
        </w:rPr>
        <w:t>16.34</w:t>
      </w:r>
      <w:r>
        <w:rPr>
          <w:rFonts w:asciiTheme="majorHAnsi" w:hAnsiTheme="majorHAnsi"/>
          <w:sz w:val="24"/>
          <w:szCs w:val="24"/>
        </w:rPr>
        <w:t xml:space="preserve">, </w:t>
      </w:r>
      <w:r w:rsidRPr="00567585">
        <w:rPr>
          <w:rFonts w:asciiTheme="majorHAnsi" w:hAnsiTheme="majorHAnsi"/>
          <w:i/>
          <w:sz w:val="24"/>
          <w:szCs w:val="24"/>
        </w:rPr>
        <w:t>p</w:t>
      </w:r>
      <w:r>
        <w:rPr>
          <w:rFonts w:asciiTheme="majorHAnsi" w:hAnsiTheme="majorHAnsi"/>
          <w:sz w:val="24"/>
          <w:szCs w:val="24"/>
        </w:rPr>
        <w:t>&lt;.001</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Pr>
          <w:rFonts w:asciiTheme="majorHAnsi" w:hAnsiTheme="majorHAnsi"/>
          <w:sz w:val="24"/>
          <w:szCs w:val="24"/>
        </w:rPr>
        <w:t xml:space="preserve"> =.</w:t>
      </w:r>
      <w:r w:rsidR="00983886">
        <w:rPr>
          <w:rFonts w:asciiTheme="majorHAnsi" w:hAnsiTheme="majorHAnsi"/>
          <w:sz w:val="24"/>
          <w:szCs w:val="24"/>
        </w:rPr>
        <w:t>51],  and</w:t>
      </w:r>
      <w:r>
        <w:rPr>
          <w:rFonts w:asciiTheme="majorHAnsi" w:hAnsiTheme="majorHAnsi"/>
          <w:sz w:val="24"/>
          <w:szCs w:val="24"/>
        </w:rPr>
        <w:t xml:space="preserve"> statistically significant interaction between the two factors [</w:t>
      </w:r>
      <w:r w:rsidRPr="00567585">
        <w:rPr>
          <w:rFonts w:asciiTheme="majorHAnsi" w:hAnsiTheme="majorHAnsi"/>
          <w:i/>
          <w:sz w:val="24"/>
          <w:szCs w:val="24"/>
        </w:rPr>
        <w:t>F</w:t>
      </w:r>
      <w:r w:rsidR="00983886">
        <w:rPr>
          <w:rFonts w:asciiTheme="majorHAnsi" w:hAnsiTheme="majorHAnsi"/>
          <w:sz w:val="24"/>
          <w:szCs w:val="24"/>
        </w:rPr>
        <w:t>(1.62</w:t>
      </w:r>
      <w:r>
        <w:rPr>
          <w:rFonts w:asciiTheme="majorHAnsi" w:hAnsiTheme="majorHAnsi"/>
          <w:sz w:val="24"/>
          <w:szCs w:val="24"/>
        </w:rPr>
        <w:t>, 2</w:t>
      </w:r>
      <w:r w:rsidR="00983886">
        <w:rPr>
          <w:rFonts w:asciiTheme="majorHAnsi" w:hAnsiTheme="majorHAnsi"/>
          <w:sz w:val="24"/>
          <w:szCs w:val="24"/>
        </w:rPr>
        <w:t>5.89</w:t>
      </w:r>
      <w:r>
        <w:rPr>
          <w:rFonts w:asciiTheme="majorHAnsi" w:hAnsiTheme="majorHAnsi"/>
          <w:sz w:val="24"/>
          <w:szCs w:val="24"/>
        </w:rPr>
        <w:t>)=</w:t>
      </w:r>
      <w:r w:rsidR="00983886">
        <w:rPr>
          <w:rFonts w:asciiTheme="majorHAnsi" w:hAnsiTheme="majorHAnsi"/>
          <w:sz w:val="24"/>
          <w:szCs w:val="24"/>
        </w:rPr>
        <w:t>6.18</w:t>
      </w:r>
      <w:r>
        <w:rPr>
          <w:rFonts w:asciiTheme="majorHAnsi" w:hAnsiTheme="majorHAnsi"/>
          <w:sz w:val="24"/>
          <w:szCs w:val="24"/>
        </w:rPr>
        <w:t xml:space="preserve">, </w:t>
      </w:r>
      <w:r w:rsidRPr="00567585">
        <w:rPr>
          <w:rFonts w:asciiTheme="majorHAnsi" w:hAnsiTheme="majorHAnsi"/>
          <w:i/>
          <w:sz w:val="24"/>
          <w:szCs w:val="24"/>
        </w:rPr>
        <w:t>p</w:t>
      </w:r>
      <w:r>
        <w:rPr>
          <w:rFonts w:asciiTheme="majorHAnsi" w:hAnsiTheme="majorHAnsi"/>
          <w:sz w:val="24"/>
          <w:szCs w:val="24"/>
        </w:rPr>
        <w:t>=.</w:t>
      </w:r>
      <w:r w:rsidR="00983886">
        <w:rPr>
          <w:rFonts w:asciiTheme="majorHAnsi" w:hAnsiTheme="majorHAnsi"/>
          <w:sz w:val="24"/>
          <w:szCs w:val="24"/>
        </w:rPr>
        <w:t>01</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ɳ</m:t>
            </m:r>
          </m:e>
          <m:sub>
            <m:r>
              <w:rPr>
                <w:rFonts w:ascii="Cambria Math" w:hAnsi="Cambria Math"/>
                <w:sz w:val="24"/>
                <w:szCs w:val="24"/>
              </w:rPr>
              <m:t>p</m:t>
            </m:r>
          </m:sub>
          <m:sup>
            <m:r>
              <w:rPr>
                <w:rFonts w:ascii="Cambria Math" w:hAnsi="Cambria Math"/>
                <w:sz w:val="24"/>
                <w:szCs w:val="24"/>
              </w:rPr>
              <m:t>2</m:t>
            </m:r>
          </m:sup>
        </m:sSubSup>
      </m:oMath>
      <w:r>
        <w:rPr>
          <w:rFonts w:asciiTheme="majorHAnsi" w:hAnsiTheme="majorHAnsi"/>
          <w:sz w:val="24"/>
          <w:szCs w:val="24"/>
        </w:rPr>
        <w:t xml:space="preserve"> =.</w:t>
      </w:r>
      <w:r w:rsidR="00983886">
        <w:rPr>
          <w:rFonts w:asciiTheme="majorHAnsi" w:hAnsiTheme="majorHAnsi"/>
          <w:sz w:val="24"/>
          <w:szCs w:val="24"/>
        </w:rPr>
        <w:t>28</w:t>
      </w:r>
      <w:r>
        <w:rPr>
          <w:rFonts w:asciiTheme="majorHAnsi" w:hAnsiTheme="majorHAnsi"/>
          <w:sz w:val="24"/>
          <w:szCs w:val="24"/>
        </w:rPr>
        <w:t>].</w:t>
      </w:r>
    </w:p>
    <w:p w:rsidR="00983886" w:rsidRDefault="00983886" w:rsidP="00983886">
      <w:pPr>
        <w:spacing w:line="480" w:lineRule="auto"/>
        <w:jc w:val="both"/>
        <w:rPr>
          <w:rFonts w:asciiTheme="majorHAnsi" w:hAnsiTheme="majorHAnsi"/>
          <w:sz w:val="24"/>
          <w:szCs w:val="24"/>
        </w:rPr>
      </w:pPr>
      <w:r>
        <w:rPr>
          <w:rFonts w:asciiTheme="majorHAnsi" w:hAnsiTheme="majorHAnsi"/>
          <w:sz w:val="24"/>
          <w:szCs w:val="24"/>
        </w:rPr>
        <w:lastRenderedPageBreak/>
        <w:t>Then we look at the effect of Target Side in Parallel</w:t>
      </w:r>
      <w:r w:rsidR="00BC2FA1">
        <w:rPr>
          <w:rFonts w:asciiTheme="majorHAnsi" w:hAnsiTheme="majorHAnsi"/>
          <w:sz w:val="24"/>
          <w:szCs w:val="24"/>
        </w:rPr>
        <w:t xml:space="preserve"> Unmodified</w:t>
      </w:r>
      <w:r>
        <w:rPr>
          <w:rFonts w:asciiTheme="majorHAnsi" w:hAnsiTheme="majorHAnsi"/>
          <w:sz w:val="24"/>
          <w:szCs w:val="24"/>
        </w:rPr>
        <w:t xml:space="preserve"> condition by conducting 3 separate one-way ANOVAs.</w:t>
      </w:r>
    </w:p>
    <w:p w:rsidR="00BC2FA1" w:rsidRDefault="00085025" w:rsidP="00BC2FA1">
      <w:pPr>
        <w:spacing w:line="480" w:lineRule="auto"/>
        <w:jc w:val="both"/>
        <w:rPr>
          <w:rFonts w:asciiTheme="majorHAnsi" w:hAnsiTheme="majorHAnsi"/>
          <w:sz w:val="24"/>
          <w:szCs w:val="24"/>
        </w:rPr>
      </w:pPr>
      <w:r>
        <w:rPr>
          <w:rFonts w:asciiTheme="majorHAnsi" w:hAnsiTheme="majorHAnsi"/>
          <w:sz w:val="24"/>
          <w:szCs w:val="24"/>
        </w:rPr>
        <w:t>For target absent there was significant</w:t>
      </w:r>
      <w:r w:rsidR="00BC2FA1">
        <w:rPr>
          <w:rFonts w:asciiTheme="majorHAnsi" w:hAnsiTheme="majorHAnsi"/>
          <w:sz w:val="24"/>
          <w:szCs w:val="24"/>
        </w:rPr>
        <w:t xml:space="preserve"> increase in accuracy with Session [</w:t>
      </w:r>
      <w:r w:rsidR="00BC2FA1" w:rsidRPr="00567585">
        <w:rPr>
          <w:rFonts w:asciiTheme="majorHAnsi" w:hAnsiTheme="majorHAnsi"/>
          <w:i/>
          <w:sz w:val="24"/>
          <w:szCs w:val="24"/>
        </w:rPr>
        <w:t>F</w:t>
      </w:r>
      <w:r w:rsidR="00BC2FA1">
        <w:rPr>
          <w:rFonts w:asciiTheme="majorHAnsi" w:hAnsiTheme="majorHAnsi"/>
          <w:sz w:val="24"/>
          <w:szCs w:val="24"/>
        </w:rPr>
        <w:t>(4,80)=</w:t>
      </w:r>
      <w:r>
        <w:rPr>
          <w:rFonts w:asciiTheme="majorHAnsi" w:hAnsiTheme="majorHAnsi"/>
          <w:sz w:val="24"/>
          <w:szCs w:val="24"/>
        </w:rPr>
        <w:t>5.42</w:t>
      </w:r>
      <w:r w:rsidR="00BC2FA1">
        <w:rPr>
          <w:rFonts w:asciiTheme="majorHAnsi" w:hAnsiTheme="majorHAnsi"/>
          <w:sz w:val="24"/>
          <w:szCs w:val="24"/>
        </w:rPr>
        <w:t xml:space="preserve">, </w:t>
      </w:r>
      <w:r w:rsidR="00BC2FA1" w:rsidRPr="00567585">
        <w:rPr>
          <w:rFonts w:asciiTheme="majorHAnsi" w:hAnsiTheme="majorHAnsi"/>
          <w:i/>
          <w:sz w:val="24"/>
          <w:szCs w:val="24"/>
        </w:rPr>
        <w:t>p</w:t>
      </w:r>
      <w:r w:rsidR="00BC2FA1">
        <w:rPr>
          <w:rFonts w:asciiTheme="majorHAnsi" w:hAnsiTheme="majorHAnsi"/>
          <w:sz w:val="24"/>
          <w:szCs w:val="24"/>
        </w:rPr>
        <w:t>=.</w:t>
      </w:r>
      <w:r>
        <w:rPr>
          <w:rFonts w:asciiTheme="majorHAnsi" w:hAnsiTheme="majorHAnsi"/>
          <w:sz w:val="24"/>
          <w:szCs w:val="24"/>
        </w:rPr>
        <w:t>001</w:t>
      </w:r>
      <w:r w:rsidR="00BC2FA1">
        <w:rPr>
          <w:rFonts w:asciiTheme="majorHAnsi" w:hAnsiTheme="majorHAnsi"/>
          <w:sz w:val="24"/>
          <w:szCs w:val="24"/>
        </w:rPr>
        <w:t>]</w:t>
      </w:r>
      <w:r w:rsidR="00BC2FA1" w:rsidRPr="00C83A3C">
        <w:rPr>
          <w:rFonts w:asciiTheme="majorHAnsi" w:hAnsiTheme="majorHAnsi"/>
          <w:sz w:val="24"/>
          <w:szCs w:val="24"/>
        </w:rPr>
        <w:t xml:space="preserve"> </w:t>
      </w:r>
      <w:r>
        <w:rPr>
          <w:rFonts w:asciiTheme="majorHAnsi" w:hAnsiTheme="majorHAnsi"/>
          <w:sz w:val="24"/>
          <w:szCs w:val="24"/>
        </w:rPr>
        <w:t>[session 1 M=2.14, SD=.53</w:t>
      </w:r>
      <w:r w:rsidR="00BC2FA1">
        <w:rPr>
          <w:rFonts w:asciiTheme="majorHAnsi" w:hAnsiTheme="majorHAnsi"/>
          <w:sz w:val="24"/>
          <w:szCs w:val="24"/>
        </w:rPr>
        <w:t>, to session5 M=</w:t>
      </w:r>
      <w:r>
        <w:rPr>
          <w:rFonts w:asciiTheme="majorHAnsi" w:hAnsiTheme="majorHAnsi"/>
          <w:sz w:val="24"/>
          <w:szCs w:val="24"/>
        </w:rPr>
        <w:t>1.66</w:t>
      </w:r>
      <w:r w:rsidR="00BC2FA1">
        <w:rPr>
          <w:rFonts w:asciiTheme="majorHAnsi" w:hAnsiTheme="majorHAnsi"/>
          <w:sz w:val="24"/>
          <w:szCs w:val="24"/>
        </w:rPr>
        <w:t>, SD=</w:t>
      </w:r>
      <w:r>
        <w:rPr>
          <w:rFonts w:asciiTheme="majorHAnsi" w:hAnsiTheme="majorHAnsi"/>
          <w:sz w:val="24"/>
          <w:szCs w:val="24"/>
        </w:rPr>
        <w:t>.16</w:t>
      </w:r>
      <w:r w:rsidR="00BC2FA1">
        <w:rPr>
          <w:rFonts w:asciiTheme="majorHAnsi" w:hAnsiTheme="majorHAnsi"/>
          <w:sz w:val="24"/>
          <w:szCs w:val="24"/>
        </w:rPr>
        <w:t>, p=.</w:t>
      </w:r>
      <w:r>
        <w:rPr>
          <w:rFonts w:asciiTheme="majorHAnsi" w:hAnsiTheme="majorHAnsi"/>
          <w:sz w:val="24"/>
          <w:szCs w:val="24"/>
        </w:rPr>
        <w:t>001</w:t>
      </w:r>
      <w:r w:rsidR="00BC2FA1">
        <w:rPr>
          <w:rFonts w:asciiTheme="majorHAnsi" w:hAnsiTheme="majorHAnsi"/>
          <w:sz w:val="24"/>
          <w:szCs w:val="24"/>
        </w:rPr>
        <w:t>).</w:t>
      </w:r>
    </w:p>
    <w:p w:rsidR="00BC2FA1" w:rsidRDefault="00BC2FA1" w:rsidP="00BC2FA1">
      <w:pPr>
        <w:spacing w:line="480" w:lineRule="auto"/>
        <w:jc w:val="both"/>
        <w:rPr>
          <w:rFonts w:asciiTheme="majorHAnsi" w:hAnsiTheme="majorHAnsi"/>
          <w:sz w:val="24"/>
          <w:szCs w:val="24"/>
        </w:rPr>
      </w:pPr>
      <w:r>
        <w:rPr>
          <w:rFonts w:asciiTheme="majorHAnsi" w:hAnsiTheme="majorHAnsi"/>
          <w:sz w:val="24"/>
          <w:szCs w:val="24"/>
        </w:rPr>
        <w:t>For target in the sighted field there was increase in RT with Session [</w:t>
      </w:r>
      <w:r w:rsidRPr="00567585">
        <w:rPr>
          <w:rFonts w:asciiTheme="majorHAnsi" w:hAnsiTheme="majorHAnsi"/>
          <w:i/>
          <w:sz w:val="24"/>
          <w:szCs w:val="24"/>
        </w:rPr>
        <w:t>F</w:t>
      </w:r>
      <w:r>
        <w:rPr>
          <w:rFonts w:asciiTheme="majorHAnsi" w:hAnsiTheme="majorHAnsi"/>
          <w:sz w:val="24"/>
          <w:szCs w:val="24"/>
        </w:rPr>
        <w:t xml:space="preserve">(4, 80)=3.18, </w:t>
      </w:r>
      <w:r>
        <w:rPr>
          <w:rFonts w:asciiTheme="majorHAnsi" w:hAnsiTheme="majorHAnsi"/>
          <w:i/>
          <w:sz w:val="24"/>
          <w:szCs w:val="24"/>
        </w:rPr>
        <w:t>p=.02</w:t>
      </w:r>
      <w:r>
        <w:rPr>
          <w:rFonts w:asciiTheme="majorHAnsi" w:hAnsiTheme="majorHAnsi"/>
          <w:sz w:val="24"/>
          <w:szCs w:val="24"/>
        </w:rPr>
        <w:t xml:space="preserve">]. </w:t>
      </w:r>
      <w:proofErr w:type="spellStart"/>
      <w:r>
        <w:rPr>
          <w:rFonts w:asciiTheme="majorHAnsi" w:hAnsiTheme="majorHAnsi"/>
          <w:sz w:val="24"/>
          <w:szCs w:val="24"/>
        </w:rPr>
        <w:t>Tukey</w:t>
      </w:r>
      <w:proofErr w:type="spellEnd"/>
      <w:r>
        <w:rPr>
          <w:rFonts w:asciiTheme="majorHAnsi" w:hAnsiTheme="majorHAnsi"/>
          <w:sz w:val="24"/>
          <w:szCs w:val="24"/>
        </w:rPr>
        <w:t xml:space="preserve"> HSD post hoc test showed that participants significantly increased accuracy compared to the first session ( increase from session 1 M=1.66, SD=.11, to session5 M=1.54, SD=.13, p=.02). </w:t>
      </w:r>
    </w:p>
    <w:p w:rsidR="00983886" w:rsidRDefault="00BC2FA1" w:rsidP="00136795">
      <w:pPr>
        <w:spacing w:line="480" w:lineRule="auto"/>
        <w:jc w:val="both"/>
        <w:rPr>
          <w:rFonts w:asciiTheme="majorHAnsi" w:hAnsiTheme="majorHAnsi"/>
          <w:sz w:val="24"/>
          <w:szCs w:val="24"/>
        </w:rPr>
      </w:pPr>
      <w:r>
        <w:rPr>
          <w:rFonts w:asciiTheme="majorHAnsi" w:hAnsiTheme="majorHAnsi"/>
          <w:sz w:val="24"/>
          <w:szCs w:val="24"/>
        </w:rPr>
        <w:t>For target in the blind field there was significant increase in RT [</w:t>
      </w:r>
      <w:r w:rsidRPr="00567585">
        <w:rPr>
          <w:rFonts w:asciiTheme="majorHAnsi" w:hAnsiTheme="majorHAnsi"/>
          <w:i/>
          <w:sz w:val="24"/>
          <w:szCs w:val="24"/>
        </w:rPr>
        <w:t>F</w:t>
      </w:r>
      <w:r w:rsidR="00085025">
        <w:rPr>
          <w:rFonts w:asciiTheme="majorHAnsi" w:hAnsiTheme="majorHAnsi"/>
          <w:sz w:val="24"/>
          <w:szCs w:val="24"/>
        </w:rPr>
        <w:t>(4, 66.39</w:t>
      </w:r>
      <w:r>
        <w:rPr>
          <w:rFonts w:asciiTheme="majorHAnsi" w:hAnsiTheme="majorHAnsi"/>
          <w:sz w:val="24"/>
          <w:szCs w:val="24"/>
        </w:rPr>
        <w:t>)=</w:t>
      </w:r>
      <w:r w:rsidR="00085025">
        <w:rPr>
          <w:rFonts w:asciiTheme="majorHAnsi" w:hAnsiTheme="majorHAnsi"/>
          <w:sz w:val="24"/>
          <w:szCs w:val="24"/>
        </w:rPr>
        <w:t>5.72</w:t>
      </w:r>
      <w:r>
        <w:rPr>
          <w:rFonts w:asciiTheme="majorHAnsi" w:hAnsiTheme="majorHAnsi"/>
          <w:sz w:val="24"/>
          <w:szCs w:val="24"/>
        </w:rPr>
        <w:t xml:space="preserve">, </w:t>
      </w:r>
      <w:r>
        <w:rPr>
          <w:rFonts w:asciiTheme="majorHAnsi" w:hAnsiTheme="majorHAnsi"/>
          <w:i/>
          <w:sz w:val="24"/>
          <w:szCs w:val="24"/>
        </w:rPr>
        <w:t>p</w:t>
      </w:r>
      <w:r w:rsidR="00085025">
        <w:rPr>
          <w:rFonts w:asciiTheme="majorHAnsi" w:hAnsiTheme="majorHAnsi"/>
          <w:i/>
          <w:sz w:val="24"/>
          <w:szCs w:val="24"/>
        </w:rPr>
        <w:t>=.001</w:t>
      </w:r>
      <w:r>
        <w:rPr>
          <w:rFonts w:asciiTheme="majorHAnsi" w:hAnsiTheme="majorHAnsi"/>
          <w:sz w:val="24"/>
          <w:szCs w:val="24"/>
        </w:rPr>
        <w:t>]. [session 1 M=</w:t>
      </w:r>
      <w:r w:rsidR="00085025">
        <w:rPr>
          <w:rFonts w:asciiTheme="majorHAnsi" w:hAnsiTheme="majorHAnsi"/>
          <w:sz w:val="24"/>
          <w:szCs w:val="24"/>
        </w:rPr>
        <w:t>1.70</w:t>
      </w:r>
      <w:r>
        <w:rPr>
          <w:rFonts w:asciiTheme="majorHAnsi" w:hAnsiTheme="majorHAnsi"/>
          <w:sz w:val="24"/>
          <w:szCs w:val="24"/>
        </w:rPr>
        <w:t>, SD=</w:t>
      </w:r>
      <w:r w:rsidR="00085025">
        <w:rPr>
          <w:rFonts w:asciiTheme="majorHAnsi" w:hAnsiTheme="majorHAnsi"/>
          <w:sz w:val="24"/>
          <w:szCs w:val="24"/>
        </w:rPr>
        <w:t>.16</w:t>
      </w:r>
      <w:r>
        <w:rPr>
          <w:rFonts w:asciiTheme="majorHAnsi" w:hAnsiTheme="majorHAnsi"/>
          <w:sz w:val="24"/>
          <w:szCs w:val="24"/>
        </w:rPr>
        <w:t>, to session5 M=</w:t>
      </w:r>
      <w:r w:rsidR="00085025">
        <w:rPr>
          <w:rFonts w:asciiTheme="majorHAnsi" w:hAnsiTheme="majorHAnsi"/>
          <w:sz w:val="24"/>
          <w:szCs w:val="24"/>
        </w:rPr>
        <w:t>1.53</w:t>
      </w:r>
      <w:r>
        <w:rPr>
          <w:rFonts w:asciiTheme="majorHAnsi" w:hAnsiTheme="majorHAnsi"/>
          <w:sz w:val="24"/>
          <w:szCs w:val="24"/>
        </w:rPr>
        <w:t>, SD=</w:t>
      </w:r>
      <w:r w:rsidR="00085025">
        <w:rPr>
          <w:rFonts w:asciiTheme="majorHAnsi" w:hAnsiTheme="majorHAnsi"/>
          <w:sz w:val="24"/>
          <w:szCs w:val="24"/>
        </w:rPr>
        <w:t xml:space="preserve">.11, p=.001). </w:t>
      </w:r>
    </w:p>
    <w:p w:rsidR="00983886" w:rsidRDefault="00983886" w:rsidP="00983886">
      <w:pPr>
        <w:spacing w:line="480" w:lineRule="auto"/>
        <w:jc w:val="both"/>
        <w:rPr>
          <w:rFonts w:asciiTheme="majorHAnsi" w:hAnsiTheme="majorHAnsi"/>
          <w:sz w:val="24"/>
          <w:szCs w:val="24"/>
        </w:rPr>
      </w:pPr>
      <w:r>
        <w:rPr>
          <w:rFonts w:asciiTheme="majorHAnsi" w:hAnsiTheme="majorHAnsi"/>
          <w:sz w:val="24"/>
          <w:szCs w:val="24"/>
        </w:rPr>
        <w:t xml:space="preserve">In the Serial condition same analysis </w:t>
      </w:r>
      <w:r w:rsidRPr="00801EEF">
        <w:rPr>
          <w:rFonts w:asciiTheme="majorHAnsi" w:hAnsiTheme="majorHAnsi"/>
          <w:sz w:val="24"/>
          <w:szCs w:val="24"/>
        </w:rPr>
        <w:t xml:space="preserve">revealed a </w:t>
      </w:r>
      <w:r>
        <w:rPr>
          <w:rFonts w:asciiTheme="majorHAnsi" w:hAnsiTheme="majorHAnsi"/>
          <w:sz w:val="24"/>
          <w:szCs w:val="24"/>
        </w:rPr>
        <w:t xml:space="preserve">statistically </w:t>
      </w:r>
      <w:r w:rsidRPr="00801EEF">
        <w:rPr>
          <w:rFonts w:asciiTheme="majorHAnsi" w:hAnsiTheme="majorHAnsi"/>
          <w:sz w:val="24"/>
          <w:szCs w:val="24"/>
        </w:rPr>
        <w:t>significa</w:t>
      </w:r>
      <w:r>
        <w:rPr>
          <w:rFonts w:asciiTheme="majorHAnsi" w:hAnsiTheme="majorHAnsi"/>
          <w:sz w:val="24"/>
          <w:szCs w:val="24"/>
        </w:rPr>
        <w:t>nt main effect of Target Side [</w:t>
      </w:r>
      <w:r w:rsidRPr="00567585">
        <w:rPr>
          <w:rFonts w:asciiTheme="majorHAnsi" w:hAnsiTheme="majorHAnsi"/>
          <w:i/>
          <w:sz w:val="24"/>
          <w:szCs w:val="24"/>
        </w:rPr>
        <w:t>F</w:t>
      </w:r>
      <w:r>
        <w:rPr>
          <w:rFonts w:asciiTheme="majorHAnsi" w:hAnsiTheme="majorHAnsi"/>
          <w:sz w:val="24"/>
          <w:szCs w:val="24"/>
        </w:rPr>
        <w:t xml:space="preserve">(1.05,16.79)=39.55, </w:t>
      </w:r>
      <w:r w:rsidRPr="00567585">
        <w:rPr>
          <w:rFonts w:asciiTheme="majorHAnsi" w:hAnsiTheme="majorHAnsi"/>
          <w:i/>
          <w:sz w:val="24"/>
          <w:szCs w:val="24"/>
        </w:rPr>
        <w:t>p</w:t>
      </w:r>
      <w:r>
        <w:rPr>
          <w:rFonts w:asciiTheme="majorHAnsi" w:hAnsiTheme="majorHAnsi"/>
          <w:sz w:val="24"/>
          <w:szCs w:val="24"/>
        </w:rPr>
        <w:t>&lt;.001</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Pr>
          <w:rFonts w:asciiTheme="majorHAnsi" w:hAnsiTheme="majorHAnsi"/>
          <w:sz w:val="24"/>
          <w:szCs w:val="24"/>
        </w:rPr>
        <w:t xml:space="preserve"> =.71], Session [</w:t>
      </w:r>
      <w:r w:rsidRPr="00567585">
        <w:rPr>
          <w:rFonts w:asciiTheme="majorHAnsi" w:hAnsiTheme="majorHAnsi"/>
          <w:i/>
          <w:sz w:val="24"/>
          <w:szCs w:val="24"/>
        </w:rPr>
        <w:t>F</w:t>
      </w:r>
      <w:r>
        <w:rPr>
          <w:rFonts w:asciiTheme="majorHAnsi" w:hAnsiTheme="majorHAnsi"/>
          <w:sz w:val="24"/>
          <w:szCs w:val="24"/>
        </w:rPr>
        <w:t xml:space="preserve">(2.01,32.22)=6.08, </w:t>
      </w:r>
      <w:r w:rsidRPr="00567585">
        <w:rPr>
          <w:rFonts w:asciiTheme="majorHAnsi" w:hAnsiTheme="majorHAnsi"/>
          <w:i/>
          <w:sz w:val="24"/>
          <w:szCs w:val="24"/>
        </w:rPr>
        <w:t>p</w:t>
      </w:r>
      <w:r>
        <w:rPr>
          <w:rFonts w:asciiTheme="majorHAnsi" w:hAnsiTheme="majorHAnsi"/>
          <w:sz w:val="24"/>
          <w:szCs w:val="24"/>
        </w:rPr>
        <w:t>=.006</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Pr>
          <w:rFonts w:asciiTheme="majorHAnsi" w:hAnsiTheme="majorHAnsi"/>
          <w:sz w:val="24"/>
          <w:szCs w:val="24"/>
        </w:rPr>
        <w:t xml:space="preserve"> =.28],  and no statistically significant interaction between the two factors [</w:t>
      </w:r>
      <w:r w:rsidRPr="00567585">
        <w:rPr>
          <w:rFonts w:asciiTheme="majorHAnsi" w:hAnsiTheme="majorHAnsi"/>
          <w:i/>
          <w:sz w:val="24"/>
          <w:szCs w:val="24"/>
        </w:rPr>
        <w:t>F</w:t>
      </w:r>
      <w:r>
        <w:rPr>
          <w:rFonts w:asciiTheme="majorHAnsi" w:hAnsiTheme="majorHAnsi"/>
          <w:sz w:val="24"/>
          <w:szCs w:val="24"/>
        </w:rPr>
        <w:t xml:space="preserve">(2.65,42.40)=1.37, </w:t>
      </w:r>
      <w:r w:rsidRPr="00567585">
        <w:rPr>
          <w:rFonts w:asciiTheme="majorHAnsi" w:hAnsiTheme="majorHAnsi"/>
          <w:i/>
          <w:sz w:val="24"/>
          <w:szCs w:val="24"/>
        </w:rPr>
        <w:t>p</w:t>
      </w:r>
      <w:r>
        <w:rPr>
          <w:rFonts w:asciiTheme="majorHAnsi" w:hAnsiTheme="majorHAnsi"/>
          <w:sz w:val="24"/>
          <w:szCs w:val="24"/>
        </w:rPr>
        <w:t>=.27</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ɳ</m:t>
            </m:r>
          </m:e>
          <m:sub>
            <m:r>
              <w:rPr>
                <w:rFonts w:ascii="Cambria Math" w:hAnsi="Cambria Math"/>
                <w:sz w:val="24"/>
                <w:szCs w:val="24"/>
              </w:rPr>
              <m:t>p</m:t>
            </m:r>
          </m:sub>
          <m:sup>
            <m:r>
              <w:rPr>
                <w:rFonts w:ascii="Cambria Math" w:hAnsi="Cambria Math"/>
                <w:sz w:val="24"/>
                <w:szCs w:val="24"/>
              </w:rPr>
              <m:t>2</m:t>
            </m:r>
          </m:sup>
        </m:sSubSup>
      </m:oMath>
      <w:r>
        <w:rPr>
          <w:rFonts w:asciiTheme="majorHAnsi" w:hAnsiTheme="majorHAnsi"/>
          <w:sz w:val="24"/>
          <w:szCs w:val="24"/>
        </w:rPr>
        <w:t xml:space="preserve"> =.08]. Then we look at the effect of Target Side in Serial Mask condition by conducting 3 separate one-way ANOVAs.</w:t>
      </w:r>
    </w:p>
    <w:p w:rsidR="00085025" w:rsidRDefault="00190359" w:rsidP="00085025">
      <w:pPr>
        <w:spacing w:line="480" w:lineRule="auto"/>
        <w:jc w:val="both"/>
        <w:rPr>
          <w:rFonts w:asciiTheme="majorHAnsi" w:hAnsiTheme="majorHAnsi"/>
          <w:sz w:val="24"/>
          <w:szCs w:val="24"/>
        </w:rPr>
      </w:pPr>
      <w:r>
        <w:rPr>
          <w:rFonts w:asciiTheme="majorHAnsi" w:hAnsiTheme="majorHAnsi"/>
          <w:sz w:val="24"/>
          <w:szCs w:val="24"/>
        </w:rPr>
        <w:t>For target absent there was</w:t>
      </w:r>
      <w:r w:rsidR="00085025">
        <w:rPr>
          <w:rFonts w:asciiTheme="majorHAnsi" w:hAnsiTheme="majorHAnsi"/>
          <w:sz w:val="24"/>
          <w:szCs w:val="24"/>
        </w:rPr>
        <w:t xml:space="preserve"> increase in accuracy with Session</w:t>
      </w:r>
      <w:r>
        <w:rPr>
          <w:rFonts w:asciiTheme="majorHAnsi" w:hAnsiTheme="majorHAnsi"/>
          <w:sz w:val="24"/>
          <w:szCs w:val="24"/>
        </w:rPr>
        <w:t xml:space="preserve"> but it was not significant</w:t>
      </w:r>
      <w:r w:rsidR="00085025">
        <w:rPr>
          <w:rFonts w:asciiTheme="majorHAnsi" w:hAnsiTheme="majorHAnsi"/>
          <w:sz w:val="24"/>
          <w:szCs w:val="24"/>
        </w:rPr>
        <w:t xml:space="preserve"> [</w:t>
      </w:r>
      <w:r w:rsidR="00085025" w:rsidRPr="00567585">
        <w:rPr>
          <w:rFonts w:asciiTheme="majorHAnsi" w:hAnsiTheme="majorHAnsi"/>
          <w:i/>
          <w:sz w:val="24"/>
          <w:szCs w:val="24"/>
        </w:rPr>
        <w:t>F</w:t>
      </w:r>
      <w:r w:rsidR="00085025">
        <w:rPr>
          <w:rFonts w:asciiTheme="majorHAnsi" w:hAnsiTheme="majorHAnsi"/>
          <w:sz w:val="24"/>
          <w:szCs w:val="24"/>
        </w:rPr>
        <w:t>(4,80)=</w:t>
      </w:r>
      <w:r>
        <w:rPr>
          <w:rFonts w:asciiTheme="majorHAnsi" w:hAnsiTheme="majorHAnsi"/>
          <w:sz w:val="24"/>
          <w:szCs w:val="24"/>
        </w:rPr>
        <w:t>1.70</w:t>
      </w:r>
      <w:r w:rsidR="00085025">
        <w:rPr>
          <w:rFonts w:asciiTheme="majorHAnsi" w:hAnsiTheme="majorHAnsi"/>
          <w:sz w:val="24"/>
          <w:szCs w:val="24"/>
        </w:rPr>
        <w:t xml:space="preserve">, </w:t>
      </w:r>
      <w:r w:rsidR="00085025" w:rsidRPr="00567585">
        <w:rPr>
          <w:rFonts w:asciiTheme="majorHAnsi" w:hAnsiTheme="majorHAnsi"/>
          <w:i/>
          <w:sz w:val="24"/>
          <w:szCs w:val="24"/>
        </w:rPr>
        <w:t>p</w:t>
      </w:r>
      <w:r w:rsidR="00085025">
        <w:rPr>
          <w:rFonts w:asciiTheme="majorHAnsi" w:hAnsiTheme="majorHAnsi"/>
          <w:sz w:val="24"/>
          <w:szCs w:val="24"/>
        </w:rPr>
        <w:t>=.</w:t>
      </w:r>
      <w:r>
        <w:rPr>
          <w:rFonts w:asciiTheme="majorHAnsi" w:hAnsiTheme="majorHAnsi"/>
          <w:sz w:val="24"/>
          <w:szCs w:val="24"/>
        </w:rPr>
        <w:t>16</w:t>
      </w:r>
      <w:r w:rsidR="00085025">
        <w:rPr>
          <w:rFonts w:asciiTheme="majorHAnsi" w:hAnsiTheme="majorHAnsi"/>
          <w:sz w:val="24"/>
          <w:szCs w:val="24"/>
        </w:rPr>
        <w:t>]</w:t>
      </w:r>
      <w:r w:rsidR="00085025" w:rsidRPr="00C83A3C">
        <w:rPr>
          <w:rFonts w:asciiTheme="majorHAnsi" w:hAnsiTheme="majorHAnsi"/>
          <w:sz w:val="24"/>
          <w:szCs w:val="24"/>
        </w:rPr>
        <w:t xml:space="preserve"> </w:t>
      </w:r>
      <w:r w:rsidR="00085025">
        <w:rPr>
          <w:rFonts w:asciiTheme="majorHAnsi" w:hAnsiTheme="majorHAnsi"/>
          <w:sz w:val="24"/>
          <w:szCs w:val="24"/>
        </w:rPr>
        <w:t>[session 1 M=</w:t>
      </w:r>
      <w:r>
        <w:rPr>
          <w:rFonts w:asciiTheme="majorHAnsi" w:hAnsiTheme="majorHAnsi"/>
          <w:sz w:val="24"/>
          <w:szCs w:val="24"/>
        </w:rPr>
        <w:t>4.42</w:t>
      </w:r>
      <w:r w:rsidR="00085025">
        <w:rPr>
          <w:rFonts w:asciiTheme="majorHAnsi" w:hAnsiTheme="majorHAnsi"/>
          <w:sz w:val="24"/>
          <w:szCs w:val="24"/>
        </w:rPr>
        <w:t>, SD=</w:t>
      </w:r>
      <w:r>
        <w:rPr>
          <w:rFonts w:asciiTheme="majorHAnsi" w:hAnsiTheme="majorHAnsi"/>
          <w:sz w:val="24"/>
          <w:szCs w:val="24"/>
        </w:rPr>
        <w:t>2.10</w:t>
      </w:r>
      <w:r w:rsidR="00085025">
        <w:rPr>
          <w:rFonts w:asciiTheme="majorHAnsi" w:hAnsiTheme="majorHAnsi"/>
          <w:sz w:val="24"/>
          <w:szCs w:val="24"/>
        </w:rPr>
        <w:t>, to session5 M=</w:t>
      </w:r>
      <w:r>
        <w:rPr>
          <w:rFonts w:asciiTheme="majorHAnsi" w:hAnsiTheme="majorHAnsi"/>
          <w:sz w:val="24"/>
          <w:szCs w:val="24"/>
        </w:rPr>
        <w:t>3.14</w:t>
      </w:r>
      <w:r w:rsidR="00085025">
        <w:rPr>
          <w:rFonts w:asciiTheme="majorHAnsi" w:hAnsiTheme="majorHAnsi"/>
          <w:sz w:val="24"/>
          <w:szCs w:val="24"/>
        </w:rPr>
        <w:t>, SD=</w:t>
      </w:r>
      <w:r>
        <w:rPr>
          <w:rFonts w:asciiTheme="majorHAnsi" w:hAnsiTheme="majorHAnsi"/>
          <w:sz w:val="24"/>
          <w:szCs w:val="24"/>
        </w:rPr>
        <w:t>1.10</w:t>
      </w:r>
      <w:r w:rsidR="00085025">
        <w:rPr>
          <w:rFonts w:asciiTheme="majorHAnsi" w:hAnsiTheme="majorHAnsi"/>
          <w:sz w:val="24"/>
          <w:szCs w:val="24"/>
        </w:rPr>
        <w:t>, p=.</w:t>
      </w:r>
      <w:r>
        <w:rPr>
          <w:rFonts w:asciiTheme="majorHAnsi" w:hAnsiTheme="majorHAnsi"/>
          <w:sz w:val="24"/>
          <w:szCs w:val="24"/>
        </w:rPr>
        <w:t>13</w:t>
      </w:r>
      <w:r w:rsidR="00085025">
        <w:rPr>
          <w:rFonts w:asciiTheme="majorHAnsi" w:hAnsiTheme="majorHAnsi"/>
          <w:sz w:val="24"/>
          <w:szCs w:val="24"/>
        </w:rPr>
        <w:t>).</w:t>
      </w:r>
    </w:p>
    <w:p w:rsidR="00085025" w:rsidRDefault="00085025" w:rsidP="00085025">
      <w:pPr>
        <w:spacing w:line="480" w:lineRule="auto"/>
        <w:jc w:val="both"/>
        <w:rPr>
          <w:rFonts w:asciiTheme="majorHAnsi" w:hAnsiTheme="majorHAnsi"/>
          <w:sz w:val="24"/>
          <w:szCs w:val="24"/>
        </w:rPr>
      </w:pPr>
      <w:r>
        <w:rPr>
          <w:rFonts w:asciiTheme="majorHAnsi" w:hAnsiTheme="majorHAnsi"/>
          <w:sz w:val="24"/>
          <w:szCs w:val="24"/>
        </w:rPr>
        <w:t>For target in the sighted field there was increase in RT with Session [</w:t>
      </w:r>
      <w:r w:rsidRPr="00567585">
        <w:rPr>
          <w:rFonts w:asciiTheme="majorHAnsi" w:hAnsiTheme="majorHAnsi"/>
          <w:i/>
          <w:sz w:val="24"/>
          <w:szCs w:val="24"/>
        </w:rPr>
        <w:t>F</w:t>
      </w:r>
      <w:r>
        <w:rPr>
          <w:rFonts w:asciiTheme="majorHAnsi" w:hAnsiTheme="majorHAnsi"/>
          <w:sz w:val="24"/>
          <w:szCs w:val="24"/>
        </w:rPr>
        <w:t xml:space="preserve">(4, 42.60)=5.31, </w:t>
      </w:r>
      <w:r>
        <w:rPr>
          <w:rFonts w:asciiTheme="majorHAnsi" w:hAnsiTheme="majorHAnsi"/>
          <w:i/>
          <w:sz w:val="24"/>
          <w:szCs w:val="24"/>
        </w:rPr>
        <w:t>p=.001</w:t>
      </w:r>
      <w:r>
        <w:rPr>
          <w:rFonts w:asciiTheme="majorHAnsi" w:hAnsiTheme="majorHAnsi"/>
          <w:sz w:val="24"/>
          <w:szCs w:val="24"/>
        </w:rPr>
        <w:t xml:space="preserve">]. </w:t>
      </w:r>
      <w:proofErr w:type="spellStart"/>
      <w:r>
        <w:rPr>
          <w:rFonts w:asciiTheme="majorHAnsi" w:hAnsiTheme="majorHAnsi"/>
          <w:sz w:val="24"/>
          <w:szCs w:val="24"/>
        </w:rPr>
        <w:t>Tukey</w:t>
      </w:r>
      <w:proofErr w:type="spellEnd"/>
      <w:r>
        <w:rPr>
          <w:rFonts w:asciiTheme="majorHAnsi" w:hAnsiTheme="majorHAnsi"/>
          <w:sz w:val="24"/>
          <w:szCs w:val="24"/>
        </w:rPr>
        <w:t xml:space="preserve"> HSD post hoc test showed that participants significantly increased accuracy compared to the first session ( increase from session 1 M=2.18, SD=.48, to session5 M=1.71, SD=.16, p=.003). </w:t>
      </w:r>
    </w:p>
    <w:p w:rsidR="00085025" w:rsidRDefault="00085025" w:rsidP="00085025">
      <w:pPr>
        <w:spacing w:line="480" w:lineRule="auto"/>
        <w:jc w:val="both"/>
        <w:rPr>
          <w:rFonts w:asciiTheme="majorHAnsi" w:hAnsiTheme="majorHAnsi"/>
          <w:sz w:val="24"/>
          <w:szCs w:val="24"/>
        </w:rPr>
      </w:pPr>
      <w:r>
        <w:rPr>
          <w:rFonts w:asciiTheme="majorHAnsi" w:hAnsiTheme="majorHAnsi"/>
          <w:sz w:val="24"/>
          <w:szCs w:val="24"/>
        </w:rPr>
        <w:lastRenderedPageBreak/>
        <w:t>For target in the blind field there was significant increase in RT [</w:t>
      </w:r>
      <w:r w:rsidRPr="00567585">
        <w:rPr>
          <w:rFonts w:asciiTheme="majorHAnsi" w:hAnsiTheme="majorHAnsi"/>
          <w:i/>
          <w:sz w:val="24"/>
          <w:szCs w:val="24"/>
        </w:rPr>
        <w:t>F</w:t>
      </w:r>
      <w:r>
        <w:rPr>
          <w:rFonts w:asciiTheme="majorHAnsi" w:hAnsiTheme="majorHAnsi"/>
          <w:sz w:val="24"/>
          <w:szCs w:val="24"/>
        </w:rPr>
        <w:t xml:space="preserve">(4, </w:t>
      </w:r>
      <w:r w:rsidR="00190359">
        <w:rPr>
          <w:rFonts w:asciiTheme="majorHAnsi" w:hAnsiTheme="majorHAnsi"/>
          <w:sz w:val="24"/>
          <w:szCs w:val="24"/>
        </w:rPr>
        <w:t>41.70</w:t>
      </w:r>
      <w:r>
        <w:rPr>
          <w:rFonts w:asciiTheme="majorHAnsi" w:hAnsiTheme="majorHAnsi"/>
          <w:sz w:val="24"/>
          <w:szCs w:val="24"/>
        </w:rPr>
        <w:t>)=</w:t>
      </w:r>
      <w:r w:rsidR="00190359">
        <w:rPr>
          <w:rFonts w:asciiTheme="majorHAnsi" w:hAnsiTheme="majorHAnsi"/>
          <w:sz w:val="24"/>
          <w:szCs w:val="24"/>
        </w:rPr>
        <w:t>6.70</w:t>
      </w:r>
      <w:r>
        <w:rPr>
          <w:rFonts w:asciiTheme="majorHAnsi" w:hAnsiTheme="majorHAnsi"/>
          <w:sz w:val="24"/>
          <w:szCs w:val="24"/>
        </w:rPr>
        <w:t xml:space="preserve">, </w:t>
      </w:r>
      <w:r>
        <w:rPr>
          <w:rFonts w:asciiTheme="majorHAnsi" w:hAnsiTheme="majorHAnsi"/>
          <w:i/>
          <w:sz w:val="24"/>
          <w:szCs w:val="24"/>
        </w:rPr>
        <w:t>p</w:t>
      </w:r>
      <w:r w:rsidR="00190359">
        <w:rPr>
          <w:rFonts w:asciiTheme="majorHAnsi" w:hAnsiTheme="majorHAnsi"/>
          <w:i/>
          <w:sz w:val="24"/>
          <w:szCs w:val="24"/>
        </w:rPr>
        <w:t>&lt;</w:t>
      </w:r>
      <w:r>
        <w:rPr>
          <w:rFonts w:asciiTheme="majorHAnsi" w:hAnsiTheme="majorHAnsi"/>
          <w:i/>
          <w:sz w:val="24"/>
          <w:szCs w:val="24"/>
        </w:rPr>
        <w:t>.001</w:t>
      </w:r>
      <w:r>
        <w:rPr>
          <w:rFonts w:asciiTheme="majorHAnsi" w:hAnsiTheme="majorHAnsi"/>
          <w:sz w:val="24"/>
          <w:szCs w:val="24"/>
        </w:rPr>
        <w:t>]. [session 1 M=</w:t>
      </w:r>
      <w:r w:rsidR="00190359">
        <w:rPr>
          <w:rFonts w:asciiTheme="majorHAnsi" w:hAnsiTheme="majorHAnsi"/>
          <w:sz w:val="24"/>
          <w:szCs w:val="24"/>
        </w:rPr>
        <w:t>2.49</w:t>
      </w:r>
      <w:r>
        <w:rPr>
          <w:rFonts w:asciiTheme="majorHAnsi" w:hAnsiTheme="majorHAnsi"/>
          <w:sz w:val="24"/>
          <w:szCs w:val="24"/>
        </w:rPr>
        <w:t>, SD=</w:t>
      </w:r>
      <w:r w:rsidR="00190359">
        <w:rPr>
          <w:rFonts w:asciiTheme="majorHAnsi" w:hAnsiTheme="majorHAnsi"/>
          <w:sz w:val="24"/>
          <w:szCs w:val="24"/>
        </w:rPr>
        <w:t>.80</w:t>
      </w:r>
      <w:r>
        <w:rPr>
          <w:rFonts w:asciiTheme="majorHAnsi" w:hAnsiTheme="majorHAnsi"/>
          <w:sz w:val="24"/>
          <w:szCs w:val="24"/>
        </w:rPr>
        <w:t>, to session5 M=</w:t>
      </w:r>
      <w:r w:rsidR="00190359">
        <w:rPr>
          <w:rFonts w:asciiTheme="majorHAnsi" w:hAnsiTheme="majorHAnsi"/>
          <w:sz w:val="24"/>
          <w:szCs w:val="24"/>
        </w:rPr>
        <w:t>1.73</w:t>
      </w:r>
      <w:r>
        <w:rPr>
          <w:rFonts w:asciiTheme="majorHAnsi" w:hAnsiTheme="majorHAnsi"/>
          <w:sz w:val="24"/>
          <w:szCs w:val="24"/>
        </w:rPr>
        <w:t>, SD=</w:t>
      </w:r>
      <w:r w:rsidR="00190359">
        <w:rPr>
          <w:rFonts w:asciiTheme="majorHAnsi" w:hAnsiTheme="majorHAnsi"/>
          <w:sz w:val="24"/>
          <w:szCs w:val="24"/>
        </w:rPr>
        <w:t>.19, p&lt;</w:t>
      </w:r>
      <w:r>
        <w:rPr>
          <w:rFonts w:asciiTheme="majorHAnsi" w:hAnsiTheme="majorHAnsi"/>
          <w:sz w:val="24"/>
          <w:szCs w:val="24"/>
        </w:rPr>
        <w:t xml:space="preserve">.001). </w:t>
      </w:r>
    </w:p>
    <w:p w:rsidR="00983886" w:rsidRDefault="00983886" w:rsidP="00136795">
      <w:pPr>
        <w:spacing w:line="480" w:lineRule="auto"/>
        <w:jc w:val="both"/>
        <w:rPr>
          <w:rFonts w:asciiTheme="majorHAnsi" w:hAnsiTheme="majorHAnsi"/>
          <w:sz w:val="24"/>
          <w:szCs w:val="24"/>
        </w:rPr>
      </w:pPr>
    </w:p>
    <w:p w:rsidR="006C1E9E" w:rsidRDefault="006C1E9E" w:rsidP="003D1C82">
      <w:pPr>
        <w:spacing w:line="480" w:lineRule="auto"/>
        <w:jc w:val="both"/>
        <w:rPr>
          <w:rFonts w:asciiTheme="majorHAnsi" w:hAnsiTheme="majorHAnsi"/>
          <w:sz w:val="24"/>
          <w:szCs w:val="24"/>
        </w:rPr>
      </w:pPr>
    </w:p>
    <w:p w:rsidR="006C1E9E" w:rsidRDefault="006C1E9E" w:rsidP="003D1C82">
      <w:pPr>
        <w:spacing w:line="480" w:lineRule="auto"/>
        <w:jc w:val="both"/>
        <w:rPr>
          <w:rFonts w:asciiTheme="majorHAnsi" w:hAnsiTheme="majorHAnsi"/>
          <w:sz w:val="24"/>
          <w:szCs w:val="24"/>
        </w:rPr>
      </w:pPr>
    </w:p>
    <w:p w:rsidR="00823BA5" w:rsidRDefault="00823BA5" w:rsidP="00823BA5">
      <w:pPr>
        <w:spacing w:line="480" w:lineRule="auto"/>
        <w:jc w:val="both"/>
        <w:rPr>
          <w:rFonts w:asciiTheme="majorHAnsi" w:hAnsiTheme="majorHAnsi"/>
          <w:sz w:val="24"/>
          <w:szCs w:val="24"/>
        </w:rPr>
      </w:pPr>
    </w:p>
    <w:p w:rsidR="00B22C02" w:rsidRDefault="00B22C02" w:rsidP="00823BA5">
      <w:pPr>
        <w:spacing w:line="480" w:lineRule="auto"/>
        <w:jc w:val="both"/>
        <w:rPr>
          <w:rFonts w:asciiTheme="majorHAnsi" w:hAnsiTheme="majorHAnsi"/>
          <w:sz w:val="24"/>
          <w:szCs w:val="24"/>
        </w:rPr>
      </w:pPr>
    </w:p>
    <w:p w:rsidR="002A77C4" w:rsidRPr="005A0E33" w:rsidRDefault="00843C04" w:rsidP="000F4BCF">
      <w:pPr>
        <w:spacing w:line="480" w:lineRule="auto"/>
        <w:jc w:val="both"/>
        <w:rPr>
          <w:rFonts w:asciiTheme="majorHAnsi" w:hAnsiTheme="majorHAnsi"/>
          <w:sz w:val="24"/>
          <w:szCs w:val="24"/>
        </w:rPr>
      </w:pPr>
      <w:r w:rsidRPr="00852CBA">
        <w:rPr>
          <w:rFonts w:asciiTheme="majorHAnsi" w:hAnsiTheme="majorHAnsi"/>
          <w:b/>
          <w:sz w:val="24"/>
          <w:szCs w:val="24"/>
        </w:rPr>
        <w:t>Discussion</w:t>
      </w:r>
    </w:p>
    <w:p w:rsidR="000E2453" w:rsidRDefault="000E2453" w:rsidP="000F4BCF">
      <w:pPr>
        <w:spacing w:line="480" w:lineRule="auto"/>
        <w:jc w:val="both"/>
        <w:rPr>
          <w:rFonts w:asciiTheme="majorHAnsi" w:hAnsiTheme="majorHAnsi"/>
          <w:i/>
          <w:sz w:val="24"/>
          <w:szCs w:val="24"/>
        </w:rPr>
      </w:pPr>
    </w:p>
    <w:p w:rsidR="00165D5E" w:rsidRDefault="00165D5E" w:rsidP="00E77A27">
      <w:pPr>
        <w:spacing w:line="480" w:lineRule="auto"/>
        <w:jc w:val="both"/>
        <w:rPr>
          <w:rFonts w:asciiTheme="majorHAnsi" w:hAnsiTheme="majorHAnsi"/>
          <w:sz w:val="24"/>
          <w:szCs w:val="24"/>
        </w:rPr>
      </w:pPr>
    </w:p>
    <w:p w:rsidR="008959E2" w:rsidRPr="008959E2" w:rsidRDefault="002A17B1" w:rsidP="004023E3">
      <w:pPr>
        <w:spacing w:line="480" w:lineRule="auto"/>
        <w:ind w:firstLine="720"/>
        <w:jc w:val="both"/>
        <w:rPr>
          <w:rFonts w:asciiTheme="majorHAnsi" w:hAnsiTheme="majorHAnsi"/>
          <w:i/>
          <w:sz w:val="24"/>
          <w:szCs w:val="24"/>
        </w:rPr>
      </w:pPr>
      <w:r>
        <w:rPr>
          <w:rFonts w:asciiTheme="majorHAnsi" w:hAnsiTheme="majorHAnsi"/>
          <w:sz w:val="24"/>
          <w:szCs w:val="24"/>
        </w:rPr>
        <w:t xml:space="preserve">If the search is easy (it is a pop-out) and the target is </w:t>
      </w:r>
      <w:r w:rsidR="00A26F65">
        <w:rPr>
          <w:rFonts w:asciiTheme="majorHAnsi" w:hAnsiTheme="majorHAnsi"/>
          <w:sz w:val="24"/>
          <w:szCs w:val="24"/>
        </w:rPr>
        <w:t>initially not visible in the sighted field, the</w:t>
      </w:r>
      <w:r>
        <w:rPr>
          <w:rFonts w:asciiTheme="majorHAnsi" w:hAnsiTheme="majorHAnsi"/>
          <w:sz w:val="24"/>
          <w:szCs w:val="24"/>
        </w:rPr>
        <w:t xml:space="preserve"> optimal strategy is to make </w:t>
      </w:r>
      <w:r w:rsidR="00674EAD">
        <w:rPr>
          <w:rFonts w:asciiTheme="majorHAnsi" w:hAnsiTheme="majorHAnsi"/>
          <w:sz w:val="24"/>
          <w:szCs w:val="24"/>
        </w:rPr>
        <w:t xml:space="preserve">the </w:t>
      </w:r>
      <w:r>
        <w:rPr>
          <w:rFonts w:asciiTheme="majorHAnsi" w:hAnsiTheme="majorHAnsi"/>
          <w:sz w:val="24"/>
          <w:szCs w:val="24"/>
        </w:rPr>
        <w:t>first saccade</w:t>
      </w:r>
      <w:r w:rsidR="00A26F65">
        <w:rPr>
          <w:rFonts w:asciiTheme="majorHAnsi" w:hAnsiTheme="majorHAnsi"/>
          <w:sz w:val="24"/>
          <w:szCs w:val="24"/>
        </w:rPr>
        <w:t xml:space="preserve"> deep</w:t>
      </w:r>
      <w:r>
        <w:rPr>
          <w:rFonts w:asciiTheme="majorHAnsi" w:hAnsiTheme="majorHAnsi"/>
          <w:sz w:val="24"/>
          <w:szCs w:val="24"/>
        </w:rPr>
        <w:t xml:space="preserve"> into the blind field</w:t>
      </w:r>
      <w:r w:rsidR="00A26F65">
        <w:rPr>
          <w:rFonts w:asciiTheme="majorHAnsi" w:hAnsiTheme="majorHAnsi"/>
          <w:sz w:val="24"/>
          <w:szCs w:val="24"/>
        </w:rPr>
        <w:t>.</w:t>
      </w:r>
      <w:r>
        <w:rPr>
          <w:rFonts w:asciiTheme="majorHAnsi" w:hAnsiTheme="majorHAnsi"/>
          <w:sz w:val="24"/>
          <w:szCs w:val="24"/>
        </w:rPr>
        <w:t xml:space="preserve"> </w:t>
      </w:r>
      <w:r w:rsidR="00A26F65">
        <w:rPr>
          <w:rFonts w:asciiTheme="majorHAnsi" w:hAnsiTheme="majorHAnsi"/>
          <w:sz w:val="24"/>
          <w:szCs w:val="24"/>
        </w:rPr>
        <w:t>In the easy condition, p</w:t>
      </w:r>
      <w:r>
        <w:rPr>
          <w:rFonts w:asciiTheme="majorHAnsi" w:hAnsiTheme="majorHAnsi"/>
          <w:sz w:val="24"/>
          <w:szCs w:val="24"/>
        </w:rPr>
        <w:t xml:space="preserve">articipants </w:t>
      </w:r>
      <w:r w:rsidR="00A26F65">
        <w:rPr>
          <w:rFonts w:asciiTheme="majorHAnsi" w:hAnsiTheme="majorHAnsi"/>
          <w:sz w:val="24"/>
          <w:szCs w:val="24"/>
        </w:rPr>
        <w:t>should</w:t>
      </w:r>
      <w:r w:rsidR="00B5752D">
        <w:rPr>
          <w:rFonts w:asciiTheme="majorHAnsi" w:hAnsiTheme="majorHAnsi"/>
          <w:sz w:val="24"/>
          <w:szCs w:val="24"/>
        </w:rPr>
        <w:t xml:space="preserve"> be</w:t>
      </w:r>
      <w:r w:rsidR="00A26F65">
        <w:rPr>
          <w:rFonts w:asciiTheme="majorHAnsi" w:hAnsiTheme="majorHAnsi"/>
          <w:sz w:val="24"/>
          <w:szCs w:val="24"/>
        </w:rPr>
        <w:t xml:space="preserve"> </w:t>
      </w:r>
      <w:r>
        <w:rPr>
          <w:rFonts w:asciiTheme="majorHAnsi" w:hAnsiTheme="majorHAnsi"/>
          <w:sz w:val="24"/>
          <w:szCs w:val="24"/>
        </w:rPr>
        <w:t xml:space="preserve">able to tell without making </w:t>
      </w:r>
      <w:r w:rsidR="00674EAD">
        <w:rPr>
          <w:rFonts w:asciiTheme="majorHAnsi" w:hAnsiTheme="majorHAnsi"/>
          <w:sz w:val="24"/>
          <w:szCs w:val="24"/>
        </w:rPr>
        <w:t xml:space="preserve">any </w:t>
      </w:r>
      <w:r>
        <w:rPr>
          <w:rFonts w:asciiTheme="majorHAnsi" w:hAnsiTheme="majorHAnsi"/>
          <w:sz w:val="24"/>
          <w:szCs w:val="24"/>
        </w:rPr>
        <w:t>eye movement</w:t>
      </w:r>
      <w:r w:rsidR="00674EAD">
        <w:rPr>
          <w:rFonts w:asciiTheme="majorHAnsi" w:hAnsiTheme="majorHAnsi"/>
          <w:sz w:val="24"/>
          <w:szCs w:val="24"/>
        </w:rPr>
        <w:t>s</w:t>
      </w:r>
      <w:r w:rsidR="00A26F65">
        <w:rPr>
          <w:rFonts w:asciiTheme="majorHAnsi" w:hAnsiTheme="majorHAnsi"/>
          <w:sz w:val="24"/>
          <w:szCs w:val="24"/>
        </w:rPr>
        <w:t xml:space="preserve"> (if it is in the sighted field)</w:t>
      </w:r>
      <w:r w:rsidR="009F46BB">
        <w:rPr>
          <w:rFonts w:asciiTheme="majorHAnsi" w:hAnsiTheme="majorHAnsi"/>
          <w:sz w:val="24"/>
          <w:szCs w:val="24"/>
        </w:rPr>
        <w:t xml:space="preserve"> or with one eye-movement</w:t>
      </w:r>
      <w:r>
        <w:rPr>
          <w:rFonts w:asciiTheme="majorHAnsi" w:hAnsiTheme="majorHAnsi"/>
          <w:sz w:val="24"/>
          <w:szCs w:val="24"/>
        </w:rPr>
        <w:t xml:space="preserve"> </w:t>
      </w:r>
      <w:r w:rsidR="00A26F65">
        <w:rPr>
          <w:rFonts w:asciiTheme="majorHAnsi" w:hAnsiTheme="majorHAnsi"/>
          <w:sz w:val="24"/>
          <w:szCs w:val="24"/>
        </w:rPr>
        <w:t xml:space="preserve">(if it is in the blind field) </w:t>
      </w:r>
      <w:r>
        <w:rPr>
          <w:rFonts w:asciiTheme="majorHAnsi" w:hAnsiTheme="majorHAnsi"/>
          <w:sz w:val="24"/>
          <w:szCs w:val="24"/>
        </w:rPr>
        <w:t xml:space="preserve">whether </w:t>
      </w:r>
      <w:r w:rsidR="00674EAD">
        <w:rPr>
          <w:rFonts w:asciiTheme="majorHAnsi" w:hAnsiTheme="majorHAnsi"/>
          <w:sz w:val="24"/>
          <w:szCs w:val="24"/>
        </w:rPr>
        <w:t xml:space="preserve">the </w:t>
      </w:r>
      <w:r>
        <w:rPr>
          <w:rFonts w:asciiTheme="majorHAnsi" w:hAnsiTheme="majorHAnsi"/>
          <w:sz w:val="24"/>
          <w:szCs w:val="24"/>
        </w:rPr>
        <w:t xml:space="preserve">target is present </w:t>
      </w:r>
      <w:r w:rsidR="00A26F65">
        <w:rPr>
          <w:rFonts w:asciiTheme="majorHAnsi" w:hAnsiTheme="majorHAnsi"/>
          <w:sz w:val="24"/>
          <w:szCs w:val="24"/>
        </w:rPr>
        <w:t>or absent</w:t>
      </w:r>
      <w:r>
        <w:rPr>
          <w:rFonts w:asciiTheme="majorHAnsi" w:hAnsiTheme="majorHAnsi"/>
          <w:sz w:val="24"/>
          <w:szCs w:val="24"/>
        </w:rPr>
        <w:t xml:space="preserve">. </w:t>
      </w:r>
      <w:r w:rsidR="00A26F65">
        <w:rPr>
          <w:rFonts w:asciiTheme="majorHAnsi" w:hAnsiTheme="majorHAnsi"/>
          <w:sz w:val="24"/>
          <w:szCs w:val="24"/>
        </w:rPr>
        <w:t xml:space="preserve">Therefore </w:t>
      </w:r>
      <w:r>
        <w:rPr>
          <w:rFonts w:asciiTheme="majorHAnsi" w:hAnsiTheme="majorHAnsi"/>
          <w:sz w:val="24"/>
          <w:szCs w:val="24"/>
        </w:rPr>
        <w:t xml:space="preserve">the reaction time </w:t>
      </w:r>
      <w:r w:rsidR="00A26F65">
        <w:rPr>
          <w:rFonts w:asciiTheme="majorHAnsi" w:hAnsiTheme="majorHAnsi"/>
          <w:sz w:val="24"/>
          <w:szCs w:val="24"/>
        </w:rPr>
        <w:t xml:space="preserve">difference </w:t>
      </w:r>
      <w:r>
        <w:rPr>
          <w:rFonts w:asciiTheme="majorHAnsi" w:hAnsiTheme="majorHAnsi"/>
          <w:sz w:val="24"/>
          <w:szCs w:val="24"/>
        </w:rPr>
        <w:t xml:space="preserve">between target present in the blind and in the sighted field should </w:t>
      </w:r>
      <w:r w:rsidR="00A26F65">
        <w:rPr>
          <w:rFonts w:asciiTheme="majorHAnsi" w:hAnsiTheme="majorHAnsi"/>
          <w:sz w:val="24"/>
          <w:szCs w:val="24"/>
        </w:rPr>
        <w:t xml:space="preserve">be about </w:t>
      </w:r>
      <w:r>
        <w:rPr>
          <w:rFonts w:asciiTheme="majorHAnsi" w:hAnsiTheme="majorHAnsi"/>
          <w:sz w:val="24"/>
          <w:szCs w:val="24"/>
        </w:rPr>
        <w:t>the time it takes to execute one eye movement</w:t>
      </w:r>
      <w:r w:rsidR="00D77E22">
        <w:rPr>
          <w:rFonts w:asciiTheme="majorHAnsi" w:hAnsiTheme="majorHAnsi"/>
          <w:sz w:val="24"/>
          <w:szCs w:val="24"/>
        </w:rPr>
        <w:t xml:space="preserve"> </w:t>
      </w:r>
      <w:r>
        <w:rPr>
          <w:rFonts w:asciiTheme="majorHAnsi" w:hAnsiTheme="majorHAnsi"/>
          <w:sz w:val="24"/>
          <w:szCs w:val="24"/>
        </w:rPr>
        <w:t xml:space="preserve">(about </w:t>
      </w:r>
      <w:r w:rsidR="00D77E22">
        <w:rPr>
          <w:rFonts w:asciiTheme="majorHAnsi" w:hAnsiTheme="majorHAnsi"/>
          <w:sz w:val="24"/>
          <w:szCs w:val="24"/>
        </w:rPr>
        <w:t>300</w:t>
      </w:r>
      <w:r w:rsidR="00A26F65">
        <w:rPr>
          <w:rFonts w:asciiTheme="majorHAnsi" w:hAnsiTheme="majorHAnsi"/>
          <w:sz w:val="24"/>
          <w:szCs w:val="24"/>
        </w:rPr>
        <w:t>ms</w:t>
      </w:r>
      <w:r w:rsidR="00D77E22">
        <w:rPr>
          <w:rFonts w:asciiTheme="majorHAnsi" w:hAnsiTheme="majorHAnsi"/>
          <w:sz w:val="24"/>
          <w:szCs w:val="24"/>
        </w:rPr>
        <w:t>)</w:t>
      </w:r>
      <w:r w:rsidR="00A26F65">
        <w:rPr>
          <w:rFonts w:asciiTheme="majorHAnsi" w:hAnsiTheme="majorHAnsi"/>
          <w:sz w:val="24"/>
          <w:szCs w:val="24"/>
        </w:rPr>
        <w:t>.</w:t>
      </w:r>
    </w:p>
    <w:p w:rsidR="006341D3" w:rsidRDefault="007C1021" w:rsidP="00852CBA">
      <w:pPr>
        <w:spacing w:line="480" w:lineRule="auto"/>
        <w:jc w:val="center"/>
        <w:rPr>
          <w:rFonts w:asciiTheme="majorHAnsi" w:hAnsiTheme="majorHAnsi"/>
          <w:b/>
          <w:sz w:val="24"/>
          <w:szCs w:val="24"/>
        </w:rPr>
      </w:pPr>
      <w:r w:rsidRPr="00852CBA">
        <w:rPr>
          <w:rFonts w:asciiTheme="majorHAnsi" w:hAnsiTheme="majorHAnsi"/>
          <w:b/>
          <w:sz w:val="24"/>
          <w:szCs w:val="24"/>
        </w:rPr>
        <w:t xml:space="preserve">General </w:t>
      </w:r>
      <w:r w:rsidR="006341D3" w:rsidRPr="00852CBA">
        <w:rPr>
          <w:rFonts w:asciiTheme="majorHAnsi" w:hAnsiTheme="majorHAnsi"/>
          <w:b/>
          <w:sz w:val="24"/>
          <w:szCs w:val="24"/>
        </w:rPr>
        <w:t>Discussion</w:t>
      </w:r>
    </w:p>
    <w:p w:rsidR="00DC3FF7" w:rsidRDefault="00DC3FF7" w:rsidP="00852CBA">
      <w:pPr>
        <w:spacing w:line="480" w:lineRule="auto"/>
        <w:jc w:val="center"/>
        <w:rPr>
          <w:rFonts w:asciiTheme="majorHAnsi" w:hAnsiTheme="majorHAnsi"/>
          <w:b/>
          <w:sz w:val="24"/>
          <w:szCs w:val="24"/>
        </w:rPr>
      </w:pPr>
    </w:p>
    <w:p w:rsidR="00DC3FF7" w:rsidRPr="00FB24AC" w:rsidRDefault="00DC3FF7" w:rsidP="00FB24AC">
      <w:pPr>
        <w:spacing w:line="480" w:lineRule="auto"/>
        <w:jc w:val="both"/>
        <w:rPr>
          <w:rFonts w:asciiTheme="majorHAnsi" w:hAnsiTheme="majorHAnsi"/>
          <w:sz w:val="24"/>
          <w:szCs w:val="24"/>
        </w:rPr>
      </w:pPr>
      <w:r w:rsidRPr="00FB24AC">
        <w:rPr>
          <w:rFonts w:asciiTheme="majorHAnsi" w:hAnsiTheme="majorHAnsi"/>
          <w:sz w:val="24"/>
          <w:szCs w:val="24"/>
        </w:rPr>
        <w:t>We did</w:t>
      </w:r>
      <w:r>
        <w:rPr>
          <w:rFonts w:asciiTheme="majorHAnsi" w:hAnsiTheme="majorHAnsi"/>
          <w:sz w:val="24"/>
          <w:szCs w:val="24"/>
        </w:rPr>
        <w:t xml:space="preserve"> observe </w:t>
      </w:r>
      <w:r w:rsidR="0034473F">
        <w:rPr>
          <w:rFonts w:asciiTheme="majorHAnsi" w:hAnsiTheme="majorHAnsi"/>
          <w:sz w:val="24"/>
          <w:szCs w:val="24"/>
        </w:rPr>
        <w:t xml:space="preserve">faster reaction </w:t>
      </w:r>
      <w:r w:rsidR="00FB24AC">
        <w:rPr>
          <w:rFonts w:asciiTheme="majorHAnsi" w:hAnsiTheme="majorHAnsi"/>
          <w:sz w:val="24"/>
          <w:szCs w:val="24"/>
        </w:rPr>
        <w:t>times</w:t>
      </w:r>
      <w:r w:rsidR="0034473F">
        <w:rPr>
          <w:rFonts w:asciiTheme="majorHAnsi" w:hAnsiTheme="majorHAnsi"/>
          <w:sz w:val="24"/>
          <w:szCs w:val="24"/>
        </w:rPr>
        <w:t xml:space="preserve"> and higher accuracy, but these were not associated with optimizing search strategy. Participants started searching the blind field more </w:t>
      </w:r>
      <w:r w:rsidR="0034473F">
        <w:rPr>
          <w:rFonts w:asciiTheme="majorHAnsi" w:hAnsiTheme="majorHAnsi"/>
          <w:sz w:val="24"/>
          <w:szCs w:val="24"/>
        </w:rPr>
        <w:lastRenderedPageBreak/>
        <w:t xml:space="preserve">after the first session but they were </w:t>
      </w:r>
      <w:r w:rsidR="00FB24AC">
        <w:rPr>
          <w:rFonts w:asciiTheme="majorHAnsi" w:hAnsiTheme="majorHAnsi"/>
          <w:sz w:val="24"/>
          <w:szCs w:val="24"/>
        </w:rPr>
        <w:t>far from</w:t>
      </w:r>
      <w:r w:rsidR="0034473F">
        <w:rPr>
          <w:rFonts w:asciiTheme="majorHAnsi" w:hAnsiTheme="majorHAnsi"/>
          <w:sz w:val="24"/>
          <w:szCs w:val="24"/>
        </w:rPr>
        <w:t xml:space="preserve"> optimal in the sense that they did not concentrate they search on the blind side. </w:t>
      </w:r>
    </w:p>
    <w:p w:rsidR="00327CEF" w:rsidRDefault="00327CEF" w:rsidP="000F4BCF">
      <w:pPr>
        <w:spacing w:line="480" w:lineRule="auto"/>
        <w:rPr>
          <w:rFonts w:asciiTheme="majorHAnsi" w:hAnsiTheme="majorHAnsi"/>
          <w:b/>
          <w:sz w:val="24"/>
          <w:szCs w:val="24"/>
        </w:rPr>
      </w:pPr>
    </w:p>
    <w:p w:rsidR="006341D3" w:rsidRDefault="006341D3" w:rsidP="000F4BCF">
      <w:pPr>
        <w:spacing w:line="480" w:lineRule="auto"/>
        <w:rPr>
          <w:rFonts w:asciiTheme="majorHAnsi" w:hAnsiTheme="majorHAnsi"/>
          <w:b/>
          <w:sz w:val="24"/>
          <w:szCs w:val="24"/>
        </w:rPr>
      </w:pPr>
      <w:r w:rsidRPr="003515C0">
        <w:rPr>
          <w:rFonts w:asciiTheme="majorHAnsi" w:hAnsiTheme="majorHAnsi"/>
          <w:b/>
          <w:sz w:val="24"/>
          <w:szCs w:val="24"/>
        </w:rPr>
        <w:t>References</w:t>
      </w:r>
    </w:p>
    <w:p w:rsidR="003A48FA" w:rsidRPr="003A48FA" w:rsidRDefault="003A48FA" w:rsidP="000F4BCF">
      <w:pPr>
        <w:spacing w:line="480" w:lineRule="auto"/>
        <w:rPr>
          <w:rFonts w:asciiTheme="majorHAnsi" w:hAnsiTheme="majorHAnsi"/>
          <w:sz w:val="24"/>
          <w:szCs w:val="24"/>
        </w:rPr>
      </w:pPr>
      <w:proofErr w:type="spellStart"/>
      <w:r>
        <w:rPr>
          <w:rFonts w:asciiTheme="majorHAnsi" w:hAnsiTheme="majorHAnsi"/>
          <w:sz w:val="24"/>
          <w:szCs w:val="24"/>
        </w:rPr>
        <w:t>B</w:t>
      </w:r>
      <w:r w:rsidRPr="003A48FA">
        <w:rPr>
          <w:rFonts w:asciiTheme="majorHAnsi" w:hAnsiTheme="majorHAnsi"/>
          <w:sz w:val="24"/>
          <w:szCs w:val="24"/>
        </w:rPr>
        <w:t>ahnemann</w:t>
      </w:r>
      <w:proofErr w:type="spellEnd"/>
      <w:r>
        <w:rPr>
          <w:rFonts w:asciiTheme="majorHAnsi" w:hAnsiTheme="majorHAnsi"/>
          <w:sz w:val="24"/>
          <w:szCs w:val="24"/>
        </w:rPr>
        <w:t xml:space="preserve">, M., Hamel, J., De </w:t>
      </w:r>
      <w:proofErr w:type="spellStart"/>
      <w:r>
        <w:rPr>
          <w:rFonts w:asciiTheme="majorHAnsi" w:hAnsiTheme="majorHAnsi"/>
          <w:sz w:val="24"/>
          <w:szCs w:val="24"/>
        </w:rPr>
        <w:t>Beukelaer</w:t>
      </w:r>
      <w:proofErr w:type="spellEnd"/>
      <w:r>
        <w:rPr>
          <w:rFonts w:asciiTheme="majorHAnsi" w:hAnsiTheme="majorHAnsi"/>
          <w:sz w:val="24"/>
          <w:szCs w:val="24"/>
        </w:rPr>
        <w:t xml:space="preserve">, S., </w:t>
      </w:r>
      <w:proofErr w:type="spellStart"/>
      <w:r>
        <w:rPr>
          <w:rFonts w:asciiTheme="majorHAnsi" w:hAnsiTheme="majorHAnsi"/>
          <w:sz w:val="24"/>
          <w:szCs w:val="24"/>
        </w:rPr>
        <w:t>Ohl</w:t>
      </w:r>
      <w:proofErr w:type="spellEnd"/>
      <w:r>
        <w:rPr>
          <w:rFonts w:asciiTheme="majorHAnsi" w:hAnsiTheme="majorHAnsi"/>
          <w:sz w:val="24"/>
          <w:szCs w:val="24"/>
        </w:rPr>
        <w:t xml:space="preserve">, S., </w:t>
      </w:r>
      <w:proofErr w:type="spellStart"/>
      <w:r>
        <w:rPr>
          <w:rFonts w:asciiTheme="majorHAnsi" w:hAnsiTheme="majorHAnsi"/>
          <w:sz w:val="24"/>
          <w:szCs w:val="24"/>
        </w:rPr>
        <w:t>Kehrer</w:t>
      </w:r>
      <w:proofErr w:type="spellEnd"/>
      <w:r>
        <w:rPr>
          <w:rFonts w:asciiTheme="majorHAnsi" w:hAnsiTheme="majorHAnsi"/>
          <w:sz w:val="24"/>
          <w:szCs w:val="24"/>
        </w:rPr>
        <w:t xml:space="preserve">, S.,  </w:t>
      </w:r>
      <w:proofErr w:type="spellStart"/>
      <w:r>
        <w:rPr>
          <w:rFonts w:asciiTheme="majorHAnsi" w:hAnsiTheme="majorHAnsi"/>
          <w:sz w:val="24"/>
          <w:szCs w:val="24"/>
        </w:rPr>
        <w:t>Audebert</w:t>
      </w:r>
      <w:proofErr w:type="spellEnd"/>
      <w:r>
        <w:rPr>
          <w:rFonts w:asciiTheme="majorHAnsi" w:hAnsiTheme="majorHAnsi"/>
          <w:sz w:val="24"/>
          <w:szCs w:val="24"/>
        </w:rPr>
        <w:t>, H., Kraft, A. &amp; Brandt, S.A. (2015)</w:t>
      </w:r>
      <w:r w:rsidR="00DE5896">
        <w:rPr>
          <w:rFonts w:asciiTheme="majorHAnsi" w:hAnsiTheme="majorHAnsi"/>
          <w:sz w:val="24"/>
          <w:szCs w:val="24"/>
        </w:rPr>
        <w:t>.</w:t>
      </w:r>
      <w:r>
        <w:rPr>
          <w:rFonts w:asciiTheme="majorHAnsi" w:hAnsiTheme="majorHAnsi"/>
          <w:sz w:val="24"/>
          <w:szCs w:val="24"/>
        </w:rPr>
        <w:t xml:space="preserve"> Compensatory eye and head movements of patients with homonymous </w:t>
      </w:r>
      <w:proofErr w:type="spellStart"/>
      <w:r>
        <w:rPr>
          <w:rFonts w:asciiTheme="majorHAnsi" w:hAnsiTheme="majorHAnsi"/>
          <w:sz w:val="24"/>
          <w:szCs w:val="24"/>
        </w:rPr>
        <w:t>hemianopia</w:t>
      </w:r>
      <w:proofErr w:type="spellEnd"/>
      <w:r>
        <w:rPr>
          <w:rFonts w:asciiTheme="majorHAnsi" w:hAnsiTheme="majorHAnsi"/>
          <w:sz w:val="24"/>
          <w:szCs w:val="24"/>
        </w:rPr>
        <w:t xml:space="preserve"> in the naturalistic setting of a driving simulation. </w:t>
      </w:r>
      <w:r w:rsidRPr="008A448D">
        <w:rPr>
          <w:rFonts w:asciiTheme="majorHAnsi" w:hAnsiTheme="majorHAnsi"/>
          <w:i/>
          <w:sz w:val="24"/>
          <w:szCs w:val="24"/>
        </w:rPr>
        <w:t>Journal of Neurology</w:t>
      </w:r>
      <w:r>
        <w:rPr>
          <w:rFonts w:asciiTheme="majorHAnsi" w:hAnsiTheme="majorHAnsi"/>
          <w:i/>
          <w:sz w:val="24"/>
          <w:szCs w:val="24"/>
        </w:rPr>
        <w:t xml:space="preserve">, </w:t>
      </w:r>
      <w:r>
        <w:rPr>
          <w:rFonts w:asciiTheme="majorHAnsi" w:hAnsiTheme="majorHAnsi"/>
          <w:sz w:val="24"/>
          <w:szCs w:val="24"/>
        </w:rPr>
        <w:t>262, 316-325</w:t>
      </w:r>
      <w:r w:rsidR="000C02D9">
        <w:rPr>
          <w:rFonts w:asciiTheme="majorHAnsi" w:hAnsiTheme="majorHAnsi"/>
          <w:sz w:val="24"/>
          <w:szCs w:val="24"/>
        </w:rPr>
        <w:t>.</w:t>
      </w:r>
    </w:p>
    <w:p w:rsidR="00E808B0" w:rsidRDefault="00E808B0" w:rsidP="00D1715C">
      <w:pPr>
        <w:spacing w:line="480" w:lineRule="auto"/>
        <w:jc w:val="both"/>
        <w:rPr>
          <w:rFonts w:asciiTheme="majorHAnsi" w:hAnsiTheme="majorHAnsi"/>
          <w:sz w:val="24"/>
          <w:szCs w:val="24"/>
        </w:rPr>
      </w:pPr>
      <w:r w:rsidRPr="00801EEF">
        <w:rPr>
          <w:rFonts w:asciiTheme="majorHAnsi" w:hAnsiTheme="majorHAnsi"/>
          <w:sz w:val="24"/>
          <w:szCs w:val="24"/>
        </w:rPr>
        <w:t>Bannerman, R.L., Hibbard, P.B., Chalmers, K.,</w:t>
      </w:r>
      <w:r>
        <w:rPr>
          <w:rFonts w:asciiTheme="majorHAnsi" w:hAnsiTheme="majorHAnsi"/>
          <w:sz w:val="24"/>
          <w:szCs w:val="24"/>
        </w:rPr>
        <w:t xml:space="preserve"> &amp;</w:t>
      </w:r>
      <w:r w:rsidRPr="00801EEF">
        <w:rPr>
          <w:rFonts w:asciiTheme="majorHAnsi" w:hAnsiTheme="majorHAnsi"/>
          <w:sz w:val="24"/>
          <w:szCs w:val="24"/>
        </w:rPr>
        <w:t xml:space="preserve"> </w:t>
      </w:r>
      <w:proofErr w:type="spellStart"/>
      <w:r w:rsidRPr="00801EEF">
        <w:rPr>
          <w:rFonts w:asciiTheme="majorHAnsi" w:hAnsiTheme="majorHAnsi"/>
          <w:sz w:val="24"/>
          <w:szCs w:val="24"/>
        </w:rPr>
        <w:t>Sahraie</w:t>
      </w:r>
      <w:proofErr w:type="spellEnd"/>
      <w:r w:rsidRPr="00801EEF">
        <w:rPr>
          <w:rFonts w:asciiTheme="majorHAnsi" w:hAnsiTheme="majorHAnsi"/>
          <w:sz w:val="24"/>
          <w:szCs w:val="24"/>
        </w:rPr>
        <w:t>, A.</w:t>
      </w:r>
      <w:r w:rsidR="00851F2A">
        <w:rPr>
          <w:rFonts w:asciiTheme="majorHAnsi" w:hAnsiTheme="majorHAnsi"/>
          <w:sz w:val="24"/>
          <w:szCs w:val="24"/>
        </w:rPr>
        <w:t xml:space="preserve"> </w:t>
      </w:r>
      <w:r w:rsidRPr="00801EEF">
        <w:rPr>
          <w:rFonts w:asciiTheme="majorHAnsi" w:hAnsiTheme="majorHAnsi"/>
          <w:sz w:val="24"/>
          <w:szCs w:val="24"/>
        </w:rPr>
        <w:t>(2012)</w:t>
      </w:r>
      <w:r w:rsidR="00555DA6">
        <w:rPr>
          <w:rFonts w:asciiTheme="majorHAnsi" w:hAnsiTheme="majorHAnsi"/>
          <w:sz w:val="24"/>
          <w:szCs w:val="24"/>
        </w:rPr>
        <w:t>.</w:t>
      </w:r>
      <w:r w:rsidRPr="00801EEF">
        <w:rPr>
          <w:rFonts w:asciiTheme="majorHAnsi" w:hAnsiTheme="majorHAnsi"/>
          <w:sz w:val="24"/>
          <w:szCs w:val="24"/>
        </w:rPr>
        <w:t xml:space="preserve"> Saccadic latency is modulated by emotional content of spatially filtered face stimuli. </w:t>
      </w:r>
      <w:r w:rsidRPr="00DC46C8">
        <w:rPr>
          <w:rFonts w:asciiTheme="majorHAnsi" w:hAnsiTheme="majorHAnsi"/>
          <w:i/>
          <w:sz w:val="24"/>
          <w:szCs w:val="24"/>
        </w:rPr>
        <w:t>Emotion</w:t>
      </w:r>
      <w:r w:rsidR="00851F2A">
        <w:rPr>
          <w:rFonts w:asciiTheme="majorHAnsi" w:hAnsiTheme="majorHAnsi"/>
          <w:sz w:val="24"/>
          <w:szCs w:val="24"/>
        </w:rPr>
        <w:t>,</w:t>
      </w:r>
      <w:r w:rsidRPr="00801EEF">
        <w:rPr>
          <w:rFonts w:asciiTheme="majorHAnsi" w:hAnsiTheme="majorHAnsi"/>
          <w:sz w:val="24"/>
          <w:szCs w:val="24"/>
        </w:rPr>
        <w:t xml:space="preserve"> 12</w:t>
      </w:r>
      <w:r w:rsidR="00851F2A">
        <w:rPr>
          <w:rFonts w:asciiTheme="majorHAnsi" w:hAnsiTheme="majorHAnsi"/>
          <w:sz w:val="24"/>
          <w:szCs w:val="24"/>
        </w:rPr>
        <w:t>(6)</w:t>
      </w:r>
      <w:r w:rsidRPr="00801EEF">
        <w:rPr>
          <w:rFonts w:asciiTheme="majorHAnsi" w:hAnsiTheme="majorHAnsi"/>
          <w:sz w:val="24"/>
          <w:szCs w:val="24"/>
        </w:rPr>
        <w:t>, 1384-1392</w:t>
      </w:r>
      <w:r w:rsidR="00851F2A">
        <w:rPr>
          <w:rFonts w:asciiTheme="majorHAnsi" w:hAnsiTheme="majorHAnsi"/>
          <w:sz w:val="24"/>
          <w:szCs w:val="24"/>
        </w:rPr>
        <w:t xml:space="preserve">, </w:t>
      </w:r>
      <w:r w:rsidR="00851F2A" w:rsidRPr="00851F2A">
        <w:t xml:space="preserve"> </w:t>
      </w:r>
      <w:r w:rsidR="00851F2A" w:rsidRPr="00851F2A">
        <w:rPr>
          <w:rFonts w:asciiTheme="majorHAnsi" w:hAnsiTheme="majorHAnsi"/>
          <w:sz w:val="24"/>
          <w:szCs w:val="24"/>
        </w:rPr>
        <w:t>http://psycnet.apa.org/doi/10.1037/a0028677</w:t>
      </w:r>
      <w:r w:rsidR="00851F2A">
        <w:rPr>
          <w:rFonts w:asciiTheme="majorHAnsi" w:hAnsiTheme="majorHAnsi"/>
          <w:sz w:val="24"/>
          <w:szCs w:val="24"/>
        </w:rPr>
        <w:t>.</w:t>
      </w:r>
      <w:r w:rsidRPr="00801EEF">
        <w:rPr>
          <w:rFonts w:asciiTheme="majorHAnsi" w:hAnsiTheme="majorHAnsi"/>
          <w:sz w:val="24"/>
          <w:szCs w:val="24"/>
        </w:rPr>
        <w:t xml:space="preserve"> </w:t>
      </w:r>
    </w:p>
    <w:p w:rsidR="00E808B0" w:rsidRDefault="00E808B0" w:rsidP="00D1715C">
      <w:pPr>
        <w:spacing w:line="480" w:lineRule="auto"/>
        <w:jc w:val="both"/>
        <w:rPr>
          <w:rFonts w:asciiTheme="majorHAnsi" w:hAnsiTheme="majorHAnsi"/>
          <w:sz w:val="24"/>
          <w:szCs w:val="24"/>
        </w:rPr>
      </w:pPr>
      <w:proofErr w:type="spellStart"/>
      <w:r w:rsidRPr="006765B6">
        <w:rPr>
          <w:rFonts w:asciiTheme="majorHAnsi" w:hAnsiTheme="majorHAnsi"/>
          <w:sz w:val="24"/>
          <w:szCs w:val="24"/>
        </w:rPr>
        <w:t>Barbur</w:t>
      </w:r>
      <w:proofErr w:type="spellEnd"/>
      <w:r w:rsidRPr="006765B6">
        <w:rPr>
          <w:rFonts w:asciiTheme="majorHAnsi" w:hAnsiTheme="majorHAnsi"/>
          <w:sz w:val="24"/>
          <w:szCs w:val="24"/>
        </w:rPr>
        <w:t xml:space="preserve">, J.L., Harlow, A.J., &amp; </w:t>
      </w:r>
      <w:proofErr w:type="spellStart"/>
      <w:r w:rsidRPr="006765B6">
        <w:rPr>
          <w:rFonts w:asciiTheme="majorHAnsi" w:hAnsiTheme="majorHAnsi"/>
          <w:sz w:val="24"/>
          <w:szCs w:val="24"/>
        </w:rPr>
        <w:t>Weiskrantz</w:t>
      </w:r>
      <w:proofErr w:type="spellEnd"/>
      <w:r w:rsidRPr="006765B6">
        <w:rPr>
          <w:rFonts w:asciiTheme="majorHAnsi" w:hAnsiTheme="majorHAnsi"/>
          <w:sz w:val="24"/>
          <w:szCs w:val="24"/>
        </w:rPr>
        <w:t>, L.</w:t>
      </w:r>
      <w:r w:rsidR="00851F2A">
        <w:rPr>
          <w:rFonts w:asciiTheme="majorHAnsi" w:hAnsiTheme="majorHAnsi"/>
          <w:sz w:val="24"/>
          <w:szCs w:val="24"/>
        </w:rPr>
        <w:t xml:space="preserve"> </w:t>
      </w:r>
      <w:r w:rsidRPr="006765B6">
        <w:rPr>
          <w:rFonts w:asciiTheme="majorHAnsi" w:hAnsiTheme="majorHAnsi"/>
          <w:sz w:val="24"/>
          <w:szCs w:val="24"/>
        </w:rPr>
        <w:t>(1994)</w:t>
      </w:r>
      <w:r w:rsidR="00555DA6">
        <w:rPr>
          <w:rFonts w:asciiTheme="majorHAnsi" w:hAnsiTheme="majorHAnsi"/>
          <w:sz w:val="24"/>
          <w:szCs w:val="24"/>
        </w:rPr>
        <w:t>.</w:t>
      </w:r>
      <w:r w:rsidRPr="006765B6">
        <w:rPr>
          <w:rFonts w:asciiTheme="majorHAnsi" w:hAnsiTheme="majorHAnsi"/>
          <w:sz w:val="24"/>
          <w:szCs w:val="24"/>
        </w:rPr>
        <w:t xml:space="preserve"> Spatial and temporal response properties of residual vision in case of </w:t>
      </w:r>
      <w:proofErr w:type="spellStart"/>
      <w:r w:rsidRPr="006765B6">
        <w:rPr>
          <w:rFonts w:asciiTheme="majorHAnsi" w:hAnsiTheme="majorHAnsi"/>
          <w:sz w:val="24"/>
          <w:szCs w:val="24"/>
        </w:rPr>
        <w:t>hemianopia</w:t>
      </w:r>
      <w:proofErr w:type="spellEnd"/>
      <w:r w:rsidRPr="006765B6">
        <w:rPr>
          <w:rFonts w:asciiTheme="majorHAnsi" w:hAnsiTheme="majorHAnsi"/>
          <w:sz w:val="24"/>
          <w:szCs w:val="24"/>
        </w:rPr>
        <w:t xml:space="preserve">. </w:t>
      </w:r>
      <w:r w:rsidRPr="00D1715C">
        <w:rPr>
          <w:rFonts w:asciiTheme="majorHAnsi" w:hAnsiTheme="majorHAnsi"/>
          <w:i/>
          <w:sz w:val="24"/>
          <w:szCs w:val="24"/>
        </w:rPr>
        <w:t>Philosophical</w:t>
      </w:r>
      <w:r w:rsidRPr="006765B6">
        <w:rPr>
          <w:rFonts w:asciiTheme="majorHAnsi" w:hAnsiTheme="majorHAnsi"/>
          <w:sz w:val="24"/>
          <w:szCs w:val="24"/>
        </w:rPr>
        <w:t xml:space="preserve"> </w:t>
      </w:r>
      <w:r w:rsidRPr="006765B6">
        <w:rPr>
          <w:rFonts w:asciiTheme="majorHAnsi" w:hAnsiTheme="majorHAnsi"/>
          <w:i/>
          <w:sz w:val="24"/>
          <w:szCs w:val="24"/>
        </w:rPr>
        <w:t>Transactions of the Royal Society of London: Biological Sciences</w:t>
      </w:r>
      <w:r w:rsidR="00851F2A">
        <w:rPr>
          <w:rFonts w:asciiTheme="majorHAnsi" w:hAnsiTheme="majorHAnsi"/>
          <w:sz w:val="24"/>
          <w:szCs w:val="24"/>
        </w:rPr>
        <w:t>,</w:t>
      </w:r>
      <w:r w:rsidRPr="006765B6">
        <w:rPr>
          <w:rFonts w:asciiTheme="majorHAnsi" w:hAnsiTheme="majorHAnsi"/>
          <w:sz w:val="24"/>
          <w:szCs w:val="24"/>
        </w:rPr>
        <w:t xml:space="preserve"> 343, 157-166</w:t>
      </w:r>
      <w:r w:rsidR="00851F2A">
        <w:rPr>
          <w:rFonts w:asciiTheme="majorHAnsi" w:hAnsiTheme="majorHAnsi"/>
          <w:sz w:val="24"/>
          <w:szCs w:val="24"/>
        </w:rPr>
        <w:t>.</w:t>
      </w:r>
    </w:p>
    <w:p w:rsidR="00EA63E9" w:rsidRDefault="00EA63E9" w:rsidP="00D1715C">
      <w:pPr>
        <w:spacing w:line="480" w:lineRule="auto"/>
        <w:jc w:val="both"/>
        <w:rPr>
          <w:rFonts w:asciiTheme="majorHAnsi" w:hAnsiTheme="majorHAnsi"/>
          <w:sz w:val="24"/>
          <w:szCs w:val="24"/>
        </w:rPr>
      </w:pPr>
      <w:r>
        <w:rPr>
          <w:rFonts w:asciiTheme="majorHAnsi" w:hAnsiTheme="majorHAnsi"/>
          <w:sz w:val="24"/>
          <w:szCs w:val="24"/>
        </w:rPr>
        <w:t>Barton, J.J.</w:t>
      </w:r>
      <w:r w:rsidR="00654F17">
        <w:rPr>
          <w:rFonts w:asciiTheme="majorHAnsi" w:hAnsiTheme="majorHAnsi"/>
          <w:sz w:val="24"/>
          <w:szCs w:val="24"/>
        </w:rPr>
        <w:t>,</w:t>
      </w:r>
      <w:r>
        <w:rPr>
          <w:rFonts w:asciiTheme="majorHAnsi" w:hAnsiTheme="majorHAnsi"/>
          <w:sz w:val="24"/>
          <w:szCs w:val="24"/>
        </w:rPr>
        <w:t xml:space="preserve"> &amp; Black, S.E.</w:t>
      </w:r>
      <w:r w:rsidR="00654F17">
        <w:rPr>
          <w:rFonts w:asciiTheme="majorHAnsi" w:hAnsiTheme="majorHAnsi"/>
          <w:sz w:val="24"/>
          <w:szCs w:val="24"/>
        </w:rPr>
        <w:t xml:space="preserve"> </w:t>
      </w:r>
      <w:r>
        <w:rPr>
          <w:rFonts w:asciiTheme="majorHAnsi" w:hAnsiTheme="majorHAnsi"/>
          <w:sz w:val="24"/>
          <w:szCs w:val="24"/>
        </w:rPr>
        <w:t xml:space="preserve">(1998). Line bisection in </w:t>
      </w:r>
      <w:proofErr w:type="spellStart"/>
      <w:r>
        <w:rPr>
          <w:rFonts w:asciiTheme="majorHAnsi" w:hAnsiTheme="majorHAnsi"/>
          <w:sz w:val="24"/>
          <w:szCs w:val="24"/>
        </w:rPr>
        <w:t>hemianopia</w:t>
      </w:r>
      <w:proofErr w:type="spellEnd"/>
      <w:r>
        <w:rPr>
          <w:rFonts w:asciiTheme="majorHAnsi" w:hAnsiTheme="majorHAnsi"/>
          <w:sz w:val="24"/>
          <w:szCs w:val="24"/>
        </w:rPr>
        <w:t xml:space="preserve">. </w:t>
      </w:r>
      <w:r w:rsidRPr="008A448D">
        <w:rPr>
          <w:rFonts w:asciiTheme="majorHAnsi" w:hAnsiTheme="majorHAnsi"/>
          <w:i/>
          <w:sz w:val="24"/>
          <w:szCs w:val="24"/>
        </w:rPr>
        <w:t>Journal of Neurology, Neurosurgery and Psychiatry</w:t>
      </w:r>
      <w:r>
        <w:rPr>
          <w:rFonts w:asciiTheme="majorHAnsi" w:hAnsiTheme="majorHAnsi"/>
          <w:sz w:val="24"/>
          <w:szCs w:val="24"/>
        </w:rPr>
        <w:t>, 64(5), 660-662.</w:t>
      </w:r>
    </w:p>
    <w:p w:rsidR="00654F17" w:rsidRDefault="000B2B2C" w:rsidP="00D1715C">
      <w:pPr>
        <w:spacing w:line="480" w:lineRule="auto"/>
        <w:jc w:val="both"/>
        <w:rPr>
          <w:rFonts w:asciiTheme="majorHAnsi" w:hAnsiTheme="majorHAnsi"/>
          <w:sz w:val="24"/>
          <w:szCs w:val="24"/>
        </w:rPr>
      </w:pPr>
      <w:r w:rsidRPr="000B2B2C">
        <w:rPr>
          <w:rFonts w:asciiTheme="majorHAnsi" w:hAnsiTheme="majorHAnsi"/>
          <w:sz w:val="24"/>
          <w:szCs w:val="24"/>
          <w:lang w:val="pl-PL"/>
          <w:rPrChange w:id="115" w:author="Anna" w:date="2016-09-14T09:51:00Z">
            <w:rPr>
              <w:rFonts w:asciiTheme="majorHAnsi" w:hAnsiTheme="majorHAnsi"/>
              <w:sz w:val="24"/>
              <w:szCs w:val="24"/>
            </w:rPr>
          </w:rPrChange>
        </w:rPr>
        <w:t xml:space="preserve">Bolognini, N., </w:t>
      </w:r>
      <w:proofErr w:type="spellStart"/>
      <w:r w:rsidRPr="000B2B2C">
        <w:rPr>
          <w:rFonts w:asciiTheme="majorHAnsi" w:hAnsiTheme="majorHAnsi"/>
          <w:sz w:val="24"/>
          <w:szCs w:val="24"/>
          <w:lang w:val="pl-PL"/>
          <w:rPrChange w:id="116" w:author="Anna" w:date="2016-09-14T09:51:00Z">
            <w:rPr>
              <w:rFonts w:asciiTheme="majorHAnsi" w:hAnsiTheme="majorHAnsi"/>
              <w:sz w:val="24"/>
              <w:szCs w:val="24"/>
            </w:rPr>
          </w:rPrChange>
        </w:rPr>
        <w:t>Rasi</w:t>
      </w:r>
      <w:proofErr w:type="spellEnd"/>
      <w:r w:rsidRPr="000B2B2C">
        <w:rPr>
          <w:rFonts w:asciiTheme="majorHAnsi" w:hAnsiTheme="majorHAnsi"/>
          <w:sz w:val="24"/>
          <w:szCs w:val="24"/>
          <w:lang w:val="pl-PL"/>
          <w:rPrChange w:id="117" w:author="Anna" w:date="2016-09-14T09:51:00Z">
            <w:rPr>
              <w:rFonts w:asciiTheme="majorHAnsi" w:hAnsiTheme="majorHAnsi"/>
              <w:sz w:val="24"/>
              <w:szCs w:val="24"/>
            </w:rPr>
          </w:rPrChange>
        </w:rPr>
        <w:t xml:space="preserve">, F., </w:t>
      </w:r>
      <w:proofErr w:type="spellStart"/>
      <w:r w:rsidRPr="000B2B2C">
        <w:rPr>
          <w:rFonts w:asciiTheme="majorHAnsi" w:hAnsiTheme="majorHAnsi"/>
          <w:sz w:val="24"/>
          <w:szCs w:val="24"/>
          <w:lang w:val="pl-PL"/>
          <w:rPrChange w:id="118" w:author="Anna" w:date="2016-09-14T09:51:00Z">
            <w:rPr>
              <w:rFonts w:asciiTheme="majorHAnsi" w:hAnsiTheme="majorHAnsi"/>
              <w:sz w:val="24"/>
              <w:szCs w:val="24"/>
            </w:rPr>
          </w:rPrChange>
        </w:rPr>
        <w:t>Coccia</w:t>
      </w:r>
      <w:proofErr w:type="spellEnd"/>
      <w:r w:rsidRPr="000B2B2C">
        <w:rPr>
          <w:rFonts w:asciiTheme="majorHAnsi" w:hAnsiTheme="majorHAnsi"/>
          <w:sz w:val="24"/>
          <w:szCs w:val="24"/>
          <w:lang w:val="pl-PL"/>
          <w:rPrChange w:id="119" w:author="Anna" w:date="2016-09-14T09:51:00Z">
            <w:rPr>
              <w:rFonts w:asciiTheme="majorHAnsi" w:hAnsiTheme="majorHAnsi"/>
              <w:sz w:val="24"/>
              <w:szCs w:val="24"/>
            </w:rPr>
          </w:rPrChange>
        </w:rPr>
        <w:t xml:space="preserve">, M., &amp; </w:t>
      </w:r>
      <w:proofErr w:type="spellStart"/>
      <w:r w:rsidRPr="000B2B2C">
        <w:rPr>
          <w:rFonts w:asciiTheme="majorHAnsi" w:hAnsiTheme="majorHAnsi"/>
          <w:sz w:val="24"/>
          <w:szCs w:val="24"/>
          <w:lang w:val="pl-PL"/>
          <w:rPrChange w:id="120" w:author="Anna" w:date="2016-09-14T09:51:00Z">
            <w:rPr>
              <w:rFonts w:asciiTheme="majorHAnsi" w:hAnsiTheme="majorHAnsi"/>
              <w:sz w:val="24"/>
              <w:szCs w:val="24"/>
            </w:rPr>
          </w:rPrChange>
        </w:rPr>
        <w:t>Ladavas</w:t>
      </w:r>
      <w:proofErr w:type="spellEnd"/>
      <w:r w:rsidRPr="000B2B2C">
        <w:rPr>
          <w:rFonts w:asciiTheme="majorHAnsi" w:hAnsiTheme="majorHAnsi"/>
          <w:sz w:val="24"/>
          <w:szCs w:val="24"/>
          <w:lang w:val="pl-PL"/>
          <w:rPrChange w:id="121" w:author="Anna" w:date="2016-09-14T09:51:00Z">
            <w:rPr>
              <w:rFonts w:asciiTheme="majorHAnsi" w:hAnsiTheme="majorHAnsi"/>
              <w:sz w:val="24"/>
              <w:szCs w:val="24"/>
            </w:rPr>
          </w:rPrChange>
        </w:rPr>
        <w:t xml:space="preserve">, E. (2005). </w:t>
      </w:r>
      <w:r w:rsidR="00654F17">
        <w:rPr>
          <w:rFonts w:asciiTheme="majorHAnsi" w:hAnsiTheme="majorHAnsi"/>
          <w:sz w:val="24"/>
          <w:szCs w:val="24"/>
        </w:rPr>
        <w:t xml:space="preserve">Visual search improvement in </w:t>
      </w:r>
      <w:proofErr w:type="spellStart"/>
      <w:r w:rsidR="00654F17">
        <w:rPr>
          <w:rFonts w:asciiTheme="majorHAnsi" w:hAnsiTheme="majorHAnsi"/>
          <w:sz w:val="24"/>
          <w:szCs w:val="24"/>
        </w:rPr>
        <w:t>hemianopic</w:t>
      </w:r>
      <w:proofErr w:type="spellEnd"/>
      <w:r w:rsidR="00654F17">
        <w:rPr>
          <w:rFonts w:asciiTheme="majorHAnsi" w:hAnsiTheme="majorHAnsi"/>
          <w:sz w:val="24"/>
          <w:szCs w:val="24"/>
        </w:rPr>
        <w:t xml:space="preserve"> patients after audio-visual stimulation. </w:t>
      </w:r>
      <w:r w:rsidR="00654F17" w:rsidRPr="00654F17">
        <w:rPr>
          <w:rFonts w:asciiTheme="majorHAnsi" w:hAnsiTheme="majorHAnsi"/>
          <w:i/>
          <w:sz w:val="24"/>
          <w:szCs w:val="24"/>
        </w:rPr>
        <w:t>Brain,</w:t>
      </w:r>
      <w:r w:rsidR="00654F17">
        <w:rPr>
          <w:rFonts w:asciiTheme="majorHAnsi" w:hAnsiTheme="majorHAnsi"/>
          <w:sz w:val="24"/>
          <w:szCs w:val="24"/>
        </w:rPr>
        <w:t xml:space="preserve"> 128, 2830-2842.</w:t>
      </w:r>
    </w:p>
    <w:p w:rsidR="00E808B0" w:rsidRDefault="00E808B0" w:rsidP="00D1715C">
      <w:pPr>
        <w:spacing w:line="480" w:lineRule="auto"/>
        <w:jc w:val="both"/>
        <w:rPr>
          <w:rFonts w:asciiTheme="majorHAnsi" w:hAnsiTheme="majorHAnsi"/>
          <w:sz w:val="24"/>
          <w:szCs w:val="24"/>
        </w:rPr>
      </w:pPr>
      <w:proofErr w:type="spellStart"/>
      <w:r>
        <w:rPr>
          <w:rFonts w:asciiTheme="majorHAnsi" w:hAnsiTheme="majorHAnsi"/>
          <w:sz w:val="24"/>
          <w:szCs w:val="24"/>
        </w:rPr>
        <w:t>Brainard</w:t>
      </w:r>
      <w:proofErr w:type="spellEnd"/>
      <w:r>
        <w:rPr>
          <w:rFonts w:asciiTheme="majorHAnsi" w:hAnsiTheme="majorHAnsi"/>
          <w:sz w:val="24"/>
          <w:szCs w:val="24"/>
        </w:rPr>
        <w:t>, D.H.</w:t>
      </w:r>
      <w:r w:rsidR="00851F2A">
        <w:rPr>
          <w:rFonts w:asciiTheme="majorHAnsi" w:hAnsiTheme="majorHAnsi"/>
          <w:sz w:val="24"/>
          <w:szCs w:val="24"/>
        </w:rPr>
        <w:t xml:space="preserve"> </w:t>
      </w:r>
      <w:r>
        <w:rPr>
          <w:rFonts w:asciiTheme="majorHAnsi" w:hAnsiTheme="majorHAnsi"/>
          <w:sz w:val="24"/>
          <w:szCs w:val="24"/>
        </w:rPr>
        <w:t>(1997)</w:t>
      </w:r>
      <w:r w:rsidR="00555DA6">
        <w:rPr>
          <w:rFonts w:asciiTheme="majorHAnsi" w:hAnsiTheme="majorHAnsi"/>
          <w:sz w:val="24"/>
          <w:szCs w:val="24"/>
        </w:rPr>
        <w:t>.</w:t>
      </w:r>
      <w:r>
        <w:rPr>
          <w:rFonts w:asciiTheme="majorHAnsi" w:hAnsiTheme="majorHAnsi"/>
          <w:sz w:val="24"/>
          <w:szCs w:val="24"/>
        </w:rPr>
        <w:t xml:space="preserve"> The psychophysics toolbox. </w:t>
      </w:r>
      <w:r w:rsidRPr="003B7C23">
        <w:rPr>
          <w:rFonts w:asciiTheme="majorHAnsi" w:hAnsiTheme="majorHAnsi"/>
          <w:i/>
          <w:sz w:val="24"/>
          <w:szCs w:val="24"/>
        </w:rPr>
        <w:t>Spatial Vision</w:t>
      </w:r>
      <w:r w:rsidR="00851F2A">
        <w:rPr>
          <w:rFonts w:asciiTheme="majorHAnsi" w:hAnsiTheme="majorHAnsi"/>
          <w:sz w:val="24"/>
          <w:szCs w:val="24"/>
        </w:rPr>
        <w:t>,</w:t>
      </w:r>
      <w:r>
        <w:rPr>
          <w:rFonts w:asciiTheme="majorHAnsi" w:hAnsiTheme="majorHAnsi"/>
          <w:sz w:val="24"/>
          <w:szCs w:val="24"/>
        </w:rPr>
        <w:t>10, 433-436.</w:t>
      </w:r>
    </w:p>
    <w:p w:rsidR="00E808B0" w:rsidRPr="00381C1B" w:rsidRDefault="00E808B0" w:rsidP="00D1715C">
      <w:pPr>
        <w:spacing w:line="480" w:lineRule="auto"/>
        <w:rPr>
          <w:rFonts w:asciiTheme="majorHAnsi" w:hAnsiTheme="majorHAnsi"/>
          <w:sz w:val="24"/>
          <w:szCs w:val="24"/>
        </w:rPr>
      </w:pPr>
      <w:r w:rsidRPr="00381C1B">
        <w:rPr>
          <w:rFonts w:asciiTheme="majorHAnsi" w:hAnsiTheme="majorHAnsi"/>
          <w:sz w:val="24"/>
          <w:szCs w:val="24"/>
        </w:rPr>
        <w:t xml:space="preserve">Chen, X., &amp; </w:t>
      </w:r>
      <w:proofErr w:type="spellStart"/>
      <w:r w:rsidRPr="00381C1B">
        <w:rPr>
          <w:rFonts w:asciiTheme="majorHAnsi" w:hAnsiTheme="majorHAnsi"/>
          <w:sz w:val="24"/>
          <w:szCs w:val="24"/>
        </w:rPr>
        <w:t>Zelinsky</w:t>
      </w:r>
      <w:proofErr w:type="spellEnd"/>
      <w:r w:rsidRPr="00381C1B">
        <w:rPr>
          <w:rFonts w:asciiTheme="majorHAnsi" w:hAnsiTheme="majorHAnsi"/>
          <w:sz w:val="24"/>
          <w:szCs w:val="24"/>
        </w:rPr>
        <w:t>, G.J.</w:t>
      </w:r>
      <w:r w:rsidR="00851F2A" w:rsidRPr="00381C1B">
        <w:rPr>
          <w:rFonts w:asciiTheme="majorHAnsi" w:hAnsiTheme="majorHAnsi"/>
          <w:sz w:val="24"/>
          <w:szCs w:val="24"/>
        </w:rPr>
        <w:t xml:space="preserve"> </w:t>
      </w:r>
      <w:r w:rsidRPr="00381C1B">
        <w:rPr>
          <w:rFonts w:asciiTheme="majorHAnsi" w:hAnsiTheme="majorHAnsi"/>
          <w:sz w:val="24"/>
          <w:szCs w:val="24"/>
        </w:rPr>
        <w:t>(2006)</w:t>
      </w:r>
      <w:r w:rsidR="00555DA6" w:rsidRPr="00381C1B">
        <w:rPr>
          <w:rFonts w:asciiTheme="majorHAnsi" w:hAnsiTheme="majorHAnsi"/>
          <w:sz w:val="24"/>
          <w:szCs w:val="24"/>
        </w:rPr>
        <w:t>.</w:t>
      </w:r>
      <w:r w:rsidRPr="00381C1B">
        <w:rPr>
          <w:rFonts w:asciiTheme="majorHAnsi" w:hAnsiTheme="majorHAnsi"/>
          <w:sz w:val="24"/>
          <w:szCs w:val="24"/>
        </w:rPr>
        <w:t xml:space="preserve"> Real-world visual search is dominated by top-down guidance. </w:t>
      </w:r>
      <w:r w:rsidRPr="00381C1B">
        <w:rPr>
          <w:rFonts w:asciiTheme="majorHAnsi" w:hAnsiTheme="majorHAnsi"/>
          <w:i/>
          <w:sz w:val="24"/>
          <w:szCs w:val="24"/>
        </w:rPr>
        <w:t>Vision Research</w:t>
      </w:r>
      <w:r w:rsidRPr="00381C1B">
        <w:rPr>
          <w:rFonts w:asciiTheme="majorHAnsi" w:hAnsiTheme="majorHAnsi"/>
          <w:sz w:val="24"/>
          <w:szCs w:val="24"/>
        </w:rPr>
        <w:t>, 46, 4118-4133.</w:t>
      </w:r>
    </w:p>
    <w:p w:rsidR="00A821F2" w:rsidRPr="000C02D9" w:rsidRDefault="00381C1B" w:rsidP="00D1715C">
      <w:pPr>
        <w:spacing w:line="480" w:lineRule="auto"/>
        <w:rPr>
          <w:rStyle w:val="slug-doi"/>
          <w:rFonts w:asciiTheme="majorHAnsi" w:hAnsiTheme="majorHAnsi" w:cs="Arial"/>
          <w:bCs/>
          <w:color w:val="F79646" w:themeColor="accent6"/>
          <w:sz w:val="24"/>
          <w:szCs w:val="24"/>
        </w:rPr>
      </w:pPr>
      <w:r w:rsidRPr="000C02D9">
        <w:rPr>
          <w:rFonts w:asciiTheme="majorHAnsi" w:hAnsiTheme="majorHAnsi"/>
          <w:color w:val="F79646" w:themeColor="accent6"/>
          <w:sz w:val="24"/>
          <w:szCs w:val="24"/>
        </w:rPr>
        <w:lastRenderedPageBreak/>
        <w:t>Clarke, A.D.F. &amp; Hunt, A.R. (201</w:t>
      </w:r>
      <w:r w:rsidR="00B27D8C" w:rsidRPr="000C02D9">
        <w:rPr>
          <w:rFonts w:asciiTheme="majorHAnsi" w:hAnsiTheme="majorHAnsi"/>
          <w:color w:val="F79646" w:themeColor="accent6"/>
          <w:sz w:val="24"/>
          <w:szCs w:val="24"/>
        </w:rPr>
        <w:t>6</w:t>
      </w:r>
      <w:r w:rsidRPr="000C02D9">
        <w:rPr>
          <w:rFonts w:asciiTheme="majorHAnsi" w:hAnsiTheme="majorHAnsi"/>
          <w:color w:val="F79646" w:themeColor="accent6"/>
          <w:sz w:val="24"/>
          <w:szCs w:val="24"/>
        </w:rPr>
        <w:t xml:space="preserve">). Failure of intuition when choosing whether to invest in a single goal or split resources between two goals. </w:t>
      </w:r>
      <w:r w:rsidRPr="000C02D9">
        <w:rPr>
          <w:rStyle w:val="slug-metadata-note3"/>
          <w:rFonts w:asciiTheme="majorHAnsi" w:hAnsiTheme="majorHAnsi" w:cs="Arial"/>
          <w:bCs/>
          <w:i/>
          <w:color w:val="F79646" w:themeColor="accent6"/>
          <w:sz w:val="24"/>
          <w:szCs w:val="24"/>
        </w:rPr>
        <w:t>Psychological Science,</w:t>
      </w:r>
      <w:r w:rsidRPr="000C02D9">
        <w:rPr>
          <w:rStyle w:val="slug-metadata-note3"/>
          <w:rFonts w:asciiTheme="majorHAnsi" w:hAnsiTheme="majorHAnsi" w:cs="Arial"/>
          <w:bCs/>
          <w:color w:val="F79646" w:themeColor="accent6"/>
          <w:sz w:val="24"/>
          <w:szCs w:val="24"/>
        </w:rPr>
        <w:t xml:space="preserve"> </w:t>
      </w:r>
      <w:r w:rsidR="00B27D8C" w:rsidRPr="000C02D9">
        <w:rPr>
          <w:rStyle w:val="slug-metadata-note3"/>
          <w:rFonts w:asciiTheme="majorHAnsi" w:hAnsiTheme="majorHAnsi" w:cs="Arial"/>
          <w:bCs/>
          <w:color w:val="F79646" w:themeColor="accent6"/>
          <w:sz w:val="24"/>
          <w:szCs w:val="24"/>
        </w:rPr>
        <w:t>27</w:t>
      </w:r>
      <w:r w:rsidRPr="000C02D9">
        <w:rPr>
          <w:rStyle w:val="slug-metadata-note3"/>
          <w:rFonts w:asciiTheme="majorHAnsi" w:hAnsiTheme="majorHAnsi" w:cs="Arial"/>
          <w:bCs/>
          <w:color w:val="F79646" w:themeColor="accent6"/>
          <w:sz w:val="24"/>
          <w:szCs w:val="24"/>
        </w:rPr>
        <w:t xml:space="preserve">, </w:t>
      </w:r>
      <w:r w:rsidR="00B27D8C" w:rsidRPr="000C02D9">
        <w:rPr>
          <w:rStyle w:val="slug-metadata-note3"/>
          <w:rFonts w:asciiTheme="majorHAnsi" w:hAnsiTheme="majorHAnsi" w:cs="Arial"/>
          <w:bCs/>
          <w:color w:val="F79646" w:themeColor="accent6"/>
          <w:sz w:val="24"/>
          <w:szCs w:val="24"/>
        </w:rPr>
        <w:t>64-74.</w:t>
      </w:r>
    </w:p>
    <w:p w:rsidR="00381C1B" w:rsidRPr="000C02D9" w:rsidRDefault="00381C1B" w:rsidP="00D1715C">
      <w:pPr>
        <w:spacing w:line="480" w:lineRule="auto"/>
        <w:rPr>
          <w:rFonts w:asciiTheme="majorHAnsi" w:hAnsiTheme="majorHAnsi"/>
          <w:color w:val="F79646" w:themeColor="accent6"/>
          <w:sz w:val="24"/>
          <w:szCs w:val="24"/>
        </w:rPr>
      </w:pPr>
      <w:r w:rsidRPr="000C02D9">
        <w:rPr>
          <w:rStyle w:val="slug-doi"/>
          <w:rFonts w:asciiTheme="majorHAnsi" w:hAnsiTheme="majorHAnsi" w:cs="Arial"/>
          <w:bCs/>
          <w:color w:val="F79646" w:themeColor="accent6"/>
          <w:sz w:val="24"/>
          <w:szCs w:val="24"/>
        </w:rPr>
        <w:t xml:space="preserve">Clarke, A.D.F., Green, P.R., </w:t>
      </w:r>
      <w:proofErr w:type="spellStart"/>
      <w:r w:rsidRPr="000C02D9">
        <w:rPr>
          <w:rStyle w:val="slug-doi"/>
          <w:rFonts w:asciiTheme="majorHAnsi" w:hAnsiTheme="majorHAnsi" w:cs="Arial"/>
          <w:bCs/>
          <w:color w:val="F79646" w:themeColor="accent6"/>
          <w:sz w:val="24"/>
          <w:szCs w:val="24"/>
        </w:rPr>
        <w:t>Chantler</w:t>
      </w:r>
      <w:proofErr w:type="spellEnd"/>
      <w:r w:rsidRPr="000C02D9">
        <w:rPr>
          <w:rStyle w:val="slug-doi"/>
          <w:rFonts w:asciiTheme="majorHAnsi" w:hAnsiTheme="majorHAnsi" w:cs="Arial"/>
          <w:bCs/>
          <w:color w:val="F79646" w:themeColor="accent6"/>
          <w:sz w:val="24"/>
          <w:szCs w:val="24"/>
        </w:rPr>
        <w:t>, M.J., &amp; Hunt, A.R.</w:t>
      </w:r>
      <w:r w:rsidR="007F14F7" w:rsidRPr="000C02D9">
        <w:rPr>
          <w:rStyle w:val="slug-doi"/>
          <w:rFonts w:asciiTheme="majorHAnsi" w:hAnsiTheme="majorHAnsi" w:cs="Arial"/>
          <w:bCs/>
          <w:color w:val="F79646" w:themeColor="accent6"/>
          <w:sz w:val="24"/>
          <w:szCs w:val="24"/>
        </w:rPr>
        <w:t xml:space="preserve"> (</w:t>
      </w:r>
      <w:r w:rsidR="00B27D8C" w:rsidRPr="000C02D9">
        <w:rPr>
          <w:rStyle w:val="slug-doi"/>
          <w:rFonts w:asciiTheme="majorHAnsi" w:hAnsiTheme="majorHAnsi" w:cs="Arial"/>
          <w:bCs/>
          <w:color w:val="F79646" w:themeColor="accent6"/>
          <w:sz w:val="24"/>
          <w:szCs w:val="24"/>
        </w:rPr>
        <w:t>submitted</w:t>
      </w:r>
      <w:r w:rsidR="007F14F7" w:rsidRPr="000C02D9">
        <w:rPr>
          <w:rStyle w:val="slug-doi"/>
          <w:rFonts w:asciiTheme="majorHAnsi" w:hAnsiTheme="majorHAnsi" w:cs="Arial"/>
          <w:bCs/>
          <w:color w:val="F79646" w:themeColor="accent6"/>
          <w:sz w:val="24"/>
          <w:szCs w:val="24"/>
        </w:rPr>
        <w:t>).</w:t>
      </w:r>
      <w:r w:rsidRPr="000C02D9">
        <w:rPr>
          <w:rStyle w:val="slug-doi"/>
          <w:rFonts w:asciiTheme="majorHAnsi" w:hAnsiTheme="majorHAnsi" w:cs="Arial"/>
          <w:bCs/>
          <w:color w:val="F79646" w:themeColor="accent6"/>
          <w:sz w:val="24"/>
          <w:szCs w:val="24"/>
        </w:rPr>
        <w:t xml:space="preserve"> Stochastic search for a target on a textured background. </w:t>
      </w:r>
    </w:p>
    <w:p w:rsidR="00EA63E9" w:rsidRDefault="00EA63E9" w:rsidP="00D1715C">
      <w:pPr>
        <w:spacing w:line="480" w:lineRule="auto"/>
        <w:rPr>
          <w:rFonts w:asciiTheme="majorHAnsi" w:hAnsiTheme="majorHAnsi"/>
          <w:sz w:val="24"/>
          <w:szCs w:val="24"/>
        </w:rPr>
      </w:pPr>
      <w:proofErr w:type="spellStart"/>
      <w:r>
        <w:rPr>
          <w:rFonts w:asciiTheme="majorHAnsi" w:hAnsiTheme="majorHAnsi"/>
          <w:sz w:val="24"/>
          <w:szCs w:val="24"/>
        </w:rPr>
        <w:t>Dundon</w:t>
      </w:r>
      <w:proofErr w:type="spellEnd"/>
      <w:r>
        <w:rPr>
          <w:rFonts w:asciiTheme="majorHAnsi" w:hAnsiTheme="majorHAnsi"/>
          <w:sz w:val="24"/>
          <w:szCs w:val="24"/>
        </w:rPr>
        <w:t xml:space="preserve">, N.M., </w:t>
      </w:r>
      <w:proofErr w:type="spellStart"/>
      <w:r>
        <w:rPr>
          <w:rFonts w:asciiTheme="majorHAnsi" w:hAnsiTheme="majorHAnsi"/>
          <w:sz w:val="24"/>
          <w:szCs w:val="24"/>
        </w:rPr>
        <w:t>Bertini</w:t>
      </w:r>
      <w:proofErr w:type="spellEnd"/>
      <w:r>
        <w:rPr>
          <w:rFonts w:asciiTheme="majorHAnsi" w:hAnsiTheme="majorHAnsi"/>
          <w:sz w:val="24"/>
          <w:szCs w:val="24"/>
        </w:rPr>
        <w:t>, C.,</w:t>
      </w:r>
      <w:r w:rsidR="008A448D">
        <w:rPr>
          <w:rFonts w:asciiTheme="majorHAnsi" w:hAnsiTheme="majorHAnsi"/>
          <w:sz w:val="24"/>
          <w:szCs w:val="24"/>
        </w:rPr>
        <w:t xml:space="preserve"> </w:t>
      </w:r>
      <w:proofErr w:type="spellStart"/>
      <w:r w:rsidR="008A448D">
        <w:rPr>
          <w:rFonts w:asciiTheme="majorHAnsi" w:hAnsiTheme="majorHAnsi"/>
          <w:sz w:val="24"/>
          <w:szCs w:val="24"/>
        </w:rPr>
        <w:t>L</w:t>
      </w:r>
      <w:r>
        <w:rPr>
          <w:rFonts w:asciiTheme="majorHAnsi" w:hAnsiTheme="majorHAnsi"/>
          <w:sz w:val="24"/>
          <w:szCs w:val="24"/>
        </w:rPr>
        <w:t>adavas</w:t>
      </w:r>
      <w:proofErr w:type="spellEnd"/>
      <w:r>
        <w:rPr>
          <w:rFonts w:asciiTheme="majorHAnsi" w:hAnsiTheme="majorHAnsi"/>
          <w:sz w:val="24"/>
          <w:szCs w:val="24"/>
        </w:rPr>
        <w:t xml:space="preserve">, E., </w:t>
      </w:r>
      <w:proofErr w:type="spellStart"/>
      <w:r w:rsidR="00CE4029">
        <w:rPr>
          <w:rFonts w:asciiTheme="majorHAnsi" w:hAnsiTheme="majorHAnsi"/>
          <w:sz w:val="24"/>
          <w:szCs w:val="24"/>
        </w:rPr>
        <w:t>Sabel</w:t>
      </w:r>
      <w:proofErr w:type="spellEnd"/>
      <w:r>
        <w:rPr>
          <w:rFonts w:asciiTheme="majorHAnsi" w:hAnsiTheme="majorHAnsi"/>
          <w:sz w:val="24"/>
          <w:szCs w:val="24"/>
        </w:rPr>
        <w:t>,</w:t>
      </w:r>
      <w:r w:rsidR="00CE4029">
        <w:rPr>
          <w:rFonts w:asciiTheme="majorHAnsi" w:hAnsiTheme="majorHAnsi"/>
          <w:sz w:val="24"/>
          <w:szCs w:val="24"/>
        </w:rPr>
        <w:t xml:space="preserve"> B.A. &amp; G</w:t>
      </w:r>
      <w:r>
        <w:rPr>
          <w:rFonts w:asciiTheme="majorHAnsi" w:hAnsiTheme="majorHAnsi"/>
          <w:sz w:val="24"/>
          <w:szCs w:val="24"/>
        </w:rPr>
        <w:t>all, C.</w:t>
      </w:r>
      <w:r w:rsidR="00CE4029">
        <w:rPr>
          <w:rFonts w:asciiTheme="majorHAnsi" w:hAnsiTheme="majorHAnsi"/>
          <w:sz w:val="24"/>
          <w:szCs w:val="24"/>
        </w:rPr>
        <w:t xml:space="preserve"> </w:t>
      </w:r>
      <w:r>
        <w:rPr>
          <w:rFonts w:asciiTheme="majorHAnsi" w:hAnsiTheme="majorHAnsi"/>
          <w:sz w:val="24"/>
          <w:szCs w:val="24"/>
        </w:rPr>
        <w:t>(2015)</w:t>
      </w:r>
      <w:r w:rsidR="00CE4029">
        <w:rPr>
          <w:rFonts w:asciiTheme="majorHAnsi" w:hAnsiTheme="majorHAnsi"/>
          <w:sz w:val="24"/>
          <w:szCs w:val="24"/>
        </w:rPr>
        <w:t>.</w:t>
      </w:r>
      <w:r>
        <w:rPr>
          <w:rFonts w:asciiTheme="majorHAnsi" w:hAnsiTheme="majorHAnsi"/>
          <w:sz w:val="24"/>
          <w:szCs w:val="24"/>
        </w:rPr>
        <w:t xml:space="preserve"> Visual rehabilitation: visual scanning, multisensory stimulation and vision restoration trainings. </w:t>
      </w:r>
      <w:r w:rsidR="00CE4029" w:rsidRPr="008A448D">
        <w:rPr>
          <w:rFonts w:asciiTheme="majorHAnsi" w:hAnsiTheme="majorHAnsi"/>
          <w:i/>
          <w:sz w:val="24"/>
          <w:szCs w:val="24"/>
        </w:rPr>
        <w:t xml:space="preserve">Frontiers in </w:t>
      </w:r>
      <w:proofErr w:type="spellStart"/>
      <w:r w:rsidR="00CE4029" w:rsidRPr="008A448D">
        <w:rPr>
          <w:rFonts w:asciiTheme="majorHAnsi" w:hAnsiTheme="majorHAnsi"/>
          <w:i/>
          <w:sz w:val="24"/>
          <w:szCs w:val="24"/>
        </w:rPr>
        <w:t>Behavioral</w:t>
      </w:r>
      <w:proofErr w:type="spellEnd"/>
      <w:r w:rsidR="00CE4029" w:rsidRPr="008A448D">
        <w:rPr>
          <w:rFonts w:asciiTheme="majorHAnsi" w:hAnsiTheme="majorHAnsi"/>
          <w:i/>
          <w:sz w:val="24"/>
          <w:szCs w:val="24"/>
        </w:rPr>
        <w:t xml:space="preserve"> </w:t>
      </w:r>
      <w:r w:rsidRPr="008A448D">
        <w:rPr>
          <w:rFonts w:asciiTheme="majorHAnsi" w:hAnsiTheme="majorHAnsi"/>
          <w:i/>
          <w:sz w:val="24"/>
          <w:szCs w:val="24"/>
        </w:rPr>
        <w:t xml:space="preserve"> </w:t>
      </w:r>
      <w:r w:rsidR="00CE4029" w:rsidRPr="008A448D">
        <w:rPr>
          <w:rFonts w:asciiTheme="majorHAnsi" w:hAnsiTheme="majorHAnsi"/>
          <w:i/>
          <w:sz w:val="24"/>
          <w:szCs w:val="24"/>
        </w:rPr>
        <w:t>Neuroscience</w:t>
      </w:r>
      <w:r w:rsidR="00CE4029">
        <w:rPr>
          <w:rFonts w:asciiTheme="majorHAnsi" w:hAnsiTheme="majorHAnsi"/>
          <w:sz w:val="24"/>
          <w:szCs w:val="24"/>
        </w:rPr>
        <w:t>, 9, 1-14.</w:t>
      </w:r>
    </w:p>
    <w:p w:rsidR="00E9048D" w:rsidRDefault="00E9048D" w:rsidP="00E9048D">
      <w:pPr>
        <w:autoSpaceDE w:val="0"/>
        <w:autoSpaceDN w:val="0"/>
        <w:adjustRightInd w:val="0"/>
        <w:spacing w:after="0" w:line="360" w:lineRule="auto"/>
        <w:rPr>
          <w:rFonts w:asciiTheme="majorHAnsi" w:hAnsiTheme="majorHAnsi" w:cs="Times-Roman"/>
          <w:sz w:val="24"/>
          <w:szCs w:val="24"/>
        </w:rPr>
      </w:pPr>
      <w:proofErr w:type="spellStart"/>
      <w:r w:rsidRPr="00C24372">
        <w:rPr>
          <w:rFonts w:asciiTheme="majorHAnsi" w:hAnsiTheme="majorHAnsi" w:cs="Times-Roman"/>
          <w:sz w:val="24"/>
          <w:szCs w:val="24"/>
        </w:rPr>
        <w:t>Hallet</w:t>
      </w:r>
      <w:proofErr w:type="spellEnd"/>
      <w:r w:rsidRPr="00C24372">
        <w:rPr>
          <w:rFonts w:asciiTheme="majorHAnsi" w:hAnsiTheme="majorHAnsi" w:cs="Times-Roman"/>
          <w:sz w:val="24"/>
          <w:szCs w:val="24"/>
        </w:rPr>
        <w:t>, P. E. (1978). Primary and seconda</w:t>
      </w:r>
      <w:r w:rsidRPr="00D20319">
        <w:rPr>
          <w:rFonts w:asciiTheme="majorHAnsi" w:hAnsiTheme="majorHAnsi" w:cs="Times-Roman"/>
          <w:sz w:val="24"/>
          <w:szCs w:val="24"/>
        </w:rPr>
        <w:t>ry saccades to goals defined by</w:t>
      </w:r>
      <w:r>
        <w:rPr>
          <w:rFonts w:asciiTheme="majorHAnsi" w:hAnsiTheme="majorHAnsi" w:cs="Times-Roman"/>
          <w:sz w:val="24"/>
          <w:szCs w:val="24"/>
        </w:rPr>
        <w:t xml:space="preserve"> </w:t>
      </w:r>
      <w:r w:rsidRPr="00C24372">
        <w:rPr>
          <w:rFonts w:asciiTheme="majorHAnsi" w:hAnsiTheme="majorHAnsi" w:cs="Times-Roman"/>
          <w:sz w:val="24"/>
          <w:szCs w:val="24"/>
        </w:rPr>
        <w:t xml:space="preserve">instructions. </w:t>
      </w:r>
      <w:r w:rsidRPr="00C24372">
        <w:rPr>
          <w:rFonts w:asciiTheme="majorHAnsi" w:hAnsiTheme="majorHAnsi" w:cs="Times-Italic"/>
          <w:i/>
          <w:iCs/>
          <w:sz w:val="24"/>
          <w:szCs w:val="24"/>
        </w:rPr>
        <w:t xml:space="preserve">Vision Research, </w:t>
      </w:r>
      <w:r w:rsidRPr="00770B15">
        <w:rPr>
          <w:rFonts w:asciiTheme="majorHAnsi" w:hAnsiTheme="majorHAnsi" w:cs="Times-Italic"/>
          <w:iCs/>
          <w:sz w:val="24"/>
          <w:szCs w:val="24"/>
        </w:rPr>
        <w:t>18</w:t>
      </w:r>
      <w:r w:rsidRPr="00C24372">
        <w:rPr>
          <w:rFonts w:asciiTheme="majorHAnsi" w:hAnsiTheme="majorHAnsi" w:cs="Times-Italic"/>
          <w:i/>
          <w:iCs/>
          <w:sz w:val="24"/>
          <w:szCs w:val="24"/>
        </w:rPr>
        <w:t xml:space="preserve">, </w:t>
      </w:r>
      <w:r w:rsidRPr="00C24372">
        <w:rPr>
          <w:rFonts w:asciiTheme="majorHAnsi" w:hAnsiTheme="majorHAnsi" w:cs="Times-Roman"/>
          <w:sz w:val="24"/>
          <w:szCs w:val="24"/>
        </w:rPr>
        <w:t>1279–1296.</w:t>
      </w:r>
    </w:p>
    <w:p w:rsidR="00E9048D" w:rsidRPr="00C24372" w:rsidRDefault="00E9048D" w:rsidP="00E9048D">
      <w:pPr>
        <w:autoSpaceDE w:val="0"/>
        <w:autoSpaceDN w:val="0"/>
        <w:adjustRightInd w:val="0"/>
        <w:spacing w:after="0" w:line="360" w:lineRule="auto"/>
        <w:rPr>
          <w:rFonts w:asciiTheme="majorHAnsi" w:hAnsiTheme="majorHAnsi" w:cs="Times-Roman"/>
          <w:sz w:val="24"/>
          <w:szCs w:val="24"/>
        </w:rPr>
      </w:pPr>
    </w:p>
    <w:p w:rsidR="00E9048D" w:rsidRDefault="00E9048D" w:rsidP="007F14F7">
      <w:pPr>
        <w:autoSpaceDE w:val="0"/>
        <w:autoSpaceDN w:val="0"/>
        <w:adjustRightInd w:val="0"/>
        <w:spacing w:after="0" w:line="360" w:lineRule="auto"/>
        <w:rPr>
          <w:rFonts w:asciiTheme="majorHAnsi" w:hAnsiTheme="majorHAnsi" w:cs="Times-Roman"/>
          <w:sz w:val="24"/>
          <w:szCs w:val="24"/>
        </w:rPr>
      </w:pPr>
      <w:proofErr w:type="spellStart"/>
      <w:r w:rsidRPr="00C24372">
        <w:rPr>
          <w:rFonts w:asciiTheme="majorHAnsi" w:hAnsiTheme="majorHAnsi" w:cs="Times-Roman"/>
          <w:sz w:val="24"/>
          <w:szCs w:val="24"/>
        </w:rPr>
        <w:t>Hallet</w:t>
      </w:r>
      <w:proofErr w:type="spellEnd"/>
      <w:r w:rsidRPr="00C24372">
        <w:rPr>
          <w:rFonts w:asciiTheme="majorHAnsi" w:hAnsiTheme="majorHAnsi" w:cs="Times-Roman"/>
          <w:sz w:val="24"/>
          <w:szCs w:val="24"/>
        </w:rPr>
        <w:t>, P. E., &amp; Adams, B. D. (1980). The pre</w:t>
      </w:r>
      <w:r w:rsidRPr="00D20319">
        <w:rPr>
          <w:rFonts w:asciiTheme="majorHAnsi" w:hAnsiTheme="majorHAnsi" w:cs="Times-Roman"/>
          <w:sz w:val="24"/>
          <w:szCs w:val="24"/>
        </w:rPr>
        <w:t>dictability of saccadic latency</w:t>
      </w:r>
      <w:r>
        <w:rPr>
          <w:rFonts w:asciiTheme="majorHAnsi" w:hAnsiTheme="majorHAnsi" w:cs="Times-Roman"/>
          <w:sz w:val="24"/>
          <w:szCs w:val="24"/>
        </w:rPr>
        <w:t xml:space="preserve"> </w:t>
      </w:r>
      <w:r w:rsidRPr="00C24372">
        <w:rPr>
          <w:rFonts w:asciiTheme="majorHAnsi" w:hAnsiTheme="majorHAnsi" w:cs="Times-Roman"/>
          <w:sz w:val="24"/>
          <w:szCs w:val="24"/>
        </w:rPr>
        <w:t xml:space="preserve">in a novel voluntary </w:t>
      </w:r>
      <w:proofErr w:type="spellStart"/>
      <w:r w:rsidRPr="00C24372">
        <w:rPr>
          <w:rFonts w:asciiTheme="majorHAnsi" w:hAnsiTheme="majorHAnsi" w:cs="Times-Roman"/>
          <w:sz w:val="24"/>
          <w:szCs w:val="24"/>
        </w:rPr>
        <w:t>oculomotor</w:t>
      </w:r>
      <w:proofErr w:type="spellEnd"/>
      <w:r w:rsidRPr="00C24372">
        <w:rPr>
          <w:rFonts w:asciiTheme="majorHAnsi" w:hAnsiTheme="majorHAnsi" w:cs="Times-Roman"/>
          <w:sz w:val="24"/>
          <w:szCs w:val="24"/>
        </w:rPr>
        <w:t xml:space="preserve"> task. </w:t>
      </w:r>
      <w:r w:rsidRPr="00C24372">
        <w:rPr>
          <w:rFonts w:asciiTheme="majorHAnsi" w:hAnsiTheme="majorHAnsi" w:cs="Times-Italic"/>
          <w:i/>
          <w:iCs/>
          <w:sz w:val="24"/>
          <w:szCs w:val="24"/>
        </w:rPr>
        <w:t xml:space="preserve">Vision Research, </w:t>
      </w:r>
      <w:r w:rsidRPr="00770B15">
        <w:rPr>
          <w:rFonts w:asciiTheme="majorHAnsi" w:hAnsiTheme="majorHAnsi" w:cs="Times-Italic"/>
          <w:iCs/>
          <w:sz w:val="24"/>
          <w:szCs w:val="24"/>
        </w:rPr>
        <w:t>20</w:t>
      </w:r>
      <w:r w:rsidRPr="00C24372">
        <w:rPr>
          <w:rFonts w:asciiTheme="majorHAnsi" w:hAnsiTheme="majorHAnsi" w:cs="Times-Italic"/>
          <w:i/>
          <w:iCs/>
          <w:sz w:val="24"/>
          <w:szCs w:val="24"/>
        </w:rPr>
        <w:t xml:space="preserve">, </w:t>
      </w:r>
      <w:r w:rsidRPr="00C24372">
        <w:rPr>
          <w:rFonts w:asciiTheme="majorHAnsi" w:hAnsiTheme="majorHAnsi" w:cs="Times-Roman"/>
          <w:sz w:val="24"/>
          <w:szCs w:val="24"/>
        </w:rPr>
        <w:t>329–339.</w:t>
      </w:r>
    </w:p>
    <w:p w:rsidR="007F14F7" w:rsidRDefault="007F14F7" w:rsidP="007F14F7">
      <w:pPr>
        <w:autoSpaceDE w:val="0"/>
        <w:autoSpaceDN w:val="0"/>
        <w:adjustRightInd w:val="0"/>
        <w:spacing w:after="0" w:line="360" w:lineRule="auto"/>
        <w:rPr>
          <w:rFonts w:asciiTheme="majorHAnsi" w:hAnsiTheme="majorHAnsi"/>
          <w:sz w:val="24"/>
          <w:szCs w:val="24"/>
        </w:rPr>
      </w:pPr>
    </w:p>
    <w:p w:rsidR="008B4E56" w:rsidRDefault="008B4E56" w:rsidP="00D1715C">
      <w:pPr>
        <w:spacing w:line="480" w:lineRule="auto"/>
        <w:rPr>
          <w:rFonts w:asciiTheme="majorHAnsi" w:hAnsiTheme="majorHAnsi" w:cs="Arial"/>
          <w:color w:val="1C1C1C"/>
          <w:sz w:val="24"/>
          <w:szCs w:val="24"/>
        </w:rPr>
      </w:pPr>
      <w:proofErr w:type="spellStart"/>
      <w:r w:rsidRPr="008B4E56">
        <w:rPr>
          <w:rFonts w:asciiTheme="majorHAnsi" w:hAnsiTheme="majorHAnsi" w:cs="Arial"/>
          <w:color w:val="1C1C1C"/>
          <w:sz w:val="24"/>
          <w:szCs w:val="24"/>
        </w:rPr>
        <w:t>Itti</w:t>
      </w:r>
      <w:proofErr w:type="spellEnd"/>
      <w:r>
        <w:rPr>
          <w:rFonts w:asciiTheme="majorHAnsi" w:hAnsiTheme="majorHAnsi" w:cs="Arial"/>
          <w:color w:val="1C1C1C"/>
          <w:sz w:val="24"/>
          <w:szCs w:val="24"/>
        </w:rPr>
        <w:t>,</w:t>
      </w:r>
      <w:r w:rsidRPr="008B4E56">
        <w:rPr>
          <w:rFonts w:asciiTheme="majorHAnsi" w:hAnsiTheme="majorHAnsi" w:cs="Arial"/>
          <w:color w:val="1C1C1C"/>
          <w:sz w:val="24"/>
          <w:szCs w:val="24"/>
        </w:rPr>
        <w:t xml:space="preserve"> L.</w:t>
      </w:r>
      <w:r>
        <w:rPr>
          <w:rFonts w:asciiTheme="majorHAnsi" w:hAnsiTheme="majorHAnsi" w:cs="Arial"/>
          <w:color w:val="1C1C1C"/>
          <w:sz w:val="24"/>
          <w:szCs w:val="24"/>
        </w:rPr>
        <w:t>,</w:t>
      </w:r>
      <w:r w:rsidR="00851F2A">
        <w:rPr>
          <w:rFonts w:asciiTheme="majorHAnsi" w:hAnsiTheme="majorHAnsi" w:cs="Arial"/>
          <w:color w:val="1C1C1C"/>
          <w:sz w:val="24"/>
          <w:szCs w:val="24"/>
        </w:rPr>
        <w:t xml:space="preserve"> &amp;</w:t>
      </w:r>
      <w:r w:rsidRPr="008B4E56">
        <w:rPr>
          <w:rFonts w:asciiTheme="majorHAnsi" w:hAnsiTheme="majorHAnsi" w:cs="Arial"/>
          <w:color w:val="1C1C1C"/>
          <w:sz w:val="24"/>
          <w:szCs w:val="24"/>
        </w:rPr>
        <w:t xml:space="preserve"> Koch</w:t>
      </w:r>
      <w:r>
        <w:rPr>
          <w:rFonts w:asciiTheme="majorHAnsi" w:hAnsiTheme="majorHAnsi" w:cs="Arial"/>
          <w:color w:val="1C1C1C"/>
          <w:sz w:val="24"/>
          <w:szCs w:val="24"/>
        </w:rPr>
        <w:t>,</w:t>
      </w:r>
      <w:r w:rsidRPr="008B4E56">
        <w:rPr>
          <w:rFonts w:asciiTheme="majorHAnsi" w:hAnsiTheme="majorHAnsi" w:cs="Arial"/>
          <w:color w:val="1C1C1C"/>
          <w:sz w:val="24"/>
          <w:szCs w:val="24"/>
        </w:rPr>
        <w:t xml:space="preserve"> C. (2000). A saliency-based search mechanism for overt and covert shifts of visual attention. </w:t>
      </w:r>
      <w:r w:rsidRPr="008B4E56">
        <w:rPr>
          <w:rStyle w:val="Uwydatnienie"/>
          <w:rFonts w:asciiTheme="majorHAnsi" w:hAnsiTheme="majorHAnsi" w:cs="Arial"/>
          <w:color w:val="1C1C1C"/>
          <w:sz w:val="24"/>
          <w:szCs w:val="24"/>
        </w:rPr>
        <w:t>Vision Research</w:t>
      </w:r>
      <w:r w:rsidRPr="008B4E56">
        <w:rPr>
          <w:rFonts w:asciiTheme="majorHAnsi" w:hAnsiTheme="majorHAnsi" w:cs="Arial"/>
          <w:color w:val="1C1C1C"/>
          <w:sz w:val="24"/>
          <w:szCs w:val="24"/>
        </w:rPr>
        <w:t>, 40, 1489–1506.</w:t>
      </w:r>
    </w:p>
    <w:p w:rsidR="00B2024B" w:rsidRPr="009A5CF8" w:rsidRDefault="00B2024B" w:rsidP="00D1715C">
      <w:pPr>
        <w:spacing w:line="480" w:lineRule="auto"/>
        <w:rPr>
          <w:rFonts w:asciiTheme="majorHAnsi" w:hAnsiTheme="majorHAnsi"/>
          <w:sz w:val="24"/>
          <w:szCs w:val="24"/>
        </w:rPr>
      </w:pPr>
      <w:proofErr w:type="spellStart"/>
      <w:r>
        <w:rPr>
          <w:rFonts w:asciiTheme="majorHAnsi" w:hAnsiTheme="majorHAnsi" w:cs="Arial"/>
          <w:color w:val="1C1C1C"/>
          <w:sz w:val="24"/>
          <w:szCs w:val="24"/>
        </w:rPr>
        <w:t>Ishiai</w:t>
      </w:r>
      <w:proofErr w:type="spellEnd"/>
      <w:r>
        <w:rPr>
          <w:rFonts w:asciiTheme="majorHAnsi" w:hAnsiTheme="majorHAnsi" w:cs="Arial"/>
          <w:color w:val="1C1C1C"/>
          <w:sz w:val="24"/>
          <w:szCs w:val="24"/>
        </w:rPr>
        <w:t>, S., Furukawa, T.,</w:t>
      </w:r>
      <w:r w:rsidR="009A5CF8">
        <w:rPr>
          <w:rFonts w:asciiTheme="majorHAnsi" w:hAnsiTheme="majorHAnsi" w:cs="Arial"/>
          <w:color w:val="1C1C1C"/>
          <w:sz w:val="24"/>
          <w:szCs w:val="24"/>
        </w:rPr>
        <w:t xml:space="preserve"> &amp;</w:t>
      </w:r>
      <w:r>
        <w:rPr>
          <w:rFonts w:asciiTheme="majorHAnsi" w:hAnsiTheme="majorHAnsi" w:cs="Arial"/>
          <w:color w:val="1C1C1C"/>
          <w:sz w:val="24"/>
          <w:szCs w:val="24"/>
        </w:rPr>
        <w:t xml:space="preserve"> </w:t>
      </w:r>
      <w:proofErr w:type="spellStart"/>
      <w:r>
        <w:rPr>
          <w:rFonts w:asciiTheme="majorHAnsi" w:hAnsiTheme="majorHAnsi" w:cs="Arial"/>
          <w:color w:val="1C1C1C"/>
          <w:sz w:val="24"/>
          <w:szCs w:val="24"/>
        </w:rPr>
        <w:t>Tsukagoshi</w:t>
      </w:r>
      <w:proofErr w:type="spellEnd"/>
      <w:r>
        <w:rPr>
          <w:rFonts w:asciiTheme="majorHAnsi" w:hAnsiTheme="majorHAnsi" w:cs="Arial"/>
          <w:color w:val="1C1C1C"/>
          <w:sz w:val="24"/>
          <w:szCs w:val="24"/>
        </w:rPr>
        <w:t xml:space="preserve">, H. (1987). Eye-fixation patterns in homonymous </w:t>
      </w:r>
      <w:proofErr w:type="spellStart"/>
      <w:r>
        <w:rPr>
          <w:rFonts w:asciiTheme="majorHAnsi" w:hAnsiTheme="majorHAnsi" w:cs="Arial"/>
          <w:color w:val="1C1C1C"/>
          <w:sz w:val="24"/>
          <w:szCs w:val="24"/>
        </w:rPr>
        <w:t>hemianopia</w:t>
      </w:r>
      <w:proofErr w:type="spellEnd"/>
      <w:r>
        <w:rPr>
          <w:rFonts w:asciiTheme="majorHAnsi" w:hAnsiTheme="majorHAnsi" w:cs="Arial"/>
          <w:color w:val="1C1C1C"/>
          <w:sz w:val="24"/>
          <w:szCs w:val="24"/>
        </w:rPr>
        <w:t xml:space="preserve"> and unilateral spatial neglect. </w:t>
      </w:r>
      <w:proofErr w:type="spellStart"/>
      <w:r w:rsidRPr="00B2024B">
        <w:rPr>
          <w:rFonts w:asciiTheme="majorHAnsi" w:hAnsiTheme="majorHAnsi" w:cs="Arial"/>
          <w:i/>
          <w:color w:val="1C1C1C"/>
          <w:sz w:val="24"/>
          <w:szCs w:val="24"/>
        </w:rPr>
        <w:t>Neuropsychologia</w:t>
      </w:r>
      <w:proofErr w:type="spellEnd"/>
      <w:r>
        <w:rPr>
          <w:rFonts w:asciiTheme="majorHAnsi" w:hAnsiTheme="majorHAnsi" w:cs="Arial"/>
          <w:i/>
          <w:color w:val="1C1C1C"/>
          <w:sz w:val="24"/>
          <w:szCs w:val="24"/>
        </w:rPr>
        <w:t xml:space="preserve">, </w:t>
      </w:r>
      <w:r w:rsidR="009A5CF8" w:rsidRPr="008A448D">
        <w:rPr>
          <w:rFonts w:asciiTheme="majorHAnsi" w:hAnsiTheme="majorHAnsi" w:cs="Arial"/>
          <w:color w:val="1C1C1C"/>
          <w:sz w:val="24"/>
          <w:szCs w:val="24"/>
        </w:rPr>
        <w:t>25(4),</w:t>
      </w:r>
      <w:r w:rsidR="009A5CF8">
        <w:rPr>
          <w:rFonts w:asciiTheme="majorHAnsi" w:hAnsiTheme="majorHAnsi" w:cs="Arial"/>
          <w:i/>
          <w:color w:val="1C1C1C"/>
          <w:sz w:val="24"/>
          <w:szCs w:val="24"/>
        </w:rPr>
        <w:t xml:space="preserve"> </w:t>
      </w:r>
      <w:r w:rsidR="009A5CF8">
        <w:rPr>
          <w:rFonts w:asciiTheme="majorHAnsi" w:hAnsiTheme="majorHAnsi" w:cs="Arial"/>
          <w:color w:val="1C1C1C"/>
          <w:sz w:val="24"/>
          <w:szCs w:val="24"/>
        </w:rPr>
        <w:t>675-679.</w:t>
      </w:r>
    </w:p>
    <w:p w:rsidR="00170ACA" w:rsidRDefault="00170ACA" w:rsidP="00D1715C">
      <w:pPr>
        <w:spacing w:line="480" w:lineRule="auto"/>
        <w:rPr>
          <w:rFonts w:asciiTheme="majorHAnsi" w:hAnsiTheme="majorHAnsi"/>
          <w:sz w:val="24"/>
          <w:szCs w:val="24"/>
        </w:rPr>
      </w:pPr>
      <w:r>
        <w:rPr>
          <w:rFonts w:asciiTheme="majorHAnsi" w:hAnsiTheme="majorHAnsi"/>
          <w:sz w:val="24"/>
          <w:szCs w:val="24"/>
        </w:rPr>
        <w:t>Janssen, C.P.</w:t>
      </w:r>
      <w:r w:rsidR="00555DA6">
        <w:rPr>
          <w:rFonts w:asciiTheme="majorHAnsi" w:hAnsiTheme="majorHAnsi"/>
          <w:sz w:val="24"/>
          <w:szCs w:val="24"/>
        </w:rPr>
        <w:t xml:space="preserve">, </w:t>
      </w:r>
      <w:r>
        <w:rPr>
          <w:rFonts w:asciiTheme="majorHAnsi" w:hAnsiTheme="majorHAnsi"/>
          <w:sz w:val="24"/>
          <w:szCs w:val="24"/>
        </w:rPr>
        <w:t xml:space="preserve">&amp; </w:t>
      </w:r>
      <w:proofErr w:type="spellStart"/>
      <w:r>
        <w:rPr>
          <w:rFonts w:asciiTheme="majorHAnsi" w:hAnsiTheme="majorHAnsi"/>
          <w:sz w:val="24"/>
          <w:szCs w:val="24"/>
        </w:rPr>
        <w:t>Verghese</w:t>
      </w:r>
      <w:proofErr w:type="spellEnd"/>
      <w:r>
        <w:rPr>
          <w:rFonts w:asciiTheme="majorHAnsi" w:hAnsiTheme="majorHAnsi"/>
          <w:sz w:val="24"/>
          <w:szCs w:val="24"/>
        </w:rPr>
        <w:t>, P.</w:t>
      </w:r>
      <w:r w:rsidR="00851F2A">
        <w:rPr>
          <w:rFonts w:asciiTheme="majorHAnsi" w:hAnsiTheme="majorHAnsi"/>
          <w:sz w:val="24"/>
          <w:szCs w:val="24"/>
        </w:rPr>
        <w:t xml:space="preserve"> </w:t>
      </w:r>
      <w:r>
        <w:rPr>
          <w:rFonts w:asciiTheme="majorHAnsi" w:hAnsiTheme="majorHAnsi"/>
          <w:sz w:val="24"/>
          <w:szCs w:val="24"/>
        </w:rPr>
        <w:t>(2015)</w:t>
      </w:r>
      <w:r w:rsidR="00555DA6">
        <w:rPr>
          <w:rFonts w:asciiTheme="majorHAnsi" w:hAnsiTheme="majorHAnsi"/>
          <w:sz w:val="24"/>
          <w:szCs w:val="24"/>
        </w:rPr>
        <w:t>.</w:t>
      </w:r>
      <w:r>
        <w:rPr>
          <w:rFonts w:asciiTheme="majorHAnsi" w:hAnsiTheme="majorHAnsi"/>
          <w:sz w:val="24"/>
          <w:szCs w:val="24"/>
        </w:rPr>
        <w:t xml:space="preserve"> Stop before you saccade: Looking into an artificial peripheral </w:t>
      </w:r>
      <w:proofErr w:type="spellStart"/>
      <w:r>
        <w:rPr>
          <w:rFonts w:asciiTheme="majorHAnsi" w:hAnsiTheme="majorHAnsi"/>
          <w:sz w:val="24"/>
          <w:szCs w:val="24"/>
        </w:rPr>
        <w:t>scotoma</w:t>
      </w:r>
      <w:proofErr w:type="spellEnd"/>
      <w:r>
        <w:rPr>
          <w:rFonts w:asciiTheme="majorHAnsi" w:hAnsiTheme="majorHAnsi"/>
          <w:sz w:val="24"/>
          <w:szCs w:val="24"/>
        </w:rPr>
        <w:t xml:space="preserve">. </w:t>
      </w:r>
      <w:r w:rsidRPr="00170ACA">
        <w:rPr>
          <w:rFonts w:asciiTheme="majorHAnsi" w:hAnsiTheme="majorHAnsi"/>
          <w:i/>
          <w:sz w:val="24"/>
          <w:szCs w:val="24"/>
        </w:rPr>
        <w:t>Journal of Vision</w:t>
      </w:r>
      <w:r w:rsidR="008A448D">
        <w:rPr>
          <w:rFonts w:asciiTheme="majorHAnsi" w:hAnsiTheme="majorHAnsi"/>
          <w:sz w:val="24"/>
          <w:szCs w:val="24"/>
        </w:rPr>
        <w:t>,</w:t>
      </w:r>
      <w:r>
        <w:rPr>
          <w:rFonts w:asciiTheme="majorHAnsi" w:hAnsiTheme="majorHAnsi"/>
          <w:sz w:val="24"/>
          <w:szCs w:val="24"/>
        </w:rPr>
        <w:t xml:space="preserve"> 15(5), 1-19</w:t>
      </w:r>
      <w:r w:rsidR="005B7B80">
        <w:t xml:space="preserve">, </w:t>
      </w:r>
      <w:r w:rsidR="000E2F53">
        <w:rPr>
          <w:rFonts w:asciiTheme="majorHAnsi" w:hAnsiTheme="majorHAnsi"/>
          <w:sz w:val="24"/>
          <w:szCs w:val="24"/>
        </w:rPr>
        <w:t>http://dx.doi.org/10.1167/</w:t>
      </w:r>
      <w:r w:rsidR="005B7B80" w:rsidRPr="005B7B80">
        <w:rPr>
          <w:rFonts w:asciiTheme="majorHAnsi" w:hAnsiTheme="majorHAnsi"/>
          <w:sz w:val="24"/>
          <w:szCs w:val="24"/>
        </w:rPr>
        <w:t>15.5.7</w:t>
      </w:r>
      <w:r w:rsidR="000E2F53">
        <w:rPr>
          <w:rFonts w:asciiTheme="majorHAnsi" w:hAnsiTheme="majorHAnsi"/>
          <w:sz w:val="24"/>
          <w:szCs w:val="24"/>
        </w:rPr>
        <w:t>.</w:t>
      </w:r>
    </w:p>
    <w:p w:rsidR="00FC6395" w:rsidRDefault="00FC6395" w:rsidP="00D1715C">
      <w:pPr>
        <w:spacing w:line="480" w:lineRule="auto"/>
        <w:rPr>
          <w:rFonts w:asciiTheme="majorHAnsi" w:hAnsiTheme="majorHAnsi"/>
          <w:sz w:val="24"/>
          <w:szCs w:val="24"/>
        </w:rPr>
      </w:pPr>
      <w:proofErr w:type="spellStart"/>
      <w:r>
        <w:rPr>
          <w:rFonts w:asciiTheme="majorHAnsi" w:hAnsiTheme="majorHAnsi"/>
          <w:sz w:val="24"/>
          <w:szCs w:val="24"/>
        </w:rPr>
        <w:t>Kasneci</w:t>
      </w:r>
      <w:proofErr w:type="spellEnd"/>
      <w:r>
        <w:rPr>
          <w:rFonts w:asciiTheme="majorHAnsi" w:hAnsiTheme="majorHAnsi"/>
          <w:sz w:val="24"/>
          <w:szCs w:val="24"/>
        </w:rPr>
        <w:t xml:space="preserve">, E., </w:t>
      </w:r>
      <w:proofErr w:type="spellStart"/>
      <w:r>
        <w:rPr>
          <w:rFonts w:asciiTheme="majorHAnsi" w:hAnsiTheme="majorHAnsi"/>
          <w:sz w:val="24"/>
          <w:szCs w:val="24"/>
        </w:rPr>
        <w:t>Sippel</w:t>
      </w:r>
      <w:proofErr w:type="spellEnd"/>
      <w:r>
        <w:rPr>
          <w:rFonts w:asciiTheme="majorHAnsi" w:hAnsiTheme="majorHAnsi"/>
          <w:sz w:val="24"/>
          <w:szCs w:val="24"/>
        </w:rPr>
        <w:t xml:space="preserve">, K., </w:t>
      </w:r>
      <w:proofErr w:type="spellStart"/>
      <w:r>
        <w:rPr>
          <w:rFonts w:asciiTheme="majorHAnsi" w:hAnsiTheme="majorHAnsi"/>
          <w:sz w:val="24"/>
          <w:szCs w:val="24"/>
        </w:rPr>
        <w:t>Heister</w:t>
      </w:r>
      <w:proofErr w:type="spellEnd"/>
      <w:r>
        <w:rPr>
          <w:rFonts w:asciiTheme="majorHAnsi" w:hAnsiTheme="majorHAnsi"/>
          <w:sz w:val="24"/>
          <w:szCs w:val="24"/>
        </w:rPr>
        <w:t xml:space="preserve">, M., </w:t>
      </w:r>
      <w:proofErr w:type="spellStart"/>
      <w:r>
        <w:rPr>
          <w:rFonts w:asciiTheme="majorHAnsi" w:hAnsiTheme="majorHAnsi"/>
          <w:sz w:val="24"/>
          <w:szCs w:val="24"/>
        </w:rPr>
        <w:t>Aehling</w:t>
      </w:r>
      <w:proofErr w:type="spellEnd"/>
      <w:r>
        <w:rPr>
          <w:rFonts w:asciiTheme="majorHAnsi" w:hAnsiTheme="majorHAnsi"/>
          <w:sz w:val="24"/>
          <w:szCs w:val="24"/>
        </w:rPr>
        <w:t xml:space="preserve">, K., </w:t>
      </w:r>
      <w:proofErr w:type="spellStart"/>
      <w:r>
        <w:rPr>
          <w:rFonts w:asciiTheme="majorHAnsi" w:hAnsiTheme="majorHAnsi"/>
          <w:sz w:val="24"/>
          <w:szCs w:val="24"/>
        </w:rPr>
        <w:t>Rosenstiel</w:t>
      </w:r>
      <w:proofErr w:type="spellEnd"/>
      <w:r>
        <w:rPr>
          <w:rFonts w:asciiTheme="majorHAnsi" w:hAnsiTheme="majorHAnsi"/>
          <w:sz w:val="24"/>
          <w:szCs w:val="24"/>
        </w:rPr>
        <w:t xml:space="preserve">, W., </w:t>
      </w:r>
      <w:proofErr w:type="spellStart"/>
      <w:r>
        <w:rPr>
          <w:rFonts w:asciiTheme="majorHAnsi" w:hAnsiTheme="majorHAnsi"/>
          <w:sz w:val="24"/>
          <w:szCs w:val="24"/>
        </w:rPr>
        <w:t>Schiefer</w:t>
      </w:r>
      <w:proofErr w:type="spellEnd"/>
      <w:r>
        <w:rPr>
          <w:rFonts w:asciiTheme="majorHAnsi" w:hAnsiTheme="majorHAnsi"/>
          <w:sz w:val="24"/>
          <w:szCs w:val="24"/>
        </w:rPr>
        <w:t>, U.,</w:t>
      </w:r>
      <w:r w:rsidR="008E208E">
        <w:rPr>
          <w:rFonts w:asciiTheme="majorHAnsi" w:hAnsiTheme="majorHAnsi"/>
          <w:sz w:val="24"/>
          <w:szCs w:val="24"/>
        </w:rPr>
        <w:t xml:space="preserve"> &amp;</w:t>
      </w:r>
      <w:r>
        <w:rPr>
          <w:rFonts w:asciiTheme="majorHAnsi" w:hAnsiTheme="majorHAnsi"/>
          <w:sz w:val="24"/>
          <w:szCs w:val="24"/>
        </w:rPr>
        <w:t xml:space="preserve"> </w:t>
      </w:r>
      <w:proofErr w:type="spellStart"/>
      <w:r>
        <w:rPr>
          <w:rFonts w:asciiTheme="majorHAnsi" w:hAnsiTheme="majorHAnsi"/>
          <w:sz w:val="24"/>
          <w:szCs w:val="24"/>
        </w:rPr>
        <w:t>Papageorgiou</w:t>
      </w:r>
      <w:proofErr w:type="spellEnd"/>
      <w:r>
        <w:rPr>
          <w:rFonts w:asciiTheme="majorHAnsi" w:hAnsiTheme="majorHAnsi"/>
          <w:sz w:val="24"/>
          <w:szCs w:val="24"/>
        </w:rPr>
        <w:t>, E. (2014)</w:t>
      </w:r>
      <w:r w:rsidR="008E208E">
        <w:rPr>
          <w:rFonts w:asciiTheme="majorHAnsi" w:hAnsiTheme="majorHAnsi"/>
          <w:sz w:val="24"/>
          <w:szCs w:val="24"/>
        </w:rPr>
        <w:t>.</w:t>
      </w:r>
      <w:r>
        <w:rPr>
          <w:rFonts w:asciiTheme="majorHAnsi" w:hAnsiTheme="majorHAnsi"/>
          <w:sz w:val="24"/>
          <w:szCs w:val="24"/>
        </w:rPr>
        <w:t xml:space="preserve"> Homonymous visual field loss and its impact on visual exploration: A supermarket study. </w:t>
      </w:r>
      <w:r w:rsidRPr="008A448D">
        <w:rPr>
          <w:rFonts w:asciiTheme="majorHAnsi" w:hAnsiTheme="majorHAnsi"/>
          <w:i/>
          <w:sz w:val="24"/>
          <w:szCs w:val="24"/>
        </w:rPr>
        <w:t>Transactional Vision Science and Technology</w:t>
      </w:r>
      <w:r>
        <w:rPr>
          <w:rFonts w:asciiTheme="majorHAnsi" w:hAnsiTheme="majorHAnsi"/>
          <w:sz w:val="24"/>
          <w:szCs w:val="24"/>
        </w:rPr>
        <w:t>, 3(6),</w:t>
      </w:r>
      <w:r w:rsidRPr="00FC6395">
        <w:t xml:space="preserve"> </w:t>
      </w:r>
      <w:r>
        <w:rPr>
          <w:rFonts w:asciiTheme="majorHAnsi" w:hAnsiTheme="majorHAnsi"/>
          <w:sz w:val="24"/>
          <w:szCs w:val="24"/>
        </w:rPr>
        <w:t>http://dx.doi.org/10.1167/</w:t>
      </w:r>
      <w:r w:rsidRPr="00FC6395">
        <w:rPr>
          <w:rFonts w:asciiTheme="majorHAnsi" w:hAnsiTheme="majorHAnsi"/>
          <w:sz w:val="24"/>
          <w:szCs w:val="24"/>
        </w:rPr>
        <w:t>tvst.3.6.2</w:t>
      </w:r>
      <w:r w:rsidR="000E2F53">
        <w:rPr>
          <w:rFonts w:asciiTheme="majorHAnsi" w:hAnsiTheme="majorHAnsi"/>
          <w:sz w:val="24"/>
          <w:szCs w:val="24"/>
        </w:rPr>
        <w:t>.</w:t>
      </w:r>
      <w:r>
        <w:rPr>
          <w:rFonts w:asciiTheme="majorHAnsi" w:hAnsiTheme="majorHAnsi"/>
          <w:sz w:val="24"/>
          <w:szCs w:val="24"/>
        </w:rPr>
        <w:t xml:space="preserve"> </w:t>
      </w:r>
    </w:p>
    <w:p w:rsidR="00ED56B2" w:rsidRPr="00ED56B2" w:rsidRDefault="00ED56B2" w:rsidP="00D1715C">
      <w:pPr>
        <w:spacing w:line="480" w:lineRule="auto"/>
        <w:rPr>
          <w:rFonts w:asciiTheme="majorHAnsi" w:hAnsiTheme="majorHAnsi"/>
          <w:sz w:val="24"/>
          <w:szCs w:val="24"/>
        </w:rPr>
      </w:pPr>
      <w:proofErr w:type="spellStart"/>
      <w:r>
        <w:rPr>
          <w:rFonts w:asciiTheme="majorHAnsi" w:hAnsiTheme="majorHAnsi"/>
          <w:sz w:val="24"/>
          <w:szCs w:val="24"/>
        </w:rPr>
        <w:lastRenderedPageBreak/>
        <w:t>Kerkhoff</w:t>
      </w:r>
      <w:proofErr w:type="spellEnd"/>
      <w:r>
        <w:rPr>
          <w:rFonts w:asciiTheme="majorHAnsi" w:hAnsiTheme="majorHAnsi"/>
          <w:sz w:val="24"/>
          <w:szCs w:val="24"/>
        </w:rPr>
        <w:t xml:space="preserve">, G., </w:t>
      </w:r>
      <w:proofErr w:type="spellStart"/>
      <w:r>
        <w:rPr>
          <w:rFonts w:asciiTheme="majorHAnsi" w:hAnsiTheme="majorHAnsi"/>
          <w:sz w:val="24"/>
          <w:szCs w:val="24"/>
        </w:rPr>
        <w:t>Munssinger</w:t>
      </w:r>
      <w:proofErr w:type="spellEnd"/>
      <w:r>
        <w:rPr>
          <w:rFonts w:asciiTheme="majorHAnsi" w:hAnsiTheme="majorHAnsi"/>
          <w:sz w:val="24"/>
          <w:szCs w:val="24"/>
        </w:rPr>
        <w:t xml:space="preserve">, U., &amp; Meier, E.K. (1994). </w:t>
      </w:r>
      <w:proofErr w:type="spellStart"/>
      <w:r>
        <w:rPr>
          <w:rFonts w:asciiTheme="majorHAnsi" w:hAnsiTheme="majorHAnsi"/>
          <w:sz w:val="24"/>
          <w:szCs w:val="24"/>
        </w:rPr>
        <w:t>Neurovisual</w:t>
      </w:r>
      <w:proofErr w:type="spellEnd"/>
      <w:r>
        <w:rPr>
          <w:rFonts w:asciiTheme="majorHAnsi" w:hAnsiTheme="majorHAnsi"/>
          <w:sz w:val="24"/>
          <w:szCs w:val="24"/>
        </w:rPr>
        <w:t xml:space="preserve"> rehabilitation in cerebral blindness. </w:t>
      </w:r>
      <w:r w:rsidRPr="008A448D">
        <w:rPr>
          <w:rFonts w:asciiTheme="majorHAnsi" w:hAnsiTheme="majorHAnsi"/>
          <w:i/>
          <w:sz w:val="24"/>
          <w:szCs w:val="24"/>
        </w:rPr>
        <w:t>Archives of Neurology</w:t>
      </w:r>
      <w:r w:rsidRPr="00770B15">
        <w:rPr>
          <w:rFonts w:asciiTheme="majorHAnsi" w:hAnsiTheme="majorHAnsi"/>
          <w:sz w:val="24"/>
          <w:szCs w:val="24"/>
        </w:rPr>
        <w:t>, 51,</w:t>
      </w:r>
      <w:r>
        <w:rPr>
          <w:rFonts w:asciiTheme="majorHAnsi" w:hAnsiTheme="majorHAnsi"/>
          <w:i/>
          <w:sz w:val="24"/>
          <w:szCs w:val="24"/>
        </w:rPr>
        <w:t xml:space="preserve"> 474-481</w:t>
      </w:r>
      <w:r w:rsidR="000E2F53">
        <w:rPr>
          <w:rFonts w:asciiTheme="majorHAnsi" w:hAnsiTheme="majorHAnsi"/>
          <w:i/>
          <w:sz w:val="24"/>
          <w:szCs w:val="24"/>
        </w:rPr>
        <w:t>.</w:t>
      </w:r>
    </w:p>
    <w:p w:rsidR="008C76C7" w:rsidRDefault="008C76C7" w:rsidP="00D1715C">
      <w:pPr>
        <w:spacing w:line="480" w:lineRule="auto"/>
        <w:rPr>
          <w:rFonts w:asciiTheme="majorHAnsi" w:hAnsiTheme="majorHAnsi"/>
          <w:sz w:val="24"/>
          <w:szCs w:val="24"/>
        </w:rPr>
      </w:pPr>
      <w:proofErr w:type="spellStart"/>
      <w:r>
        <w:rPr>
          <w:rFonts w:asciiTheme="majorHAnsi" w:hAnsiTheme="majorHAnsi"/>
          <w:sz w:val="24"/>
          <w:szCs w:val="24"/>
        </w:rPr>
        <w:t>Lundqvist</w:t>
      </w:r>
      <w:proofErr w:type="spellEnd"/>
      <w:r>
        <w:rPr>
          <w:rFonts w:asciiTheme="majorHAnsi" w:hAnsiTheme="majorHAnsi"/>
          <w:sz w:val="24"/>
          <w:szCs w:val="24"/>
        </w:rPr>
        <w:t xml:space="preserve">, D., </w:t>
      </w:r>
      <w:proofErr w:type="spellStart"/>
      <w:r>
        <w:rPr>
          <w:rFonts w:asciiTheme="majorHAnsi" w:hAnsiTheme="majorHAnsi"/>
          <w:sz w:val="24"/>
          <w:szCs w:val="24"/>
        </w:rPr>
        <w:t>Flykt</w:t>
      </w:r>
      <w:proofErr w:type="spellEnd"/>
      <w:r>
        <w:rPr>
          <w:rFonts w:asciiTheme="majorHAnsi" w:hAnsiTheme="majorHAnsi"/>
          <w:sz w:val="24"/>
          <w:szCs w:val="24"/>
        </w:rPr>
        <w:t xml:space="preserve">, A., &amp; </w:t>
      </w:r>
      <w:proofErr w:type="spellStart"/>
      <w:r>
        <w:rPr>
          <w:rFonts w:asciiTheme="majorHAnsi" w:hAnsiTheme="majorHAnsi"/>
          <w:sz w:val="24"/>
          <w:szCs w:val="24"/>
        </w:rPr>
        <w:t>Ohman</w:t>
      </w:r>
      <w:proofErr w:type="spellEnd"/>
      <w:r>
        <w:rPr>
          <w:rFonts w:asciiTheme="majorHAnsi" w:hAnsiTheme="majorHAnsi"/>
          <w:sz w:val="24"/>
          <w:szCs w:val="24"/>
        </w:rPr>
        <w:t>, A.</w:t>
      </w:r>
      <w:r w:rsidR="005B7B80">
        <w:rPr>
          <w:rFonts w:asciiTheme="majorHAnsi" w:hAnsiTheme="majorHAnsi"/>
          <w:sz w:val="24"/>
          <w:szCs w:val="24"/>
        </w:rPr>
        <w:t xml:space="preserve"> </w:t>
      </w:r>
      <w:r>
        <w:rPr>
          <w:rFonts w:asciiTheme="majorHAnsi" w:hAnsiTheme="majorHAnsi"/>
          <w:sz w:val="24"/>
          <w:szCs w:val="24"/>
        </w:rPr>
        <w:t>(1998)</w:t>
      </w:r>
      <w:r w:rsidR="00555DA6">
        <w:rPr>
          <w:rFonts w:asciiTheme="majorHAnsi" w:hAnsiTheme="majorHAnsi"/>
          <w:sz w:val="24"/>
          <w:szCs w:val="24"/>
        </w:rPr>
        <w:t>.</w:t>
      </w:r>
      <w:r w:rsidR="005B7B80">
        <w:rPr>
          <w:rFonts w:asciiTheme="majorHAnsi" w:hAnsiTheme="majorHAnsi"/>
          <w:sz w:val="24"/>
          <w:szCs w:val="24"/>
        </w:rPr>
        <w:t xml:space="preserve"> The</w:t>
      </w:r>
      <w:r>
        <w:rPr>
          <w:rFonts w:asciiTheme="majorHAnsi" w:hAnsiTheme="majorHAnsi"/>
          <w:sz w:val="24"/>
          <w:szCs w:val="24"/>
        </w:rPr>
        <w:t xml:space="preserve"> </w:t>
      </w:r>
      <w:proofErr w:type="spellStart"/>
      <w:r w:rsidRPr="00DB7866">
        <w:rPr>
          <w:rFonts w:asciiTheme="majorHAnsi" w:hAnsiTheme="majorHAnsi"/>
          <w:i/>
          <w:sz w:val="24"/>
          <w:szCs w:val="24"/>
        </w:rPr>
        <w:t>K</w:t>
      </w:r>
      <w:r w:rsidR="005B7B80">
        <w:rPr>
          <w:rFonts w:asciiTheme="majorHAnsi" w:hAnsiTheme="majorHAnsi"/>
          <w:i/>
          <w:sz w:val="24"/>
          <w:szCs w:val="24"/>
        </w:rPr>
        <w:t>arolinska</w:t>
      </w:r>
      <w:proofErr w:type="spellEnd"/>
      <w:r w:rsidR="005B7B80">
        <w:rPr>
          <w:rFonts w:asciiTheme="majorHAnsi" w:hAnsiTheme="majorHAnsi"/>
          <w:i/>
          <w:sz w:val="24"/>
          <w:szCs w:val="24"/>
        </w:rPr>
        <w:t xml:space="preserve"> directed emotional faces(KDEF)</w:t>
      </w:r>
      <w:r>
        <w:rPr>
          <w:rFonts w:asciiTheme="majorHAnsi" w:hAnsiTheme="majorHAnsi"/>
          <w:sz w:val="24"/>
          <w:szCs w:val="24"/>
        </w:rPr>
        <w:t xml:space="preserve">. Stockholm: </w:t>
      </w:r>
      <w:proofErr w:type="spellStart"/>
      <w:r>
        <w:rPr>
          <w:rFonts w:asciiTheme="majorHAnsi" w:hAnsiTheme="majorHAnsi"/>
          <w:sz w:val="24"/>
          <w:szCs w:val="24"/>
        </w:rPr>
        <w:t>Karolinska</w:t>
      </w:r>
      <w:proofErr w:type="spellEnd"/>
      <w:r>
        <w:rPr>
          <w:rFonts w:asciiTheme="majorHAnsi" w:hAnsiTheme="majorHAnsi"/>
          <w:sz w:val="24"/>
          <w:szCs w:val="24"/>
        </w:rPr>
        <w:t xml:space="preserve"> Hospital</w:t>
      </w:r>
      <w:r w:rsidR="005B7B80">
        <w:rPr>
          <w:rFonts w:asciiTheme="majorHAnsi" w:hAnsiTheme="majorHAnsi"/>
          <w:sz w:val="24"/>
          <w:szCs w:val="24"/>
        </w:rPr>
        <w:t>.</w:t>
      </w:r>
    </w:p>
    <w:p w:rsidR="008C76C7" w:rsidRPr="006765B6" w:rsidRDefault="008C76C7" w:rsidP="00D1715C">
      <w:pPr>
        <w:autoSpaceDE w:val="0"/>
        <w:autoSpaceDN w:val="0"/>
        <w:adjustRightInd w:val="0"/>
        <w:spacing w:after="0" w:line="480" w:lineRule="auto"/>
        <w:rPr>
          <w:rFonts w:asciiTheme="majorHAnsi" w:hAnsiTheme="majorHAnsi" w:cs="Myriad-Roman"/>
          <w:color w:val="231F20"/>
          <w:sz w:val="24"/>
          <w:szCs w:val="24"/>
        </w:rPr>
      </w:pPr>
      <w:proofErr w:type="spellStart"/>
      <w:r w:rsidRPr="006765B6">
        <w:rPr>
          <w:rFonts w:asciiTheme="majorHAnsi" w:hAnsiTheme="majorHAnsi" w:cs="Myriad-Roman"/>
          <w:color w:val="231F20"/>
          <w:sz w:val="24"/>
          <w:szCs w:val="24"/>
        </w:rPr>
        <w:t>Mannan</w:t>
      </w:r>
      <w:proofErr w:type="spellEnd"/>
      <w:r w:rsidRPr="006765B6">
        <w:rPr>
          <w:rFonts w:asciiTheme="majorHAnsi" w:hAnsiTheme="majorHAnsi" w:cs="Myriad-Roman"/>
          <w:color w:val="231F20"/>
          <w:sz w:val="24"/>
          <w:szCs w:val="24"/>
        </w:rPr>
        <w:t xml:space="preserve">, S.K., </w:t>
      </w:r>
      <w:proofErr w:type="spellStart"/>
      <w:r w:rsidRPr="006765B6">
        <w:rPr>
          <w:rFonts w:asciiTheme="majorHAnsi" w:hAnsiTheme="majorHAnsi" w:cs="Myriad-Roman"/>
          <w:color w:val="231F20"/>
          <w:sz w:val="24"/>
          <w:szCs w:val="24"/>
        </w:rPr>
        <w:t>Pambakian</w:t>
      </w:r>
      <w:proofErr w:type="spellEnd"/>
      <w:r w:rsidRPr="006765B6">
        <w:rPr>
          <w:rFonts w:asciiTheme="majorHAnsi" w:hAnsiTheme="majorHAnsi" w:cs="Myriad-Roman"/>
          <w:color w:val="231F20"/>
          <w:sz w:val="24"/>
          <w:szCs w:val="24"/>
        </w:rPr>
        <w:t>, A.L.M., &amp; Kennard, C.</w:t>
      </w:r>
      <w:r w:rsidR="005B7B80">
        <w:rPr>
          <w:rFonts w:asciiTheme="majorHAnsi" w:hAnsiTheme="majorHAnsi" w:cs="Myriad-Roman"/>
          <w:color w:val="231F20"/>
          <w:sz w:val="24"/>
          <w:szCs w:val="24"/>
        </w:rPr>
        <w:t xml:space="preserve"> </w:t>
      </w:r>
      <w:r w:rsidRPr="006765B6">
        <w:rPr>
          <w:rFonts w:asciiTheme="majorHAnsi" w:hAnsiTheme="majorHAnsi" w:cs="Myriad-Roman"/>
          <w:color w:val="231F20"/>
          <w:sz w:val="24"/>
          <w:szCs w:val="24"/>
        </w:rPr>
        <w:t>(2010)</w:t>
      </w:r>
      <w:r w:rsidR="00555DA6">
        <w:rPr>
          <w:rFonts w:asciiTheme="majorHAnsi" w:hAnsiTheme="majorHAnsi" w:cs="Myriad-Roman"/>
          <w:color w:val="231F20"/>
          <w:sz w:val="24"/>
          <w:szCs w:val="24"/>
        </w:rPr>
        <w:t>.</w:t>
      </w:r>
      <w:r w:rsidRPr="006765B6">
        <w:rPr>
          <w:rFonts w:asciiTheme="majorHAnsi" w:hAnsiTheme="majorHAnsi" w:cs="Myriad-Roman"/>
          <w:color w:val="231F20"/>
          <w:sz w:val="24"/>
          <w:szCs w:val="24"/>
        </w:rPr>
        <w:t xml:space="preserve"> Compensatory strategies following visual search training in patients with homonymous </w:t>
      </w:r>
      <w:proofErr w:type="spellStart"/>
      <w:r w:rsidRPr="006765B6">
        <w:rPr>
          <w:rFonts w:asciiTheme="majorHAnsi" w:hAnsiTheme="majorHAnsi" w:cs="Myriad-Roman"/>
          <w:color w:val="231F20"/>
          <w:sz w:val="24"/>
          <w:szCs w:val="24"/>
        </w:rPr>
        <w:t>hemianopia</w:t>
      </w:r>
      <w:proofErr w:type="spellEnd"/>
      <w:r w:rsidRPr="006765B6">
        <w:rPr>
          <w:rFonts w:asciiTheme="majorHAnsi" w:hAnsiTheme="majorHAnsi" w:cs="Myriad-Roman"/>
          <w:color w:val="231F20"/>
          <w:sz w:val="24"/>
          <w:szCs w:val="24"/>
        </w:rPr>
        <w:t xml:space="preserve">: and eye movement study. </w:t>
      </w:r>
      <w:r w:rsidRPr="006765B6">
        <w:rPr>
          <w:rFonts w:asciiTheme="majorHAnsi" w:hAnsiTheme="majorHAnsi" w:cs="Myriad-Roman"/>
          <w:i/>
          <w:color w:val="231F20"/>
          <w:sz w:val="24"/>
          <w:szCs w:val="24"/>
        </w:rPr>
        <w:t>Journal of Neurology</w:t>
      </w:r>
      <w:r w:rsidR="005B7B80">
        <w:rPr>
          <w:rFonts w:asciiTheme="majorHAnsi" w:hAnsiTheme="majorHAnsi" w:cs="Myriad-Roman"/>
          <w:color w:val="231F20"/>
          <w:sz w:val="24"/>
          <w:szCs w:val="24"/>
        </w:rPr>
        <w:t>,</w:t>
      </w:r>
      <w:r w:rsidRPr="006765B6">
        <w:rPr>
          <w:rFonts w:asciiTheme="majorHAnsi" w:hAnsiTheme="majorHAnsi" w:cs="Myriad-Roman"/>
          <w:color w:val="231F20"/>
          <w:sz w:val="24"/>
          <w:szCs w:val="24"/>
        </w:rPr>
        <w:t xml:space="preserve"> 257, 1812-1821.</w:t>
      </w:r>
    </w:p>
    <w:p w:rsidR="008C76C7" w:rsidRDefault="008C76C7" w:rsidP="00D1715C">
      <w:pPr>
        <w:spacing w:line="480" w:lineRule="auto"/>
        <w:jc w:val="both"/>
        <w:rPr>
          <w:rFonts w:asciiTheme="majorHAnsi" w:hAnsiTheme="majorHAnsi"/>
          <w:sz w:val="24"/>
          <w:szCs w:val="24"/>
        </w:rPr>
      </w:pPr>
      <w:proofErr w:type="spellStart"/>
      <w:r w:rsidRPr="006765B6">
        <w:rPr>
          <w:rFonts w:asciiTheme="majorHAnsi" w:hAnsiTheme="majorHAnsi"/>
          <w:sz w:val="24"/>
          <w:szCs w:val="24"/>
        </w:rPr>
        <w:t>Meienberg</w:t>
      </w:r>
      <w:proofErr w:type="spellEnd"/>
      <w:r w:rsidRPr="006765B6">
        <w:rPr>
          <w:rFonts w:asciiTheme="majorHAnsi" w:hAnsiTheme="majorHAnsi"/>
          <w:sz w:val="24"/>
          <w:szCs w:val="24"/>
        </w:rPr>
        <w:t xml:space="preserve">, O., </w:t>
      </w:r>
      <w:proofErr w:type="spellStart"/>
      <w:r w:rsidRPr="006765B6">
        <w:rPr>
          <w:rFonts w:asciiTheme="majorHAnsi" w:hAnsiTheme="majorHAnsi"/>
          <w:sz w:val="24"/>
          <w:szCs w:val="24"/>
        </w:rPr>
        <w:t>Zangemeister</w:t>
      </w:r>
      <w:proofErr w:type="spellEnd"/>
      <w:r w:rsidRPr="006765B6">
        <w:rPr>
          <w:rFonts w:asciiTheme="majorHAnsi" w:hAnsiTheme="majorHAnsi"/>
          <w:sz w:val="24"/>
          <w:szCs w:val="24"/>
        </w:rPr>
        <w:t xml:space="preserve">, W.H., Rosenberg, M., Hoyt, W.F., </w:t>
      </w:r>
      <w:r w:rsidR="00555DA6">
        <w:rPr>
          <w:rFonts w:asciiTheme="majorHAnsi" w:hAnsiTheme="majorHAnsi"/>
          <w:sz w:val="24"/>
          <w:szCs w:val="24"/>
        </w:rPr>
        <w:t xml:space="preserve">&amp; </w:t>
      </w:r>
      <w:r w:rsidRPr="006765B6">
        <w:rPr>
          <w:rFonts w:asciiTheme="majorHAnsi" w:hAnsiTheme="majorHAnsi"/>
          <w:sz w:val="24"/>
          <w:szCs w:val="24"/>
        </w:rPr>
        <w:t>Stark, L.</w:t>
      </w:r>
      <w:r w:rsidR="005B7B80">
        <w:rPr>
          <w:rFonts w:asciiTheme="majorHAnsi" w:hAnsiTheme="majorHAnsi"/>
          <w:sz w:val="24"/>
          <w:szCs w:val="24"/>
        </w:rPr>
        <w:t xml:space="preserve"> </w:t>
      </w:r>
      <w:r w:rsidRPr="006765B6">
        <w:rPr>
          <w:rFonts w:asciiTheme="majorHAnsi" w:hAnsiTheme="majorHAnsi"/>
          <w:sz w:val="24"/>
          <w:szCs w:val="24"/>
        </w:rPr>
        <w:t>(1981)</w:t>
      </w:r>
      <w:r w:rsidR="00555DA6">
        <w:rPr>
          <w:rFonts w:asciiTheme="majorHAnsi" w:hAnsiTheme="majorHAnsi"/>
          <w:sz w:val="24"/>
          <w:szCs w:val="24"/>
        </w:rPr>
        <w:t>.</w:t>
      </w:r>
      <w:r w:rsidRPr="006765B6">
        <w:rPr>
          <w:rFonts w:asciiTheme="majorHAnsi" w:hAnsiTheme="majorHAnsi"/>
          <w:sz w:val="24"/>
          <w:szCs w:val="24"/>
        </w:rPr>
        <w:t xml:space="preserve"> Saccadic eye movement </w:t>
      </w:r>
      <w:proofErr w:type="spellStart"/>
      <w:r w:rsidRPr="006765B6">
        <w:rPr>
          <w:rFonts w:asciiTheme="majorHAnsi" w:hAnsiTheme="majorHAnsi"/>
          <w:sz w:val="24"/>
          <w:szCs w:val="24"/>
        </w:rPr>
        <w:t>startegies</w:t>
      </w:r>
      <w:proofErr w:type="spellEnd"/>
      <w:r w:rsidRPr="006765B6">
        <w:rPr>
          <w:rFonts w:asciiTheme="majorHAnsi" w:hAnsiTheme="majorHAnsi"/>
          <w:sz w:val="24"/>
          <w:szCs w:val="24"/>
        </w:rPr>
        <w:t xml:space="preserve"> in patients with </w:t>
      </w:r>
      <w:proofErr w:type="spellStart"/>
      <w:r w:rsidRPr="006765B6">
        <w:rPr>
          <w:rFonts w:asciiTheme="majorHAnsi" w:hAnsiTheme="majorHAnsi"/>
          <w:sz w:val="24"/>
          <w:szCs w:val="24"/>
        </w:rPr>
        <w:t>homonymus</w:t>
      </w:r>
      <w:proofErr w:type="spellEnd"/>
      <w:r w:rsidRPr="006765B6">
        <w:rPr>
          <w:rFonts w:asciiTheme="majorHAnsi" w:hAnsiTheme="majorHAnsi"/>
          <w:sz w:val="24"/>
          <w:szCs w:val="24"/>
        </w:rPr>
        <w:t xml:space="preserve"> </w:t>
      </w:r>
      <w:proofErr w:type="spellStart"/>
      <w:r w:rsidRPr="006765B6">
        <w:rPr>
          <w:rFonts w:asciiTheme="majorHAnsi" w:hAnsiTheme="majorHAnsi"/>
          <w:sz w:val="24"/>
          <w:szCs w:val="24"/>
        </w:rPr>
        <w:t>hemianopia</w:t>
      </w:r>
      <w:proofErr w:type="spellEnd"/>
      <w:r w:rsidRPr="006765B6">
        <w:rPr>
          <w:rFonts w:asciiTheme="majorHAnsi" w:hAnsiTheme="majorHAnsi"/>
          <w:sz w:val="24"/>
          <w:szCs w:val="24"/>
        </w:rPr>
        <w:t xml:space="preserve">. </w:t>
      </w:r>
      <w:r w:rsidRPr="006765B6">
        <w:rPr>
          <w:rFonts w:asciiTheme="majorHAnsi" w:hAnsiTheme="majorHAnsi"/>
          <w:i/>
          <w:sz w:val="24"/>
          <w:szCs w:val="24"/>
        </w:rPr>
        <w:t>Annals of Neurology</w:t>
      </w:r>
      <w:r w:rsidR="005B7B80">
        <w:rPr>
          <w:rFonts w:asciiTheme="majorHAnsi" w:hAnsiTheme="majorHAnsi"/>
          <w:sz w:val="24"/>
          <w:szCs w:val="24"/>
        </w:rPr>
        <w:t xml:space="preserve">, </w:t>
      </w:r>
      <w:r w:rsidRPr="006765B6">
        <w:rPr>
          <w:rFonts w:asciiTheme="majorHAnsi" w:hAnsiTheme="majorHAnsi"/>
          <w:sz w:val="24"/>
          <w:szCs w:val="24"/>
        </w:rPr>
        <w:t>9, 537-544</w:t>
      </w:r>
      <w:r w:rsidR="000E2F53">
        <w:rPr>
          <w:rFonts w:asciiTheme="majorHAnsi" w:hAnsiTheme="majorHAnsi"/>
          <w:sz w:val="24"/>
          <w:szCs w:val="24"/>
        </w:rPr>
        <w:t>.</w:t>
      </w:r>
    </w:p>
    <w:p w:rsidR="00817F50" w:rsidRDefault="00817F50" w:rsidP="00D1715C">
      <w:pPr>
        <w:spacing w:line="480" w:lineRule="auto"/>
        <w:jc w:val="both"/>
        <w:rPr>
          <w:rFonts w:asciiTheme="majorHAnsi" w:hAnsiTheme="majorHAnsi" w:cs="Dutch801BT-Roman"/>
          <w:sz w:val="24"/>
          <w:szCs w:val="24"/>
        </w:rPr>
      </w:pPr>
      <w:proofErr w:type="spellStart"/>
      <w:r w:rsidRPr="00331897">
        <w:rPr>
          <w:rFonts w:asciiTheme="majorHAnsi" w:hAnsiTheme="majorHAnsi" w:cs="Dutch801BT-Roman"/>
          <w:sz w:val="24"/>
          <w:szCs w:val="24"/>
        </w:rPr>
        <w:t>Mohler</w:t>
      </w:r>
      <w:proofErr w:type="spellEnd"/>
      <w:r>
        <w:rPr>
          <w:rFonts w:asciiTheme="majorHAnsi" w:hAnsiTheme="majorHAnsi" w:cs="Dutch801BT-Roman"/>
          <w:sz w:val="24"/>
          <w:szCs w:val="24"/>
        </w:rPr>
        <w:t>,</w:t>
      </w:r>
      <w:r w:rsidRPr="00331897">
        <w:rPr>
          <w:rFonts w:asciiTheme="majorHAnsi" w:hAnsiTheme="majorHAnsi" w:cs="Dutch801BT-Roman"/>
          <w:sz w:val="24"/>
          <w:szCs w:val="24"/>
        </w:rPr>
        <w:t xml:space="preserve"> C</w:t>
      </w:r>
      <w:r w:rsidR="00C24372">
        <w:rPr>
          <w:rFonts w:asciiTheme="majorHAnsi" w:hAnsiTheme="majorHAnsi" w:cs="Dutch801BT-Roman"/>
          <w:sz w:val="24"/>
          <w:szCs w:val="24"/>
        </w:rPr>
        <w:t>.</w:t>
      </w:r>
      <w:r w:rsidRPr="00331897">
        <w:rPr>
          <w:rFonts w:asciiTheme="majorHAnsi" w:hAnsiTheme="majorHAnsi" w:cs="Dutch801BT-Roman"/>
          <w:sz w:val="24"/>
          <w:szCs w:val="24"/>
        </w:rPr>
        <w:t>W</w:t>
      </w:r>
      <w:r w:rsidR="00C24372">
        <w:rPr>
          <w:rFonts w:asciiTheme="majorHAnsi" w:hAnsiTheme="majorHAnsi" w:cs="Dutch801BT-Roman"/>
          <w:sz w:val="24"/>
          <w:szCs w:val="24"/>
        </w:rPr>
        <w:t>.</w:t>
      </w:r>
      <w:r w:rsidRPr="00331897">
        <w:rPr>
          <w:rFonts w:asciiTheme="majorHAnsi" w:hAnsiTheme="majorHAnsi" w:cs="Dutch801BT-Roman"/>
          <w:sz w:val="24"/>
          <w:szCs w:val="24"/>
        </w:rPr>
        <w:t>,</w:t>
      </w:r>
      <w:r w:rsidR="00C24372">
        <w:rPr>
          <w:rFonts w:asciiTheme="majorHAnsi" w:hAnsiTheme="majorHAnsi" w:cs="Dutch801BT-Roman"/>
          <w:sz w:val="24"/>
          <w:szCs w:val="24"/>
        </w:rPr>
        <w:t xml:space="preserve"> &amp;</w:t>
      </w:r>
      <w:r w:rsidRPr="00331897">
        <w:rPr>
          <w:rFonts w:asciiTheme="majorHAnsi" w:hAnsiTheme="majorHAnsi" w:cs="Dutch801BT-Roman"/>
          <w:sz w:val="24"/>
          <w:szCs w:val="24"/>
        </w:rPr>
        <w:t xml:space="preserve"> </w:t>
      </w:r>
      <w:proofErr w:type="spellStart"/>
      <w:r w:rsidRPr="00331897">
        <w:rPr>
          <w:rFonts w:asciiTheme="majorHAnsi" w:hAnsiTheme="majorHAnsi" w:cs="Dutch801BT-Roman"/>
          <w:sz w:val="24"/>
          <w:szCs w:val="24"/>
        </w:rPr>
        <w:t>Wurtz</w:t>
      </w:r>
      <w:proofErr w:type="spellEnd"/>
      <w:r w:rsidR="00C24372">
        <w:rPr>
          <w:rFonts w:asciiTheme="majorHAnsi" w:hAnsiTheme="majorHAnsi" w:cs="Dutch801BT-Roman"/>
          <w:sz w:val="24"/>
          <w:szCs w:val="24"/>
        </w:rPr>
        <w:t>,</w:t>
      </w:r>
      <w:r w:rsidRPr="00331897">
        <w:rPr>
          <w:rFonts w:asciiTheme="majorHAnsi" w:hAnsiTheme="majorHAnsi" w:cs="Dutch801BT-Roman"/>
          <w:sz w:val="24"/>
          <w:szCs w:val="24"/>
        </w:rPr>
        <w:t xml:space="preserve"> R</w:t>
      </w:r>
      <w:r w:rsidR="00C24372">
        <w:rPr>
          <w:rFonts w:asciiTheme="majorHAnsi" w:hAnsiTheme="majorHAnsi" w:cs="Dutch801BT-Roman"/>
          <w:sz w:val="24"/>
          <w:szCs w:val="24"/>
        </w:rPr>
        <w:t>.</w:t>
      </w:r>
      <w:r w:rsidRPr="00331897">
        <w:rPr>
          <w:rFonts w:asciiTheme="majorHAnsi" w:hAnsiTheme="majorHAnsi" w:cs="Dutch801BT-Roman"/>
          <w:sz w:val="24"/>
          <w:szCs w:val="24"/>
        </w:rPr>
        <w:t>H</w:t>
      </w:r>
      <w:r w:rsidR="00C24372">
        <w:rPr>
          <w:rFonts w:asciiTheme="majorHAnsi" w:hAnsiTheme="majorHAnsi" w:cs="Dutch801BT-Roman"/>
          <w:sz w:val="24"/>
          <w:szCs w:val="24"/>
        </w:rPr>
        <w:t>.</w:t>
      </w:r>
      <w:r w:rsidRPr="00331897">
        <w:rPr>
          <w:rFonts w:asciiTheme="majorHAnsi" w:hAnsiTheme="majorHAnsi" w:cs="Dutch801BT-Roman"/>
          <w:sz w:val="24"/>
          <w:szCs w:val="24"/>
        </w:rPr>
        <w:t xml:space="preserve"> (1977)</w:t>
      </w:r>
      <w:r w:rsidR="00C24372">
        <w:rPr>
          <w:rFonts w:asciiTheme="majorHAnsi" w:hAnsiTheme="majorHAnsi" w:cs="Dutch801BT-Roman"/>
          <w:sz w:val="24"/>
          <w:szCs w:val="24"/>
        </w:rPr>
        <w:t xml:space="preserve"> Role of striate cortex and superior </w:t>
      </w:r>
      <w:proofErr w:type="spellStart"/>
      <w:r w:rsidR="00C24372">
        <w:rPr>
          <w:rFonts w:asciiTheme="majorHAnsi" w:hAnsiTheme="majorHAnsi" w:cs="Dutch801BT-Roman"/>
          <w:sz w:val="24"/>
          <w:szCs w:val="24"/>
        </w:rPr>
        <w:t>colliculus</w:t>
      </w:r>
      <w:proofErr w:type="spellEnd"/>
      <w:r w:rsidR="00C24372">
        <w:rPr>
          <w:rFonts w:asciiTheme="majorHAnsi" w:hAnsiTheme="majorHAnsi" w:cs="Dutch801BT-Roman"/>
          <w:sz w:val="24"/>
          <w:szCs w:val="24"/>
        </w:rPr>
        <w:t xml:space="preserve"> in visual guidance of saccadic eye movements in monkeys.</w:t>
      </w:r>
      <w:r w:rsidRPr="00331897">
        <w:rPr>
          <w:rFonts w:asciiTheme="majorHAnsi" w:hAnsiTheme="majorHAnsi" w:cs="Dutch801BT-Roman"/>
          <w:sz w:val="24"/>
          <w:szCs w:val="24"/>
        </w:rPr>
        <w:t xml:space="preserve"> </w:t>
      </w:r>
      <w:r w:rsidRPr="00331897">
        <w:rPr>
          <w:rFonts w:asciiTheme="majorHAnsi" w:hAnsiTheme="majorHAnsi" w:cs="Dutch801BT-Italic"/>
          <w:i/>
          <w:iCs/>
          <w:sz w:val="24"/>
          <w:szCs w:val="24"/>
        </w:rPr>
        <w:t>J</w:t>
      </w:r>
      <w:r w:rsidR="00C24372">
        <w:rPr>
          <w:rFonts w:asciiTheme="majorHAnsi" w:hAnsiTheme="majorHAnsi" w:cs="Dutch801BT-Italic"/>
          <w:i/>
          <w:iCs/>
          <w:sz w:val="24"/>
          <w:szCs w:val="24"/>
        </w:rPr>
        <w:t>ournal of</w:t>
      </w:r>
      <w:r w:rsidRPr="00331897">
        <w:rPr>
          <w:rFonts w:asciiTheme="majorHAnsi" w:hAnsiTheme="majorHAnsi" w:cs="Dutch801BT-Italic"/>
          <w:i/>
          <w:iCs/>
          <w:sz w:val="24"/>
          <w:szCs w:val="24"/>
        </w:rPr>
        <w:t xml:space="preserve"> Neurophysiol</w:t>
      </w:r>
      <w:r w:rsidR="00C24372">
        <w:rPr>
          <w:rFonts w:asciiTheme="majorHAnsi" w:hAnsiTheme="majorHAnsi" w:cs="Dutch801BT-Italic"/>
          <w:i/>
          <w:iCs/>
          <w:sz w:val="24"/>
          <w:szCs w:val="24"/>
        </w:rPr>
        <w:t>ogy</w:t>
      </w:r>
      <w:r w:rsidR="005B7B80">
        <w:rPr>
          <w:rFonts w:asciiTheme="majorHAnsi" w:hAnsiTheme="majorHAnsi" w:cs="Dutch801BT-Italic"/>
          <w:i/>
          <w:iCs/>
          <w:sz w:val="24"/>
          <w:szCs w:val="24"/>
        </w:rPr>
        <w:t>,</w:t>
      </w:r>
      <w:r w:rsidRPr="00331897">
        <w:rPr>
          <w:rFonts w:asciiTheme="majorHAnsi" w:hAnsiTheme="majorHAnsi" w:cs="Dutch801BT-Italic"/>
          <w:i/>
          <w:iCs/>
          <w:sz w:val="24"/>
          <w:szCs w:val="24"/>
        </w:rPr>
        <w:t xml:space="preserve"> </w:t>
      </w:r>
      <w:r w:rsidR="00C24372">
        <w:rPr>
          <w:rFonts w:asciiTheme="majorHAnsi" w:hAnsiTheme="majorHAnsi" w:cs="Dutch801BT-Roman"/>
          <w:sz w:val="24"/>
          <w:szCs w:val="24"/>
        </w:rPr>
        <w:t xml:space="preserve">40, </w:t>
      </w:r>
      <w:r w:rsidRPr="00331897">
        <w:rPr>
          <w:rFonts w:asciiTheme="majorHAnsi" w:hAnsiTheme="majorHAnsi" w:cs="Dutch801BT-Roman"/>
          <w:sz w:val="24"/>
          <w:szCs w:val="24"/>
        </w:rPr>
        <w:t>74–94.</w:t>
      </w:r>
    </w:p>
    <w:p w:rsidR="00E576A3" w:rsidRDefault="00E576A3" w:rsidP="00CB0AB4">
      <w:pPr>
        <w:spacing w:line="480" w:lineRule="auto"/>
        <w:rPr>
          <w:rFonts w:asciiTheme="majorHAnsi" w:hAnsiTheme="majorHAnsi"/>
          <w:sz w:val="24"/>
          <w:szCs w:val="24"/>
        </w:rPr>
      </w:pPr>
      <w:r>
        <w:rPr>
          <w:rFonts w:asciiTheme="majorHAnsi" w:hAnsiTheme="majorHAnsi"/>
          <w:sz w:val="24"/>
          <w:szCs w:val="24"/>
        </w:rPr>
        <w:t xml:space="preserve">Moore, T., Rodman, H.R., </w:t>
      </w:r>
      <w:proofErr w:type="spellStart"/>
      <w:r>
        <w:rPr>
          <w:rFonts w:asciiTheme="majorHAnsi" w:hAnsiTheme="majorHAnsi"/>
          <w:sz w:val="24"/>
          <w:szCs w:val="24"/>
        </w:rPr>
        <w:t>Repp</w:t>
      </w:r>
      <w:proofErr w:type="spellEnd"/>
      <w:r>
        <w:rPr>
          <w:rFonts w:asciiTheme="majorHAnsi" w:hAnsiTheme="majorHAnsi"/>
          <w:sz w:val="24"/>
          <w:szCs w:val="24"/>
        </w:rPr>
        <w:t xml:space="preserve">, A.B., &amp; Gross, C.G. (1995). Localization of visual stimuli after striate cortex damage in monkeys: Parallels with human </w:t>
      </w:r>
      <w:proofErr w:type="spellStart"/>
      <w:r>
        <w:rPr>
          <w:rFonts w:asciiTheme="majorHAnsi" w:hAnsiTheme="majorHAnsi"/>
          <w:sz w:val="24"/>
          <w:szCs w:val="24"/>
        </w:rPr>
        <w:t>blindsight</w:t>
      </w:r>
      <w:proofErr w:type="spellEnd"/>
      <w:r>
        <w:rPr>
          <w:rFonts w:asciiTheme="majorHAnsi" w:hAnsiTheme="majorHAnsi"/>
          <w:sz w:val="24"/>
          <w:szCs w:val="24"/>
        </w:rPr>
        <w:t xml:space="preserve">. </w:t>
      </w:r>
      <w:r w:rsidRPr="008A448D">
        <w:rPr>
          <w:rFonts w:asciiTheme="majorHAnsi" w:hAnsiTheme="majorHAnsi"/>
          <w:i/>
          <w:sz w:val="24"/>
          <w:szCs w:val="24"/>
        </w:rPr>
        <w:t>Proceedings of the National Academy of Sciences of the U.S.A</w:t>
      </w:r>
      <w:r>
        <w:rPr>
          <w:rFonts w:asciiTheme="majorHAnsi" w:hAnsiTheme="majorHAnsi"/>
          <w:sz w:val="24"/>
          <w:szCs w:val="24"/>
        </w:rPr>
        <w:t>, 92, 8215-8218.</w:t>
      </w:r>
    </w:p>
    <w:p w:rsidR="00CB0AB4" w:rsidRPr="000C02D9" w:rsidRDefault="00CB0AB4" w:rsidP="0075571A">
      <w:pPr>
        <w:spacing w:line="480" w:lineRule="auto"/>
        <w:rPr>
          <w:rFonts w:asciiTheme="majorHAnsi" w:hAnsiTheme="majorHAnsi"/>
          <w:color w:val="F79646" w:themeColor="accent6"/>
          <w:sz w:val="24"/>
          <w:szCs w:val="24"/>
        </w:rPr>
      </w:pPr>
      <w:proofErr w:type="spellStart"/>
      <w:r w:rsidRPr="000C02D9">
        <w:rPr>
          <w:rFonts w:asciiTheme="majorHAnsi" w:hAnsiTheme="majorHAnsi"/>
          <w:color w:val="F79646" w:themeColor="accent6"/>
          <w:sz w:val="24"/>
          <w:szCs w:val="24"/>
        </w:rPr>
        <w:t>Morvan,C</w:t>
      </w:r>
      <w:proofErr w:type="spellEnd"/>
      <w:r w:rsidRPr="000C02D9">
        <w:rPr>
          <w:rFonts w:asciiTheme="majorHAnsi" w:hAnsiTheme="majorHAnsi"/>
          <w:color w:val="F79646" w:themeColor="accent6"/>
          <w:sz w:val="24"/>
          <w:szCs w:val="24"/>
        </w:rPr>
        <w:t xml:space="preserve">., &amp; Maloney, L.T. (2012). Human visual search does not maximize the post-saccadic probability of identifying targets. </w:t>
      </w:r>
      <w:proofErr w:type="spellStart"/>
      <w:r w:rsidRPr="000C02D9">
        <w:rPr>
          <w:rFonts w:asciiTheme="majorHAnsi" w:hAnsiTheme="majorHAnsi" w:cs="ACGAK N+ Minion"/>
          <w:i/>
          <w:iCs/>
          <w:color w:val="F79646" w:themeColor="accent6"/>
          <w:sz w:val="24"/>
          <w:szCs w:val="24"/>
        </w:rPr>
        <w:t>PLoS</w:t>
      </w:r>
      <w:proofErr w:type="spellEnd"/>
      <w:r w:rsidRPr="000C02D9">
        <w:rPr>
          <w:rFonts w:asciiTheme="majorHAnsi" w:hAnsiTheme="majorHAnsi" w:cs="ACGAK N+ Minion"/>
          <w:i/>
          <w:iCs/>
          <w:color w:val="F79646" w:themeColor="accent6"/>
          <w:sz w:val="24"/>
          <w:szCs w:val="24"/>
        </w:rPr>
        <w:t xml:space="preserve"> Computational Biology, </w:t>
      </w:r>
      <w:r w:rsidRPr="000C02D9">
        <w:rPr>
          <w:rFonts w:asciiTheme="majorHAnsi" w:hAnsiTheme="majorHAnsi"/>
          <w:color w:val="F79646" w:themeColor="accent6"/>
          <w:sz w:val="24"/>
          <w:szCs w:val="24"/>
        </w:rPr>
        <w:t>8,</w:t>
      </w:r>
      <w:r w:rsidRPr="000C02D9">
        <w:rPr>
          <w:rFonts w:ascii="inherit" w:hAnsi="inherit" w:cs="Arial"/>
          <w:color w:val="F79646" w:themeColor="accent6"/>
          <w:sz w:val="20"/>
          <w:szCs w:val="20"/>
        </w:rPr>
        <w:t xml:space="preserve"> </w:t>
      </w:r>
      <w:r w:rsidRPr="000C02D9">
        <w:rPr>
          <w:rFonts w:asciiTheme="majorHAnsi" w:hAnsiTheme="majorHAnsi" w:cs="Arial"/>
          <w:color w:val="F79646" w:themeColor="accent6"/>
          <w:sz w:val="24"/>
          <w:szCs w:val="24"/>
        </w:rPr>
        <w:t>DOI: 10.1371/journal.pcbi.1002342</w:t>
      </w:r>
      <w:r w:rsidRPr="000C02D9">
        <w:rPr>
          <w:rFonts w:asciiTheme="majorHAnsi" w:hAnsiTheme="majorHAnsi"/>
          <w:color w:val="F79646" w:themeColor="accent6"/>
          <w:sz w:val="24"/>
          <w:szCs w:val="24"/>
        </w:rPr>
        <w:t xml:space="preserve"> .</w:t>
      </w:r>
    </w:p>
    <w:p w:rsidR="00E808B0" w:rsidRDefault="00E808B0" w:rsidP="00D1715C">
      <w:pPr>
        <w:spacing w:line="480" w:lineRule="auto"/>
        <w:rPr>
          <w:rFonts w:asciiTheme="majorHAnsi" w:hAnsiTheme="majorHAnsi"/>
          <w:sz w:val="24"/>
          <w:szCs w:val="24"/>
        </w:rPr>
      </w:pPr>
      <w:proofErr w:type="spellStart"/>
      <w:r w:rsidRPr="003515C0">
        <w:rPr>
          <w:rFonts w:asciiTheme="majorHAnsi" w:hAnsiTheme="majorHAnsi"/>
          <w:sz w:val="24"/>
          <w:szCs w:val="24"/>
        </w:rPr>
        <w:t>Najemnik</w:t>
      </w:r>
      <w:proofErr w:type="spellEnd"/>
      <w:r w:rsidRPr="003515C0">
        <w:rPr>
          <w:rFonts w:asciiTheme="majorHAnsi" w:hAnsiTheme="majorHAnsi"/>
          <w:sz w:val="24"/>
          <w:szCs w:val="24"/>
        </w:rPr>
        <w:t>, J.</w:t>
      </w:r>
      <w:r w:rsidR="00555DA6">
        <w:rPr>
          <w:rFonts w:asciiTheme="majorHAnsi" w:hAnsiTheme="majorHAnsi"/>
          <w:sz w:val="24"/>
          <w:szCs w:val="24"/>
        </w:rPr>
        <w:t>, &amp;</w:t>
      </w:r>
      <w:r w:rsidRPr="003515C0">
        <w:rPr>
          <w:rFonts w:asciiTheme="majorHAnsi" w:hAnsiTheme="majorHAnsi"/>
          <w:sz w:val="24"/>
          <w:szCs w:val="24"/>
        </w:rPr>
        <w:t xml:space="preserve"> </w:t>
      </w:r>
      <w:proofErr w:type="spellStart"/>
      <w:r w:rsidRPr="003515C0">
        <w:rPr>
          <w:rFonts w:asciiTheme="majorHAnsi" w:hAnsiTheme="majorHAnsi"/>
          <w:sz w:val="24"/>
          <w:szCs w:val="24"/>
        </w:rPr>
        <w:t>Geisler</w:t>
      </w:r>
      <w:proofErr w:type="spellEnd"/>
      <w:r w:rsidRPr="003515C0">
        <w:rPr>
          <w:rFonts w:asciiTheme="majorHAnsi" w:hAnsiTheme="majorHAnsi"/>
          <w:sz w:val="24"/>
          <w:szCs w:val="24"/>
        </w:rPr>
        <w:t>, W.S.</w:t>
      </w:r>
      <w:r w:rsidR="005B7B80">
        <w:rPr>
          <w:rFonts w:asciiTheme="majorHAnsi" w:hAnsiTheme="majorHAnsi"/>
          <w:sz w:val="24"/>
          <w:szCs w:val="24"/>
        </w:rPr>
        <w:t xml:space="preserve"> </w:t>
      </w:r>
      <w:r w:rsidRPr="003515C0">
        <w:rPr>
          <w:rFonts w:asciiTheme="majorHAnsi" w:hAnsiTheme="majorHAnsi"/>
          <w:sz w:val="24"/>
          <w:szCs w:val="24"/>
        </w:rPr>
        <w:t>(2005)</w:t>
      </w:r>
      <w:r w:rsidR="00555DA6">
        <w:rPr>
          <w:rFonts w:asciiTheme="majorHAnsi" w:hAnsiTheme="majorHAnsi"/>
          <w:sz w:val="24"/>
          <w:szCs w:val="24"/>
        </w:rPr>
        <w:t>.</w:t>
      </w:r>
      <w:r w:rsidRPr="003515C0">
        <w:rPr>
          <w:rFonts w:asciiTheme="majorHAnsi" w:hAnsiTheme="majorHAnsi"/>
          <w:sz w:val="24"/>
          <w:szCs w:val="24"/>
        </w:rPr>
        <w:t xml:space="preserve">  Optimal eye movement strategies in visual search. </w:t>
      </w:r>
      <w:r w:rsidRPr="003515C0">
        <w:rPr>
          <w:rFonts w:asciiTheme="majorHAnsi" w:hAnsiTheme="majorHAnsi"/>
          <w:i/>
          <w:sz w:val="24"/>
          <w:szCs w:val="24"/>
        </w:rPr>
        <w:t>Nature</w:t>
      </w:r>
      <w:r w:rsidRPr="003515C0">
        <w:rPr>
          <w:rFonts w:asciiTheme="majorHAnsi" w:hAnsiTheme="majorHAnsi"/>
          <w:sz w:val="24"/>
          <w:szCs w:val="24"/>
        </w:rPr>
        <w:t>, 434, 387-391.</w:t>
      </w:r>
    </w:p>
    <w:p w:rsidR="00E808B0" w:rsidRDefault="00E808B0" w:rsidP="00D1715C">
      <w:pPr>
        <w:spacing w:line="480" w:lineRule="auto"/>
        <w:rPr>
          <w:rFonts w:asciiTheme="majorHAnsi" w:hAnsiTheme="majorHAnsi"/>
          <w:sz w:val="24"/>
          <w:szCs w:val="24"/>
        </w:rPr>
      </w:pPr>
      <w:proofErr w:type="spellStart"/>
      <w:r w:rsidRPr="003515C0">
        <w:rPr>
          <w:rFonts w:asciiTheme="majorHAnsi" w:hAnsiTheme="majorHAnsi"/>
          <w:sz w:val="24"/>
          <w:szCs w:val="24"/>
        </w:rPr>
        <w:t>Najemnik</w:t>
      </w:r>
      <w:proofErr w:type="spellEnd"/>
      <w:r w:rsidRPr="003515C0">
        <w:rPr>
          <w:rFonts w:asciiTheme="majorHAnsi" w:hAnsiTheme="majorHAnsi"/>
          <w:sz w:val="24"/>
          <w:szCs w:val="24"/>
        </w:rPr>
        <w:t>, J.</w:t>
      </w:r>
      <w:r w:rsidR="00555DA6">
        <w:rPr>
          <w:rFonts w:asciiTheme="majorHAnsi" w:hAnsiTheme="majorHAnsi"/>
          <w:sz w:val="24"/>
          <w:szCs w:val="24"/>
        </w:rPr>
        <w:t>,</w:t>
      </w:r>
      <w:r w:rsidRPr="003515C0">
        <w:rPr>
          <w:rFonts w:asciiTheme="majorHAnsi" w:hAnsiTheme="majorHAnsi"/>
          <w:sz w:val="24"/>
          <w:szCs w:val="24"/>
        </w:rPr>
        <w:t xml:space="preserve"> &amp; </w:t>
      </w:r>
      <w:proofErr w:type="spellStart"/>
      <w:r w:rsidRPr="003515C0">
        <w:rPr>
          <w:rFonts w:asciiTheme="majorHAnsi" w:hAnsiTheme="majorHAnsi"/>
          <w:sz w:val="24"/>
          <w:szCs w:val="24"/>
        </w:rPr>
        <w:t>Geisler</w:t>
      </w:r>
      <w:proofErr w:type="spellEnd"/>
      <w:r w:rsidRPr="003515C0">
        <w:rPr>
          <w:rFonts w:asciiTheme="majorHAnsi" w:hAnsiTheme="majorHAnsi"/>
          <w:sz w:val="24"/>
          <w:szCs w:val="24"/>
        </w:rPr>
        <w:t>, W.S.</w:t>
      </w:r>
      <w:r w:rsidR="005B7B80">
        <w:rPr>
          <w:rFonts w:asciiTheme="majorHAnsi" w:hAnsiTheme="majorHAnsi"/>
          <w:sz w:val="24"/>
          <w:szCs w:val="24"/>
        </w:rPr>
        <w:t xml:space="preserve"> </w:t>
      </w:r>
      <w:r w:rsidRPr="003515C0">
        <w:rPr>
          <w:rFonts w:asciiTheme="majorHAnsi" w:hAnsiTheme="majorHAnsi"/>
          <w:sz w:val="24"/>
          <w:szCs w:val="24"/>
        </w:rPr>
        <w:t>(2008)</w:t>
      </w:r>
      <w:r w:rsidR="00555DA6">
        <w:rPr>
          <w:rFonts w:asciiTheme="majorHAnsi" w:hAnsiTheme="majorHAnsi"/>
          <w:sz w:val="24"/>
          <w:szCs w:val="24"/>
        </w:rPr>
        <w:t>.</w:t>
      </w:r>
      <w:r w:rsidRPr="003515C0">
        <w:rPr>
          <w:rFonts w:asciiTheme="majorHAnsi" w:hAnsiTheme="majorHAnsi"/>
          <w:sz w:val="24"/>
          <w:szCs w:val="24"/>
        </w:rPr>
        <w:t xml:space="preserve"> Eye movement statistics in humans are consistent with an optimal search strategy. </w:t>
      </w:r>
      <w:r w:rsidRPr="003515C0">
        <w:rPr>
          <w:rFonts w:asciiTheme="majorHAnsi" w:hAnsiTheme="majorHAnsi"/>
          <w:i/>
          <w:sz w:val="24"/>
          <w:szCs w:val="24"/>
        </w:rPr>
        <w:t>Journal of  Vision</w:t>
      </w:r>
      <w:r w:rsidR="00BF79B7">
        <w:rPr>
          <w:rFonts w:asciiTheme="majorHAnsi" w:hAnsiTheme="majorHAnsi"/>
          <w:sz w:val="24"/>
          <w:szCs w:val="24"/>
        </w:rPr>
        <w:t>,</w:t>
      </w:r>
      <w:r w:rsidRPr="003515C0">
        <w:rPr>
          <w:rFonts w:asciiTheme="majorHAnsi" w:hAnsiTheme="majorHAnsi"/>
          <w:sz w:val="24"/>
          <w:szCs w:val="24"/>
        </w:rPr>
        <w:t xml:space="preserve"> 8(3),</w:t>
      </w:r>
      <w:r w:rsidR="005B7B80">
        <w:rPr>
          <w:rFonts w:asciiTheme="majorHAnsi" w:hAnsiTheme="majorHAnsi"/>
          <w:sz w:val="24"/>
          <w:szCs w:val="24"/>
        </w:rPr>
        <w:t xml:space="preserve"> </w:t>
      </w:r>
      <w:r w:rsidRPr="003515C0">
        <w:rPr>
          <w:rFonts w:asciiTheme="majorHAnsi" w:hAnsiTheme="majorHAnsi"/>
          <w:sz w:val="24"/>
          <w:szCs w:val="24"/>
        </w:rPr>
        <w:t>1-14.</w:t>
      </w:r>
    </w:p>
    <w:p w:rsidR="00E808B0" w:rsidRDefault="00E808B0" w:rsidP="00D1715C">
      <w:pPr>
        <w:spacing w:line="480" w:lineRule="auto"/>
        <w:rPr>
          <w:rFonts w:asciiTheme="majorHAnsi" w:hAnsiTheme="majorHAnsi"/>
          <w:sz w:val="24"/>
          <w:szCs w:val="24"/>
        </w:rPr>
      </w:pPr>
      <w:proofErr w:type="spellStart"/>
      <w:r w:rsidRPr="003515C0">
        <w:rPr>
          <w:rFonts w:asciiTheme="majorHAnsi" w:hAnsiTheme="majorHAnsi"/>
          <w:sz w:val="24"/>
          <w:szCs w:val="24"/>
        </w:rPr>
        <w:lastRenderedPageBreak/>
        <w:t>Neider</w:t>
      </w:r>
      <w:proofErr w:type="spellEnd"/>
      <w:r w:rsidRPr="003515C0">
        <w:rPr>
          <w:rFonts w:asciiTheme="majorHAnsi" w:hAnsiTheme="majorHAnsi"/>
          <w:sz w:val="24"/>
          <w:szCs w:val="24"/>
        </w:rPr>
        <w:t>, M.B.</w:t>
      </w:r>
      <w:r w:rsidR="00555DA6">
        <w:rPr>
          <w:rFonts w:asciiTheme="majorHAnsi" w:hAnsiTheme="majorHAnsi"/>
          <w:sz w:val="24"/>
          <w:szCs w:val="24"/>
        </w:rPr>
        <w:t>,</w:t>
      </w:r>
      <w:r w:rsidRPr="003515C0">
        <w:rPr>
          <w:rFonts w:asciiTheme="majorHAnsi" w:hAnsiTheme="majorHAnsi"/>
          <w:sz w:val="24"/>
          <w:szCs w:val="24"/>
        </w:rPr>
        <w:t xml:space="preserve"> &amp; </w:t>
      </w:r>
      <w:proofErr w:type="spellStart"/>
      <w:r w:rsidRPr="003515C0">
        <w:rPr>
          <w:rFonts w:asciiTheme="majorHAnsi" w:hAnsiTheme="majorHAnsi"/>
          <w:sz w:val="24"/>
          <w:szCs w:val="24"/>
        </w:rPr>
        <w:t>Zelinsky</w:t>
      </w:r>
      <w:proofErr w:type="spellEnd"/>
      <w:r w:rsidRPr="003515C0">
        <w:rPr>
          <w:rFonts w:asciiTheme="majorHAnsi" w:hAnsiTheme="majorHAnsi"/>
          <w:sz w:val="24"/>
          <w:szCs w:val="24"/>
        </w:rPr>
        <w:t>, G.J.</w:t>
      </w:r>
      <w:r w:rsidR="005B7B80">
        <w:rPr>
          <w:rFonts w:asciiTheme="majorHAnsi" w:hAnsiTheme="majorHAnsi"/>
          <w:sz w:val="24"/>
          <w:szCs w:val="24"/>
        </w:rPr>
        <w:t xml:space="preserve"> </w:t>
      </w:r>
      <w:r w:rsidRPr="003515C0">
        <w:rPr>
          <w:rFonts w:asciiTheme="majorHAnsi" w:hAnsiTheme="majorHAnsi"/>
          <w:sz w:val="24"/>
          <w:szCs w:val="24"/>
        </w:rPr>
        <w:t>(2006)</w:t>
      </w:r>
      <w:r w:rsidR="00555DA6">
        <w:rPr>
          <w:rFonts w:asciiTheme="majorHAnsi" w:hAnsiTheme="majorHAnsi"/>
          <w:sz w:val="24"/>
          <w:szCs w:val="24"/>
        </w:rPr>
        <w:t>.</w:t>
      </w:r>
      <w:r w:rsidRPr="003515C0">
        <w:rPr>
          <w:rFonts w:asciiTheme="majorHAnsi" w:hAnsiTheme="majorHAnsi"/>
          <w:sz w:val="24"/>
          <w:szCs w:val="24"/>
        </w:rPr>
        <w:t xml:space="preserve"> Scene context guides eye movements during visual search. </w:t>
      </w:r>
      <w:r w:rsidRPr="003515C0">
        <w:rPr>
          <w:rFonts w:asciiTheme="majorHAnsi" w:hAnsiTheme="majorHAnsi"/>
          <w:i/>
          <w:sz w:val="24"/>
          <w:szCs w:val="24"/>
        </w:rPr>
        <w:t>Vision Research</w:t>
      </w:r>
      <w:r w:rsidRPr="003515C0">
        <w:rPr>
          <w:rFonts w:asciiTheme="majorHAnsi" w:hAnsiTheme="majorHAnsi"/>
          <w:sz w:val="24"/>
          <w:szCs w:val="24"/>
        </w:rPr>
        <w:t>, 46, 614-621.</w:t>
      </w:r>
    </w:p>
    <w:p w:rsidR="008C76C7" w:rsidRPr="003515C0" w:rsidRDefault="008C76C7" w:rsidP="00D1715C">
      <w:pPr>
        <w:spacing w:line="480" w:lineRule="auto"/>
        <w:jc w:val="both"/>
        <w:rPr>
          <w:rFonts w:asciiTheme="majorHAnsi" w:hAnsiTheme="majorHAnsi"/>
          <w:sz w:val="24"/>
          <w:szCs w:val="24"/>
        </w:rPr>
      </w:pPr>
      <w:proofErr w:type="spellStart"/>
      <w:r w:rsidRPr="006765B6">
        <w:rPr>
          <w:rFonts w:asciiTheme="majorHAnsi" w:hAnsiTheme="majorHAnsi"/>
          <w:sz w:val="24"/>
          <w:szCs w:val="24"/>
        </w:rPr>
        <w:t>Pambakian</w:t>
      </w:r>
      <w:proofErr w:type="spellEnd"/>
      <w:r w:rsidRPr="006765B6">
        <w:rPr>
          <w:rFonts w:asciiTheme="majorHAnsi" w:hAnsiTheme="majorHAnsi"/>
          <w:sz w:val="24"/>
          <w:szCs w:val="24"/>
        </w:rPr>
        <w:t xml:space="preserve">, A.L., Wooding, D.S., </w:t>
      </w:r>
      <w:proofErr w:type="spellStart"/>
      <w:r w:rsidRPr="006765B6">
        <w:rPr>
          <w:rFonts w:asciiTheme="majorHAnsi" w:hAnsiTheme="majorHAnsi"/>
          <w:sz w:val="24"/>
          <w:szCs w:val="24"/>
        </w:rPr>
        <w:t>Morland</w:t>
      </w:r>
      <w:proofErr w:type="spellEnd"/>
      <w:r w:rsidRPr="006765B6">
        <w:rPr>
          <w:rFonts w:asciiTheme="majorHAnsi" w:hAnsiTheme="majorHAnsi"/>
          <w:sz w:val="24"/>
          <w:szCs w:val="24"/>
        </w:rPr>
        <w:t>, A.B., Kennard, C.</w:t>
      </w:r>
      <w:r w:rsidR="00555DA6">
        <w:rPr>
          <w:rFonts w:asciiTheme="majorHAnsi" w:hAnsiTheme="majorHAnsi"/>
          <w:sz w:val="24"/>
          <w:szCs w:val="24"/>
        </w:rPr>
        <w:t>, &amp;</w:t>
      </w:r>
      <w:r w:rsidRPr="006765B6">
        <w:rPr>
          <w:rFonts w:asciiTheme="majorHAnsi" w:hAnsiTheme="majorHAnsi"/>
          <w:sz w:val="24"/>
          <w:szCs w:val="24"/>
        </w:rPr>
        <w:t xml:space="preserve"> </w:t>
      </w:r>
      <w:proofErr w:type="spellStart"/>
      <w:r w:rsidRPr="006765B6">
        <w:rPr>
          <w:rFonts w:asciiTheme="majorHAnsi" w:hAnsiTheme="majorHAnsi"/>
          <w:sz w:val="24"/>
          <w:szCs w:val="24"/>
        </w:rPr>
        <w:t>Mannan</w:t>
      </w:r>
      <w:proofErr w:type="spellEnd"/>
      <w:r w:rsidRPr="006765B6">
        <w:rPr>
          <w:rFonts w:asciiTheme="majorHAnsi" w:hAnsiTheme="majorHAnsi"/>
          <w:sz w:val="24"/>
          <w:szCs w:val="24"/>
        </w:rPr>
        <w:t>, S.K.</w:t>
      </w:r>
      <w:r w:rsidR="005B7B80">
        <w:rPr>
          <w:rFonts w:asciiTheme="majorHAnsi" w:hAnsiTheme="majorHAnsi"/>
          <w:sz w:val="24"/>
          <w:szCs w:val="24"/>
        </w:rPr>
        <w:t xml:space="preserve"> </w:t>
      </w:r>
      <w:r w:rsidRPr="006765B6">
        <w:rPr>
          <w:rFonts w:asciiTheme="majorHAnsi" w:hAnsiTheme="majorHAnsi"/>
          <w:sz w:val="24"/>
          <w:szCs w:val="24"/>
        </w:rPr>
        <w:t xml:space="preserve">(2000). Scanning the visual world: a study of patients with homonymous </w:t>
      </w:r>
      <w:proofErr w:type="spellStart"/>
      <w:r w:rsidRPr="006765B6">
        <w:rPr>
          <w:rFonts w:asciiTheme="majorHAnsi" w:hAnsiTheme="majorHAnsi"/>
          <w:sz w:val="24"/>
          <w:szCs w:val="24"/>
        </w:rPr>
        <w:t>hemianopia</w:t>
      </w:r>
      <w:proofErr w:type="spellEnd"/>
      <w:r w:rsidRPr="006765B6">
        <w:rPr>
          <w:rFonts w:asciiTheme="majorHAnsi" w:hAnsiTheme="majorHAnsi"/>
          <w:sz w:val="24"/>
          <w:szCs w:val="24"/>
        </w:rPr>
        <w:t xml:space="preserve">. </w:t>
      </w:r>
      <w:r w:rsidRPr="006765B6">
        <w:rPr>
          <w:rFonts w:asciiTheme="majorHAnsi" w:hAnsiTheme="majorHAnsi"/>
          <w:i/>
          <w:sz w:val="24"/>
          <w:szCs w:val="24"/>
        </w:rPr>
        <w:t>Journal of Neurology, Neurosurgery and Psychiatry</w:t>
      </w:r>
      <w:r w:rsidR="005B7B80">
        <w:rPr>
          <w:rFonts w:asciiTheme="majorHAnsi" w:hAnsiTheme="majorHAnsi"/>
          <w:i/>
          <w:sz w:val="24"/>
          <w:szCs w:val="24"/>
        </w:rPr>
        <w:t xml:space="preserve">, </w:t>
      </w:r>
      <w:r w:rsidRPr="006765B6">
        <w:rPr>
          <w:rFonts w:asciiTheme="majorHAnsi" w:hAnsiTheme="majorHAnsi"/>
          <w:sz w:val="24"/>
          <w:szCs w:val="24"/>
        </w:rPr>
        <w:t xml:space="preserve"> 69, 751-759.</w:t>
      </w:r>
    </w:p>
    <w:p w:rsidR="00E808B0" w:rsidRDefault="00E808B0" w:rsidP="00D1715C">
      <w:pPr>
        <w:spacing w:line="480" w:lineRule="auto"/>
        <w:jc w:val="both"/>
        <w:rPr>
          <w:rFonts w:asciiTheme="majorHAnsi" w:hAnsiTheme="majorHAnsi"/>
          <w:sz w:val="24"/>
          <w:szCs w:val="24"/>
        </w:rPr>
      </w:pPr>
      <w:proofErr w:type="spellStart"/>
      <w:r w:rsidRPr="006765B6">
        <w:rPr>
          <w:rFonts w:asciiTheme="majorHAnsi" w:hAnsiTheme="majorHAnsi"/>
          <w:sz w:val="24"/>
          <w:szCs w:val="24"/>
        </w:rPr>
        <w:t>Pambakian</w:t>
      </w:r>
      <w:proofErr w:type="spellEnd"/>
      <w:r w:rsidRPr="006765B6">
        <w:rPr>
          <w:rFonts w:asciiTheme="majorHAnsi" w:hAnsiTheme="majorHAnsi"/>
          <w:sz w:val="24"/>
          <w:szCs w:val="24"/>
        </w:rPr>
        <w:t xml:space="preserve">, A.L.M.,  </w:t>
      </w:r>
      <w:proofErr w:type="spellStart"/>
      <w:r w:rsidRPr="006765B6">
        <w:rPr>
          <w:rFonts w:asciiTheme="majorHAnsi" w:hAnsiTheme="majorHAnsi"/>
          <w:sz w:val="24"/>
          <w:szCs w:val="24"/>
        </w:rPr>
        <w:t>Mannan</w:t>
      </w:r>
      <w:proofErr w:type="spellEnd"/>
      <w:r w:rsidRPr="006765B6">
        <w:rPr>
          <w:rFonts w:asciiTheme="majorHAnsi" w:hAnsiTheme="majorHAnsi"/>
          <w:sz w:val="24"/>
          <w:szCs w:val="24"/>
        </w:rPr>
        <w:t xml:space="preserve">, S.K., </w:t>
      </w:r>
      <w:proofErr w:type="spellStart"/>
      <w:r w:rsidRPr="006765B6">
        <w:rPr>
          <w:rFonts w:asciiTheme="majorHAnsi" w:hAnsiTheme="majorHAnsi"/>
          <w:sz w:val="24"/>
          <w:szCs w:val="24"/>
        </w:rPr>
        <w:t>Hodgson,T.L</w:t>
      </w:r>
      <w:proofErr w:type="spellEnd"/>
      <w:r w:rsidRPr="006765B6">
        <w:rPr>
          <w:rFonts w:asciiTheme="majorHAnsi" w:hAnsiTheme="majorHAnsi"/>
          <w:sz w:val="24"/>
          <w:szCs w:val="24"/>
        </w:rPr>
        <w:t xml:space="preserve">., &amp; </w:t>
      </w:r>
      <w:proofErr w:type="spellStart"/>
      <w:r w:rsidRPr="006765B6">
        <w:rPr>
          <w:rFonts w:asciiTheme="majorHAnsi" w:hAnsiTheme="majorHAnsi"/>
          <w:sz w:val="24"/>
          <w:szCs w:val="24"/>
        </w:rPr>
        <w:t>Kennard,C</w:t>
      </w:r>
      <w:proofErr w:type="spellEnd"/>
      <w:r w:rsidRPr="006765B6">
        <w:rPr>
          <w:rFonts w:asciiTheme="majorHAnsi" w:hAnsiTheme="majorHAnsi"/>
          <w:sz w:val="24"/>
          <w:szCs w:val="24"/>
        </w:rPr>
        <w:t xml:space="preserve">.( 2004). Saccadic visual search training: a treatment for patients with homonymous </w:t>
      </w:r>
      <w:proofErr w:type="spellStart"/>
      <w:r w:rsidRPr="006765B6">
        <w:rPr>
          <w:rFonts w:asciiTheme="majorHAnsi" w:hAnsiTheme="majorHAnsi"/>
          <w:sz w:val="24"/>
          <w:szCs w:val="24"/>
        </w:rPr>
        <w:t>hemianopia</w:t>
      </w:r>
      <w:proofErr w:type="spellEnd"/>
      <w:r w:rsidRPr="006765B6">
        <w:rPr>
          <w:rFonts w:asciiTheme="majorHAnsi" w:hAnsiTheme="majorHAnsi"/>
          <w:sz w:val="24"/>
          <w:szCs w:val="24"/>
        </w:rPr>
        <w:t xml:space="preserve">. </w:t>
      </w:r>
      <w:r w:rsidRPr="006765B6">
        <w:rPr>
          <w:rFonts w:asciiTheme="majorHAnsi" w:hAnsiTheme="majorHAnsi"/>
          <w:i/>
          <w:sz w:val="24"/>
          <w:szCs w:val="24"/>
        </w:rPr>
        <w:t>Journal of Neurology, Neurosurgery, and Psychiatry</w:t>
      </w:r>
      <w:r w:rsidR="005B7B80">
        <w:rPr>
          <w:rFonts w:asciiTheme="majorHAnsi" w:hAnsiTheme="majorHAnsi"/>
          <w:i/>
          <w:sz w:val="24"/>
          <w:szCs w:val="24"/>
        </w:rPr>
        <w:t>,</w:t>
      </w:r>
      <w:r w:rsidRPr="006765B6">
        <w:rPr>
          <w:rFonts w:asciiTheme="majorHAnsi" w:hAnsiTheme="majorHAnsi"/>
          <w:i/>
          <w:sz w:val="24"/>
          <w:szCs w:val="24"/>
        </w:rPr>
        <w:t xml:space="preserve"> 75</w:t>
      </w:r>
      <w:r w:rsidRPr="006765B6">
        <w:rPr>
          <w:rFonts w:asciiTheme="majorHAnsi" w:hAnsiTheme="majorHAnsi"/>
          <w:sz w:val="24"/>
          <w:szCs w:val="24"/>
        </w:rPr>
        <w:t>, 1443-1448.</w:t>
      </w:r>
    </w:p>
    <w:p w:rsidR="008C76C7" w:rsidRDefault="008C76C7" w:rsidP="00D1715C">
      <w:pPr>
        <w:spacing w:line="480" w:lineRule="auto"/>
        <w:jc w:val="both"/>
        <w:rPr>
          <w:rFonts w:asciiTheme="majorHAnsi" w:hAnsiTheme="majorHAnsi"/>
          <w:sz w:val="24"/>
          <w:szCs w:val="24"/>
        </w:rPr>
      </w:pPr>
      <w:proofErr w:type="spellStart"/>
      <w:r w:rsidRPr="006765B6">
        <w:rPr>
          <w:rFonts w:asciiTheme="majorHAnsi" w:hAnsiTheme="majorHAnsi"/>
          <w:sz w:val="24"/>
          <w:szCs w:val="24"/>
        </w:rPr>
        <w:t>Pambakian</w:t>
      </w:r>
      <w:proofErr w:type="spellEnd"/>
      <w:r w:rsidRPr="006765B6">
        <w:rPr>
          <w:rFonts w:asciiTheme="majorHAnsi" w:hAnsiTheme="majorHAnsi"/>
          <w:sz w:val="24"/>
          <w:szCs w:val="24"/>
        </w:rPr>
        <w:t>, A.L.M., Currie, J., &amp; Kennard, C.</w:t>
      </w:r>
      <w:r w:rsidR="005B7B80">
        <w:rPr>
          <w:rFonts w:asciiTheme="majorHAnsi" w:hAnsiTheme="majorHAnsi"/>
          <w:sz w:val="24"/>
          <w:szCs w:val="24"/>
        </w:rPr>
        <w:t xml:space="preserve"> </w:t>
      </w:r>
      <w:r w:rsidRPr="006765B6">
        <w:rPr>
          <w:rFonts w:asciiTheme="majorHAnsi" w:hAnsiTheme="majorHAnsi"/>
          <w:sz w:val="24"/>
          <w:szCs w:val="24"/>
        </w:rPr>
        <w:t xml:space="preserve">(2005). Rehabilitation strategies for patients with homonymous visual field defects. </w:t>
      </w:r>
      <w:r w:rsidRPr="006765B6">
        <w:rPr>
          <w:rFonts w:asciiTheme="majorHAnsi" w:hAnsiTheme="majorHAnsi"/>
          <w:i/>
          <w:sz w:val="24"/>
          <w:szCs w:val="24"/>
        </w:rPr>
        <w:t xml:space="preserve">Journal of </w:t>
      </w:r>
      <w:proofErr w:type="spellStart"/>
      <w:r w:rsidRPr="006765B6">
        <w:rPr>
          <w:rFonts w:asciiTheme="majorHAnsi" w:hAnsiTheme="majorHAnsi"/>
          <w:i/>
          <w:sz w:val="24"/>
          <w:szCs w:val="24"/>
        </w:rPr>
        <w:t>Neuro-Opthalmology</w:t>
      </w:r>
      <w:proofErr w:type="spellEnd"/>
      <w:r w:rsidR="005B7B80">
        <w:rPr>
          <w:rFonts w:asciiTheme="majorHAnsi" w:hAnsiTheme="majorHAnsi"/>
          <w:i/>
          <w:sz w:val="24"/>
          <w:szCs w:val="24"/>
        </w:rPr>
        <w:t>,</w:t>
      </w:r>
      <w:r w:rsidRPr="006765B6">
        <w:rPr>
          <w:rFonts w:asciiTheme="majorHAnsi" w:hAnsiTheme="majorHAnsi"/>
          <w:sz w:val="24"/>
          <w:szCs w:val="24"/>
        </w:rPr>
        <w:t xml:space="preserve"> 25, 136-142.</w:t>
      </w:r>
    </w:p>
    <w:p w:rsidR="002B4EED" w:rsidRDefault="002B4EED" w:rsidP="00D1715C">
      <w:pPr>
        <w:spacing w:line="480" w:lineRule="auto"/>
        <w:jc w:val="both"/>
        <w:rPr>
          <w:rFonts w:asciiTheme="majorHAnsi" w:hAnsiTheme="majorHAnsi"/>
          <w:sz w:val="24"/>
          <w:szCs w:val="24"/>
        </w:rPr>
      </w:pPr>
      <w:r w:rsidRPr="00801EEF">
        <w:rPr>
          <w:rFonts w:asciiTheme="majorHAnsi" w:hAnsiTheme="majorHAnsi"/>
          <w:sz w:val="24"/>
          <w:szCs w:val="24"/>
        </w:rPr>
        <w:t xml:space="preserve">Parker, D.M. , </w:t>
      </w:r>
      <w:proofErr w:type="spellStart"/>
      <w:r w:rsidRPr="00801EEF">
        <w:rPr>
          <w:rFonts w:asciiTheme="majorHAnsi" w:hAnsiTheme="majorHAnsi"/>
          <w:sz w:val="24"/>
          <w:szCs w:val="24"/>
        </w:rPr>
        <w:t>Lishman</w:t>
      </w:r>
      <w:proofErr w:type="spellEnd"/>
      <w:r w:rsidRPr="00801EEF">
        <w:rPr>
          <w:rFonts w:asciiTheme="majorHAnsi" w:hAnsiTheme="majorHAnsi"/>
          <w:sz w:val="24"/>
          <w:szCs w:val="24"/>
        </w:rPr>
        <w:t>, J.R.,</w:t>
      </w:r>
      <w:r>
        <w:rPr>
          <w:rFonts w:asciiTheme="majorHAnsi" w:hAnsiTheme="majorHAnsi"/>
          <w:sz w:val="24"/>
          <w:szCs w:val="24"/>
        </w:rPr>
        <w:t xml:space="preserve"> &amp;</w:t>
      </w:r>
      <w:r w:rsidRPr="00801EEF">
        <w:rPr>
          <w:rFonts w:asciiTheme="majorHAnsi" w:hAnsiTheme="majorHAnsi"/>
          <w:sz w:val="24"/>
          <w:szCs w:val="24"/>
        </w:rPr>
        <w:t xml:space="preserve"> Hughes, J.</w:t>
      </w:r>
      <w:r w:rsidR="005B7B80">
        <w:rPr>
          <w:rFonts w:asciiTheme="majorHAnsi" w:hAnsiTheme="majorHAnsi"/>
          <w:sz w:val="24"/>
          <w:szCs w:val="24"/>
        </w:rPr>
        <w:t xml:space="preserve"> </w:t>
      </w:r>
      <w:r w:rsidRPr="00801EEF">
        <w:rPr>
          <w:rFonts w:asciiTheme="majorHAnsi" w:hAnsiTheme="majorHAnsi"/>
          <w:sz w:val="24"/>
          <w:szCs w:val="24"/>
        </w:rPr>
        <w:t xml:space="preserve">(1996). Role of coarse and fine spatial information in face and object processing. </w:t>
      </w:r>
      <w:r w:rsidRPr="009D2023">
        <w:rPr>
          <w:rFonts w:asciiTheme="majorHAnsi" w:hAnsiTheme="majorHAnsi"/>
          <w:i/>
          <w:sz w:val="24"/>
          <w:szCs w:val="24"/>
        </w:rPr>
        <w:t>Journal of Experimental Psychology: Human Perception and Performance</w:t>
      </w:r>
      <w:r w:rsidR="005B7B80">
        <w:rPr>
          <w:rFonts w:asciiTheme="majorHAnsi" w:hAnsiTheme="majorHAnsi"/>
          <w:i/>
          <w:sz w:val="24"/>
          <w:szCs w:val="24"/>
        </w:rPr>
        <w:t>,</w:t>
      </w:r>
      <w:r w:rsidRPr="00801EEF">
        <w:rPr>
          <w:rFonts w:asciiTheme="majorHAnsi" w:hAnsiTheme="majorHAnsi"/>
          <w:sz w:val="24"/>
          <w:szCs w:val="24"/>
        </w:rPr>
        <w:t xml:space="preserve"> 22, 1448-1466.</w:t>
      </w:r>
    </w:p>
    <w:p w:rsidR="00481BC5" w:rsidRDefault="00481BC5" w:rsidP="00D1715C">
      <w:pPr>
        <w:spacing w:line="480" w:lineRule="auto"/>
        <w:jc w:val="both"/>
        <w:rPr>
          <w:rFonts w:asciiTheme="majorHAnsi" w:hAnsiTheme="majorHAnsi"/>
          <w:sz w:val="24"/>
          <w:szCs w:val="24"/>
        </w:rPr>
      </w:pPr>
      <w:proofErr w:type="spellStart"/>
      <w:r w:rsidRPr="00481BC5">
        <w:rPr>
          <w:rFonts w:asciiTheme="majorHAnsi" w:hAnsiTheme="majorHAnsi"/>
          <w:sz w:val="24"/>
          <w:szCs w:val="24"/>
        </w:rPr>
        <w:t>Pegna</w:t>
      </w:r>
      <w:proofErr w:type="spellEnd"/>
      <w:r w:rsidRPr="00481BC5">
        <w:rPr>
          <w:rFonts w:asciiTheme="majorHAnsi" w:hAnsiTheme="majorHAnsi"/>
          <w:sz w:val="24"/>
          <w:szCs w:val="24"/>
        </w:rPr>
        <w:t xml:space="preserve">, A.J., </w:t>
      </w:r>
      <w:proofErr w:type="spellStart"/>
      <w:r w:rsidRPr="00481BC5">
        <w:rPr>
          <w:rFonts w:asciiTheme="majorHAnsi" w:hAnsiTheme="majorHAnsi"/>
          <w:sz w:val="24"/>
          <w:szCs w:val="24"/>
        </w:rPr>
        <w:t>Khateb</w:t>
      </w:r>
      <w:proofErr w:type="spellEnd"/>
      <w:r w:rsidRPr="00481BC5">
        <w:rPr>
          <w:rFonts w:asciiTheme="majorHAnsi" w:hAnsiTheme="majorHAnsi"/>
          <w:sz w:val="24"/>
          <w:szCs w:val="24"/>
        </w:rPr>
        <w:t xml:space="preserve">, A., </w:t>
      </w:r>
      <w:proofErr w:type="spellStart"/>
      <w:r w:rsidRPr="00481BC5">
        <w:rPr>
          <w:rFonts w:asciiTheme="majorHAnsi" w:hAnsiTheme="majorHAnsi"/>
          <w:sz w:val="24"/>
          <w:szCs w:val="24"/>
        </w:rPr>
        <w:t>Lazeyras</w:t>
      </w:r>
      <w:proofErr w:type="spellEnd"/>
      <w:r w:rsidRPr="00481BC5">
        <w:rPr>
          <w:rFonts w:asciiTheme="majorHAnsi" w:hAnsiTheme="majorHAnsi"/>
          <w:sz w:val="24"/>
          <w:szCs w:val="24"/>
        </w:rPr>
        <w:t xml:space="preserve">, F., &amp; </w:t>
      </w:r>
      <w:proofErr w:type="spellStart"/>
      <w:r w:rsidRPr="00481BC5">
        <w:rPr>
          <w:rFonts w:asciiTheme="majorHAnsi" w:hAnsiTheme="majorHAnsi"/>
          <w:sz w:val="24"/>
          <w:szCs w:val="24"/>
        </w:rPr>
        <w:t>Seghier</w:t>
      </w:r>
      <w:proofErr w:type="spellEnd"/>
      <w:r w:rsidRPr="00481BC5">
        <w:rPr>
          <w:rFonts w:asciiTheme="majorHAnsi" w:hAnsiTheme="majorHAnsi"/>
          <w:sz w:val="24"/>
          <w:szCs w:val="24"/>
        </w:rPr>
        <w:t>, M.L.</w:t>
      </w:r>
      <w:r w:rsidR="005B7B80">
        <w:rPr>
          <w:rFonts w:asciiTheme="majorHAnsi" w:hAnsiTheme="majorHAnsi"/>
          <w:sz w:val="24"/>
          <w:szCs w:val="24"/>
        </w:rPr>
        <w:t xml:space="preserve"> </w:t>
      </w:r>
      <w:r w:rsidRPr="00481BC5">
        <w:rPr>
          <w:rFonts w:asciiTheme="majorHAnsi" w:hAnsiTheme="majorHAnsi"/>
          <w:sz w:val="24"/>
          <w:szCs w:val="24"/>
        </w:rPr>
        <w:t xml:space="preserve">(2005). Discriminating emotional faces without primary visual cortices involves the right </w:t>
      </w:r>
      <w:proofErr w:type="spellStart"/>
      <w:r w:rsidRPr="00481BC5">
        <w:rPr>
          <w:rFonts w:asciiTheme="majorHAnsi" w:hAnsiTheme="majorHAnsi"/>
          <w:sz w:val="24"/>
          <w:szCs w:val="24"/>
        </w:rPr>
        <w:t>amygdal</w:t>
      </w:r>
      <w:r w:rsidR="00784617">
        <w:rPr>
          <w:rFonts w:asciiTheme="majorHAnsi" w:hAnsiTheme="majorHAnsi"/>
          <w:sz w:val="24"/>
          <w:szCs w:val="24"/>
        </w:rPr>
        <w:t>a</w:t>
      </w:r>
      <w:proofErr w:type="spellEnd"/>
      <w:r w:rsidRPr="00481BC5">
        <w:rPr>
          <w:rFonts w:asciiTheme="majorHAnsi" w:hAnsiTheme="majorHAnsi"/>
          <w:sz w:val="24"/>
          <w:szCs w:val="24"/>
        </w:rPr>
        <w:t xml:space="preserve">. </w:t>
      </w:r>
      <w:r w:rsidRPr="006C0696">
        <w:rPr>
          <w:rFonts w:asciiTheme="majorHAnsi" w:hAnsiTheme="majorHAnsi"/>
          <w:i/>
          <w:sz w:val="24"/>
          <w:szCs w:val="24"/>
        </w:rPr>
        <w:t>Nature Neuroscience</w:t>
      </w:r>
      <w:r w:rsidR="005B7B80">
        <w:rPr>
          <w:rFonts w:asciiTheme="majorHAnsi" w:hAnsiTheme="majorHAnsi"/>
          <w:sz w:val="24"/>
          <w:szCs w:val="24"/>
        </w:rPr>
        <w:t>,</w:t>
      </w:r>
      <w:r w:rsidRPr="006C0696">
        <w:rPr>
          <w:rFonts w:asciiTheme="majorHAnsi" w:hAnsiTheme="majorHAnsi"/>
          <w:sz w:val="24"/>
          <w:szCs w:val="24"/>
        </w:rPr>
        <w:t xml:space="preserve"> </w:t>
      </w:r>
      <w:r w:rsidRPr="00481BC5">
        <w:rPr>
          <w:rFonts w:asciiTheme="majorHAnsi" w:hAnsiTheme="majorHAnsi"/>
          <w:sz w:val="24"/>
          <w:szCs w:val="24"/>
        </w:rPr>
        <w:t>8, 24-25</w:t>
      </w:r>
      <w:r w:rsidRPr="00801EEF">
        <w:rPr>
          <w:rFonts w:asciiTheme="majorHAnsi" w:hAnsiTheme="majorHAnsi"/>
          <w:sz w:val="24"/>
          <w:szCs w:val="24"/>
        </w:rPr>
        <w:t>.</w:t>
      </w:r>
    </w:p>
    <w:p w:rsidR="008C76C7" w:rsidRPr="003515C0" w:rsidRDefault="008C76C7" w:rsidP="00D1715C">
      <w:pPr>
        <w:spacing w:line="480" w:lineRule="auto"/>
        <w:jc w:val="both"/>
        <w:rPr>
          <w:rFonts w:asciiTheme="majorHAnsi" w:hAnsiTheme="majorHAnsi"/>
          <w:sz w:val="24"/>
          <w:szCs w:val="24"/>
        </w:rPr>
      </w:pPr>
      <w:proofErr w:type="spellStart"/>
      <w:r>
        <w:rPr>
          <w:rFonts w:asciiTheme="majorHAnsi" w:hAnsiTheme="majorHAnsi"/>
          <w:sz w:val="24"/>
          <w:szCs w:val="24"/>
        </w:rPr>
        <w:t>Pelli</w:t>
      </w:r>
      <w:proofErr w:type="spellEnd"/>
      <w:r>
        <w:rPr>
          <w:rFonts w:asciiTheme="majorHAnsi" w:hAnsiTheme="majorHAnsi"/>
          <w:sz w:val="24"/>
          <w:szCs w:val="24"/>
        </w:rPr>
        <w:t>, D.G.</w:t>
      </w:r>
      <w:r w:rsidR="005B7B80">
        <w:rPr>
          <w:rFonts w:asciiTheme="majorHAnsi" w:hAnsiTheme="majorHAnsi"/>
          <w:sz w:val="24"/>
          <w:szCs w:val="24"/>
        </w:rPr>
        <w:t xml:space="preserve"> </w:t>
      </w:r>
      <w:r>
        <w:rPr>
          <w:rFonts w:asciiTheme="majorHAnsi" w:hAnsiTheme="majorHAnsi"/>
          <w:sz w:val="24"/>
          <w:szCs w:val="24"/>
        </w:rPr>
        <w:t xml:space="preserve">(1997). The </w:t>
      </w:r>
      <w:proofErr w:type="spellStart"/>
      <w:r>
        <w:rPr>
          <w:rFonts w:asciiTheme="majorHAnsi" w:hAnsiTheme="majorHAnsi"/>
          <w:sz w:val="24"/>
          <w:szCs w:val="24"/>
        </w:rPr>
        <w:t>videotoolbox</w:t>
      </w:r>
      <w:proofErr w:type="spellEnd"/>
      <w:r>
        <w:rPr>
          <w:rFonts w:asciiTheme="majorHAnsi" w:hAnsiTheme="majorHAnsi"/>
          <w:sz w:val="24"/>
          <w:szCs w:val="24"/>
        </w:rPr>
        <w:t xml:space="preserve"> software for visual </w:t>
      </w:r>
      <w:proofErr w:type="spellStart"/>
      <w:r>
        <w:rPr>
          <w:rFonts w:asciiTheme="majorHAnsi" w:hAnsiTheme="majorHAnsi"/>
          <w:sz w:val="24"/>
          <w:szCs w:val="24"/>
        </w:rPr>
        <w:t>psychophysiscs</w:t>
      </w:r>
      <w:proofErr w:type="spellEnd"/>
      <w:r>
        <w:rPr>
          <w:rFonts w:asciiTheme="majorHAnsi" w:hAnsiTheme="majorHAnsi"/>
          <w:sz w:val="24"/>
          <w:szCs w:val="24"/>
        </w:rPr>
        <w:t xml:space="preserve">: transforming numbers into movies. </w:t>
      </w:r>
      <w:r w:rsidRPr="00727B09">
        <w:rPr>
          <w:rFonts w:asciiTheme="majorHAnsi" w:hAnsiTheme="majorHAnsi"/>
          <w:i/>
          <w:sz w:val="24"/>
          <w:szCs w:val="24"/>
        </w:rPr>
        <w:t>Spatial Vision</w:t>
      </w:r>
      <w:r w:rsidR="005B7B80">
        <w:rPr>
          <w:rFonts w:asciiTheme="majorHAnsi" w:hAnsiTheme="majorHAnsi"/>
          <w:sz w:val="24"/>
          <w:szCs w:val="24"/>
        </w:rPr>
        <w:t>,</w:t>
      </w:r>
      <w:r>
        <w:rPr>
          <w:rFonts w:asciiTheme="majorHAnsi" w:hAnsiTheme="majorHAnsi"/>
          <w:sz w:val="24"/>
          <w:szCs w:val="24"/>
        </w:rPr>
        <w:t xml:space="preserve"> 10,437-442.</w:t>
      </w:r>
    </w:p>
    <w:p w:rsidR="00E808B0" w:rsidRPr="003515C0" w:rsidRDefault="00E808B0" w:rsidP="00D1715C">
      <w:pPr>
        <w:spacing w:line="480" w:lineRule="auto"/>
        <w:rPr>
          <w:rFonts w:asciiTheme="majorHAnsi" w:hAnsiTheme="majorHAnsi"/>
          <w:sz w:val="24"/>
          <w:szCs w:val="24"/>
        </w:rPr>
      </w:pPr>
      <w:proofErr w:type="spellStart"/>
      <w:r w:rsidRPr="003515C0">
        <w:rPr>
          <w:rFonts w:asciiTheme="majorHAnsi" w:hAnsiTheme="majorHAnsi"/>
          <w:sz w:val="24"/>
          <w:szCs w:val="24"/>
        </w:rPr>
        <w:t>Pomplun</w:t>
      </w:r>
      <w:proofErr w:type="spellEnd"/>
      <w:r w:rsidRPr="003515C0">
        <w:rPr>
          <w:rFonts w:asciiTheme="majorHAnsi" w:hAnsiTheme="majorHAnsi"/>
          <w:sz w:val="24"/>
          <w:szCs w:val="24"/>
        </w:rPr>
        <w:t xml:space="preserve">, M., </w:t>
      </w:r>
      <w:proofErr w:type="spellStart"/>
      <w:r w:rsidRPr="003515C0">
        <w:rPr>
          <w:rFonts w:asciiTheme="majorHAnsi" w:hAnsiTheme="majorHAnsi"/>
          <w:sz w:val="24"/>
          <w:szCs w:val="24"/>
        </w:rPr>
        <w:t>Reingold</w:t>
      </w:r>
      <w:proofErr w:type="spellEnd"/>
      <w:r w:rsidRPr="003515C0">
        <w:rPr>
          <w:rFonts w:asciiTheme="majorHAnsi" w:hAnsiTheme="majorHAnsi"/>
          <w:sz w:val="24"/>
          <w:szCs w:val="24"/>
        </w:rPr>
        <w:t xml:space="preserve">, E.M., &amp; </w:t>
      </w:r>
      <w:proofErr w:type="spellStart"/>
      <w:r w:rsidRPr="003515C0">
        <w:rPr>
          <w:rFonts w:asciiTheme="majorHAnsi" w:hAnsiTheme="majorHAnsi"/>
          <w:sz w:val="24"/>
          <w:szCs w:val="24"/>
        </w:rPr>
        <w:t>Shen</w:t>
      </w:r>
      <w:proofErr w:type="spellEnd"/>
      <w:r w:rsidRPr="003515C0">
        <w:rPr>
          <w:rFonts w:asciiTheme="majorHAnsi" w:hAnsiTheme="majorHAnsi"/>
          <w:sz w:val="24"/>
          <w:szCs w:val="24"/>
        </w:rPr>
        <w:t>, J.</w:t>
      </w:r>
      <w:r w:rsidR="005B7B80">
        <w:rPr>
          <w:rFonts w:asciiTheme="majorHAnsi" w:hAnsiTheme="majorHAnsi"/>
          <w:sz w:val="24"/>
          <w:szCs w:val="24"/>
        </w:rPr>
        <w:t xml:space="preserve"> </w:t>
      </w:r>
      <w:r w:rsidRPr="003515C0">
        <w:rPr>
          <w:rFonts w:asciiTheme="majorHAnsi" w:hAnsiTheme="majorHAnsi"/>
          <w:sz w:val="24"/>
          <w:szCs w:val="24"/>
        </w:rPr>
        <w:t>(2003)</w:t>
      </w:r>
      <w:r w:rsidR="00555DA6">
        <w:rPr>
          <w:rFonts w:asciiTheme="majorHAnsi" w:hAnsiTheme="majorHAnsi"/>
          <w:sz w:val="24"/>
          <w:szCs w:val="24"/>
        </w:rPr>
        <w:t>.</w:t>
      </w:r>
      <w:r w:rsidRPr="003515C0">
        <w:rPr>
          <w:rFonts w:asciiTheme="majorHAnsi" w:hAnsiTheme="majorHAnsi"/>
          <w:sz w:val="24"/>
          <w:szCs w:val="24"/>
        </w:rPr>
        <w:t xml:space="preserve"> Area activation: a computational model of saccadic selectivity in visual search. </w:t>
      </w:r>
      <w:r w:rsidRPr="003515C0">
        <w:rPr>
          <w:rFonts w:asciiTheme="majorHAnsi" w:hAnsiTheme="majorHAnsi"/>
          <w:i/>
          <w:sz w:val="24"/>
          <w:szCs w:val="24"/>
        </w:rPr>
        <w:t>Cognitive Science</w:t>
      </w:r>
      <w:r w:rsidRPr="003515C0">
        <w:rPr>
          <w:rFonts w:asciiTheme="majorHAnsi" w:hAnsiTheme="majorHAnsi"/>
          <w:sz w:val="24"/>
          <w:szCs w:val="24"/>
        </w:rPr>
        <w:t>, 27, 299-312.</w:t>
      </w:r>
    </w:p>
    <w:p w:rsidR="00E808B0" w:rsidRPr="006765B6" w:rsidRDefault="00E808B0" w:rsidP="00D1715C">
      <w:pPr>
        <w:spacing w:line="480" w:lineRule="auto"/>
        <w:jc w:val="both"/>
        <w:rPr>
          <w:rFonts w:asciiTheme="majorHAnsi" w:hAnsiTheme="majorHAnsi"/>
          <w:sz w:val="24"/>
          <w:szCs w:val="24"/>
        </w:rPr>
      </w:pPr>
      <w:proofErr w:type="spellStart"/>
      <w:r w:rsidRPr="006765B6">
        <w:rPr>
          <w:rFonts w:asciiTheme="majorHAnsi" w:hAnsiTheme="majorHAnsi"/>
          <w:sz w:val="24"/>
          <w:szCs w:val="24"/>
        </w:rPr>
        <w:lastRenderedPageBreak/>
        <w:t>Riddoch</w:t>
      </w:r>
      <w:proofErr w:type="spellEnd"/>
      <w:r w:rsidRPr="006765B6">
        <w:rPr>
          <w:rFonts w:asciiTheme="majorHAnsi" w:hAnsiTheme="majorHAnsi"/>
          <w:sz w:val="24"/>
          <w:szCs w:val="24"/>
        </w:rPr>
        <w:t>, G.</w:t>
      </w:r>
      <w:r w:rsidR="005B7B80">
        <w:rPr>
          <w:rFonts w:asciiTheme="majorHAnsi" w:hAnsiTheme="majorHAnsi"/>
          <w:sz w:val="24"/>
          <w:szCs w:val="24"/>
        </w:rPr>
        <w:t xml:space="preserve"> </w:t>
      </w:r>
      <w:r w:rsidRPr="006765B6">
        <w:rPr>
          <w:rFonts w:asciiTheme="majorHAnsi" w:hAnsiTheme="majorHAnsi"/>
          <w:sz w:val="24"/>
          <w:szCs w:val="24"/>
        </w:rPr>
        <w:t xml:space="preserve">(1916). On the relative perception of movement and a stationary object in certain visual disturbances due to occipital injuries. </w:t>
      </w:r>
      <w:r w:rsidRPr="006765B6">
        <w:rPr>
          <w:rFonts w:asciiTheme="majorHAnsi" w:hAnsiTheme="majorHAnsi"/>
          <w:i/>
          <w:sz w:val="24"/>
          <w:szCs w:val="24"/>
        </w:rPr>
        <w:t>Proceedings of the Royal Society of Medicine</w:t>
      </w:r>
      <w:r w:rsidR="005B7B80">
        <w:rPr>
          <w:rFonts w:asciiTheme="majorHAnsi" w:hAnsiTheme="majorHAnsi"/>
          <w:sz w:val="24"/>
          <w:szCs w:val="24"/>
        </w:rPr>
        <w:t>,</w:t>
      </w:r>
      <w:r w:rsidRPr="006765B6">
        <w:rPr>
          <w:rFonts w:asciiTheme="majorHAnsi" w:hAnsiTheme="majorHAnsi"/>
          <w:sz w:val="24"/>
          <w:szCs w:val="24"/>
        </w:rPr>
        <w:t xml:space="preserve"> 10, 13-34. </w:t>
      </w:r>
    </w:p>
    <w:p w:rsidR="00E808B0" w:rsidRPr="003515C0" w:rsidRDefault="00E808B0" w:rsidP="00D1715C">
      <w:pPr>
        <w:spacing w:line="480" w:lineRule="auto"/>
        <w:jc w:val="both"/>
        <w:rPr>
          <w:rFonts w:asciiTheme="majorHAnsi" w:hAnsiTheme="majorHAnsi"/>
          <w:b/>
          <w:sz w:val="24"/>
          <w:szCs w:val="24"/>
        </w:rPr>
      </w:pPr>
      <w:proofErr w:type="spellStart"/>
      <w:r w:rsidRPr="006765B6">
        <w:rPr>
          <w:rFonts w:asciiTheme="majorHAnsi" w:hAnsiTheme="majorHAnsi"/>
          <w:sz w:val="24"/>
          <w:szCs w:val="24"/>
        </w:rPr>
        <w:t>Riddoch</w:t>
      </w:r>
      <w:proofErr w:type="spellEnd"/>
      <w:r w:rsidRPr="006765B6">
        <w:rPr>
          <w:rFonts w:asciiTheme="majorHAnsi" w:hAnsiTheme="majorHAnsi"/>
          <w:sz w:val="24"/>
          <w:szCs w:val="24"/>
        </w:rPr>
        <w:t>, G.</w:t>
      </w:r>
      <w:r w:rsidR="005B7B80">
        <w:rPr>
          <w:rFonts w:asciiTheme="majorHAnsi" w:hAnsiTheme="majorHAnsi"/>
          <w:sz w:val="24"/>
          <w:szCs w:val="24"/>
        </w:rPr>
        <w:t xml:space="preserve"> </w:t>
      </w:r>
      <w:r w:rsidRPr="006765B6">
        <w:rPr>
          <w:rFonts w:asciiTheme="majorHAnsi" w:hAnsiTheme="majorHAnsi"/>
          <w:sz w:val="24"/>
          <w:szCs w:val="24"/>
        </w:rPr>
        <w:t xml:space="preserve">(1917). Dissociation of visual perceptions due to occipital injuries, with especial reference to appreciation of movement. </w:t>
      </w:r>
      <w:r w:rsidRPr="006765B6">
        <w:rPr>
          <w:rFonts w:asciiTheme="majorHAnsi" w:hAnsiTheme="majorHAnsi"/>
          <w:i/>
          <w:sz w:val="24"/>
          <w:szCs w:val="24"/>
        </w:rPr>
        <w:t>Brain</w:t>
      </w:r>
      <w:r w:rsidRPr="006765B6">
        <w:rPr>
          <w:rFonts w:asciiTheme="majorHAnsi" w:hAnsiTheme="majorHAnsi"/>
          <w:sz w:val="24"/>
          <w:szCs w:val="24"/>
        </w:rPr>
        <w:t>, 40,</w:t>
      </w:r>
      <w:r w:rsidR="005B7B80">
        <w:rPr>
          <w:rFonts w:asciiTheme="majorHAnsi" w:hAnsiTheme="majorHAnsi"/>
          <w:sz w:val="24"/>
          <w:szCs w:val="24"/>
        </w:rPr>
        <w:t xml:space="preserve">  </w:t>
      </w:r>
      <w:r w:rsidRPr="006765B6">
        <w:rPr>
          <w:rFonts w:asciiTheme="majorHAnsi" w:hAnsiTheme="majorHAnsi"/>
          <w:sz w:val="24"/>
          <w:szCs w:val="24"/>
        </w:rPr>
        <w:t>15-57.</w:t>
      </w:r>
    </w:p>
    <w:p w:rsidR="006C0696" w:rsidRDefault="007A370E" w:rsidP="00D1715C">
      <w:pPr>
        <w:spacing w:line="480" w:lineRule="auto"/>
        <w:rPr>
          <w:rFonts w:asciiTheme="majorHAnsi" w:hAnsiTheme="majorHAnsi"/>
          <w:sz w:val="24"/>
          <w:szCs w:val="24"/>
        </w:rPr>
      </w:pPr>
      <w:proofErr w:type="spellStart"/>
      <w:r w:rsidRPr="003515C0">
        <w:rPr>
          <w:rFonts w:asciiTheme="majorHAnsi" w:hAnsiTheme="majorHAnsi"/>
          <w:sz w:val="24"/>
          <w:szCs w:val="24"/>
        </w:rPr>
        <w:t>Rutishauser</w:t>
      </w:r>
      <w:proofErr w:type="spellEnd"/>
      <w:r w:rsidRPr="003515C0">
        <w:rPr>
          <w:rFonts w:asciiTheme="majorHAnsi" w:hAnsiTheme="majorHAnsi"/>
          <w:sz w:val="24"/>
          <w:szCs w:val="24"/>
        </w:rPr>
        <w:t>, U.</w:t>
      </w:r>
      <w:r w:rsidR="00ED3557">
        <w:rPr>
          <w:rFonts w:asciiTheme="majorHAnsi" w:hAnsiTheme="majorHAnsi"/>
          <w:sz w:val="24"/>
          <w:szCs w:val="24"/>
        </w:rPr>
        <w:t>,</w:t>
      </w:r>
      <w:r w:rsidRPr="003515C0">
        <w:rPr>
          <w:rFonts w:asciiTheme="majorHAnsi" w:hAnsiTheme="majorHAnsi"/>
          <w:sz w:val="24"/>
          <w:szCs w:val="24"/>
        </w:rPr>
        <w:t xml:space="preserve"> &amp; Koch, C.</w:t>
      </w:r>
      <w:r w:rsidR="005B7B80">
        <w:rPr>
          <w:rFonts w:asciiTheme="majorHAnsi" w:hAnsiTheme="majorHAnsi"/>
          <w:sz w:val="24"/>
          <w:szCs w:val="24"/>
        </w:rPr>
        <w:t xml:space="preserve"> </w:t>
      </w:r>
      <w:r w:rsidRPr="003515C0">
        <w:rPr>
          <w:rFonts w:asciiTheme="majorHAnsi" w:hAnsiTheme="majorHAnsi"/>
          <w:sz w:val="24"/>
          <w:szCs w:val="24"/>
        </w:rPr>
        <w:t>(2007)</w:t>
      </w:r>
      <w:r w:rsidR="00ED3557">
        <w:rPr>
          <w:rFonts w:asciiTheme="majorHAnsi" w:hAnsiTheme="majorHAnsi"/>
          <w:sz w:val="24"/>
          <w:szCs w:val="24"/>
        </w:rPr>
        <w:t xml:space="preserve">. </w:t>
      </w:r>
      <w:r w:rsidRPr="003515C0">
        <w:rPr>
          <w:rFonts w:asciiTheme="majorHAnsi" w:hAnsiTheme="majorHAnsi"/>
          <w:sz w:val="24"/>
          <w:szCs w:val="24"/>
        </w:rPr>
        <w:t xml:space="preserve">Probabilistic modelling of eye-movement data </w:t>
      </w:r>
      <w:r w:rsidRPr="00B2024B">
        <w:rPr>
          <w:rFonts w:asciiTheme="majorHAnsi" w:hAnsiTheme="majorHAnsi"/>
          <w:sz w:val="24"/>
          <w:szCs w:val="24"/>
        </w:rPr>
        <w:t xml:space="preserve">during conjunction search via feature-based attention. </w:t>
      </w:r>
      <w:r w:rsidRPr="00B2024B">
        <w:rPr>
          <w:rFonts w:asciiTheme="majorHAnsi" w:hAnsiTheme="majorHAnsi"/>
          <w:i/>
          <w:sz w:val="24"/>
          <w:szCs w:val="24"/>
        </w:rPr>
        <w:t>Journal of Vision</w:t>
      </w:r>
      <w:r w:rsidRPr="00B2024B">
        <w:rPr>
          <w:rFonts w:asciiTheme="majorHAnsi" w:hAnsiTheme="majorHAnsi"/>
          <w:sz w:val="24"/>
          <w:szCs w:val="24"/>
        </w:rPr>
        <w:t>, 7(5), 1-20</w:t>
      </w:r>
      <w:r w:rsidR="005B7B80" w:rsidRPr="00B2024B">
        <w:rPr>
          <w:rFonts w:asciiTheme="majorHAnsi" w:hAnsiTheme="majorHAnsi"/>
          <w:sz w:val="24"/>
          <w:szCs w:val="24"/>
        </w:rPr>
        <w:t>,</w:t>
      </w:r>
      <w:r w:rsidR="005B7B80" w:rsidRPr="008A448D">
        <w:rPr>
          <w:rFonts w:asciiTheme="majorHAnsi" w:hAnsiTheme="majorHAnsi" w:cs="Arial"/>
          <w:color w:val="1C1C1C"/>
          <w:sz w:val="24"/>
          <w:szCs w:val="24"/>
        </w:rPr>
        <w:t xml:space="preserve"> doi:10.1167/7.6.5.</w:t>
      </w:r>
    </w:p>
    <w:p w:rsidR="006C0696" w:rsidRDefault="006C0696" w:rsidP="00D1715C">
      <w:pPr>
        <w:spacing w:line="480" w:lineRule="auto"/>
        <w:jc w:val="both"/>
        <w:rPr>
          <w:rFonts w:asciiTheme="majorHAnsi" w:hAnsiTheme="majorHAnsi"/>
          <w:sz w:val="24"/>
          <w:szCs w:val="24"/>
        </w:rPr>
      </w:pPr>
      <w:proofErr w:type="spellStart"/>
      <w:r w:rsidRPr="00155157">
        <w:rPr>
          <w:rFonts w:asciiTheme="majorHAnsi" w:hAnsiTheme="majorHAnsi"/>
          <w:sz w:val="24"/>
          <w:szCs w:val="24"/>
        </w:rPr>
        <w:t>Sahraie</w:t>
      </w:r>
      <w:proofErr w:type="spellEnd"/>
      <w:r w:rsidRPr="00155157">
        <w:rPr>
          <w:rFonts w:asciiTheme="majorHAnsi" w:hAnsiTheme="majorHAnsi"/>
          <w:sz w:val="24"/>
          <w:szCs w:val="24"/>
        </w:rPr>
        <w:t xml:space="preserve">, A., Hibbard, P.B., </w:t>
      </w:r>
      <w:proofErr w:type="spellStart"/>
      <w:r w:rsidRPr="00155157">
        <w:rPr>
          <w:rFonts w:asciiTheme="majorHAnsi" w:hAnsiTheme="majorHAnsi"/>
          <w:sz w:val="24"/>
          <w:szCs w:val="24"/>
        </w:rPr>
        <w:t>Trevethan</w:t>
      </w:r>
      <w:proofErr w:type="spellEnd"/>
      <w:r w:rsidRPr="00155157">
        <w:rPr>
          <w:rFonts w:asciiTheme="majorHAnsi" w:hAnsiTheme="majorHAnsi"/>
          <w:sz w:val="24"/>
          <w:szCs w:val="24"/>
        </w:rPr>
        <w:t xml:space="preserve">, C.T., Ritchie, K.L., &amp; </w:t>
      </w:r>
      <w:proofErr w:type="spellStart"/>
      <w:r w:rsidRPr="00155157">
        <w:rPr>
          <w:rFonts w:asciiTheme="majorHAnsi" w:hAnsiTheme="majorHAnsi"/>
          <w:sz w:val="24"/>
          <w:szCs w:val="24"/>
        </w:rPr>
        <w:t>Weiskrantz</w:t>
      </w:r>
      <w:proofErr w:type="spellEnd"/>
      <w:r w:rsidRPr="00155157">
        <w:rPr>
          <w:rFonts w:asciiTheme="majorHAnsi" w:hAnsiTheme="majorHAnsi"/>
          <w:sz w:val="24"/>
          <w:szCs w:val="24"/>
        </w:rPr>
        <w:t>, L.</w:t>
      </w:r>
      <w:r w:rsidR="005B7B80">
        <w:rPr>
          <w:rFonts w:asciiTheme="majorHAnsi" w:hAnsiTheme="majorHAnsi"/>
          <w:sz w:val="24"/>
          <w:szCs w:val="24"/>
        </w:rPr>
        <w:t xml:space="preserve"> </w:t>
      </w:r>
      <w:r w:rsidRPr="00155157">
        <w:rPr>
          <w:rFonts w:asciiTheme="majorHAnsi" w:hAnsiTheme="majorHAnsi"/>
          <w:sz w:val="24"/>
          <w:szCs w:val="24"/>
        </w:rPr>
        <w:t xml:space="preserve">(2010). Consciousness of the first order in </w:t>
      </w:r>
      <w:proofErr w:type="spellStart"/>
      <w:r w:rsidRPr="00155157">
        <w:rPr>
          <w:rFonts w:asciiTheme="majorHAnsi" w:hAnsiTheme="majorHAnsi"/>
          <w:sz w:val="24"/>
          <w:szCs w:val="24"/>
        </w:rPr>
        <w:t>blindsight</w:t>
      </w:r>
      <w:proofErr w:type="spellEnd"/>
      <w:r w:rsidRPr="00155157">
        <w:rPr>
          <w:rFonts w:asciiTheme="majorHAnsi" w:hAnsiTheme="majorHAnsi"/>
          <w:sz w:val="24"/>
          <w:szCs w:val="24"/>
        </w:rPr>
        <w:t xml:space="preserve">. </w:t>
      </w:r>
      <w:r w:rsidRPr="00155157">
        <w:rPr>
          <w:rFonts w:asciiTheme="majorHAnsi" w:hAnsiTheme="majorHAnsi"/>
          <w:i/>
          <w:iCs/>
          <w:sz w:val="24"/>
          <w:szCs w:val="24"/>
        </w:rPr>
        <w:t>Proceedings of the National Academy of Science</w:t>
      </w:r>
      <w:r w:rsidR="005B7B80">
        <w:rPr>
          <w:rFonts w:asciiTheme="majorHAnsi" w:hAnsiTheme="majorHAnsi"/>
          <w:i/>
          <w:iCs/>
          <w:sz w:val="24"/>
          <w:szCs w:val="24"/>
        </w:rPr>
        <w:t>s of the U.S.A</w:t>
      </w:r>
      <w:r w:rsidR="00CB0AB4">
        <w:rPr>
          <w:rFonts w:asciiTheme="majorHAnsi" w:hAnsiTheme="majorHAnsi"/>
          <w:sz w:val="24"/>
          <w:szCs w:val="24"/>
        </w:rPr>
        <w:t>,</w:t>
      </w:r>
      <w:r w:rsidRPr="00155157">
        <w:rPr>
          <w:rFonts w:asciiTheme="majorHAnsi" w:hAnsiTheme="majorHAnsi"/>
          <w:sz w:val="24"/>
          <w:szCs w:val="24"/>
        </w:rPr>
        <w:t xml:space="preserve"> 107, 21217- 21222.</w:t>
      </w:r>
    </w:p>
    <w:p w:rsidR="00E808B0" w:rsidRDefault="00E808B0" w:rsidP="00D1715C">
      <w:pPr>
        <w:spacing w:line="480" w:lineRule="auto"/>
        <w:jc w:val="both"/>
        <w:rPr>
          <w:rFonts w:asciiTheme="majorHAnsi" w:hAnsiTheme="majorHAnsi"/>
          <w:sz w:val="24"/>
          <w:szCs w:val="24"/>
        </w:rPr>
      </w:pPr>
      <w:proofErr w:type="spellStart"/>
      <w:r w:rsidRPr="00155157">
        <w:rPr>
          <w:rFonts w:asciiTheme="majorHAnsi" w:hAnsiTheme="majorHAnsi"/>
          <w:sz w:val="24"/>
          <w:szCs w:val="24"/>
        </w:rPr>
        <w:t>Sahraie</w:t>
      </w:r>
      <w:proofErr w:type="spellEnd"/>
      <w:r w:rsidRPr="00155157">
        <w:rPr>
          <w:rFonts w:asciiTheme="majorHAnsi" w:hAnsiTheme="majorHAnsi"/>
          <w:sz w:val="24"/>
          <w:szCs w:val="24"/>
        </w:rPr>
        <w:t xml:space="preserve">, A., </w:t>
      </w:r>
      <w:proofErr w:type="spellStart"/>
      <w:r w:rsidRPr="00155157">
        <w:rPr>
          <w:rFonts w:asciiTheme="majorHAnsi" w:hAnsiTheme="majorHAnsi"/>
          <w:sz w:val="24"/>
          <w:szCs w:val="24"/>
        </w:rPr>
        <w:t>Trevethan</w:t>
      </w:r>
      <w:proofErr w:type="spellEnd"/>
      <w:r w:rsidRPr="00155157">
        <w:rPr>
          <w:rFonts w:asciiTheme="majorHAnsi" w:hAnsiTheme="majorHAnsi"/>
          <w:sz w:val="24"/>
          <w:szCs w:val="24"/>
        </w:rPr>
        <w:t>, C.T.,</w:t>
      </w:r>
      <w:r w:rsidR="005C5B9D">
        <w:rPr>
          <w:rFonts w:asciiTheme="majorHAnsi" w:hAnsiTheme="majorHAnsi"/>
          <w:sz w:val="24"/>
          <w:szCs w:val="24"/>
        </w:rPr>
        <w:t xml:space="preserve"> </w:t>
      </w:r>
      <w:r w:rsidR="00481BC5">
        <w:rPr>
          <w:rFonts w:asciiTheme="majorHAnsi" w:hAnsiTheme="majorHAnsi"/>
          <w:sz w:val="24"/>
          <w:szCs w:val="24"/>
        </w:rPr>
        <w:t>MacLeod, M.J.</w:t>
      </w:r>
      <w:r w:rsidR="005C5B9D">
        <w:rPr>
          <w:rFonts w:asciiTheme="majorHAnsi" w:hAnsiTheme="majorHAnsi"/>
          <w:sz w:val="24"/>
          <w:szCs w:val="24"/>
        </w:rPr>
        <w:t>,</w:t>
      </w:r>
      <w:r w:rsidR="00481BC5">
        <w:rPr>
          <w:rFonts w:asciiTheme="majorHAnsi" w:hAnsiTheme="majorHAnsi"/>
          <w:sz w:val="24"/>
          <w:szCs w:val="24"/>
        </w:rPr>
        <w:t xml:space="preserve"> Urquhart, J.</w:t>
      </w:r>
      <w:r w:rsidRPr="00155157">
        <w:rPr>
          <w:rFonts w:asciiTheme="majorHAnsi" w:hAnsiTheme="majorHAnsi"/>
          <w:sz w:val="24"/>
          <w:szCs w:val="24"/>
        </w:rPr>
        <w:t xml:space="preserve"> &amp; </w:t>
      </w:r>
      <w:proofErr w:type="spellStart"/>
      <w:r w:rsidRPr="00155157">
        <w:rPr>
          <w:rFonts w:asciiTheme="majorHAnsi" w:hAnsiTheme="majorHAnsi"/>
          <w:sz w:val="24"/>
          <w:szCs w:val="24"/>
        </w:rPr>
        <w:t>Weiskrantz</w:t>
      </w:r>
      <w:proofErr w:type="spellEnd"/>
      <w:r w:rsidRPr="00155157">
        <w:rPr>
          <w:rFonts w:asciiTheme="majorHAnsi" w:hAnsiTheme="majorHAnsi"/>
          <w:sz w:val="24"/>
          <w:szCs w:val="24"/>
        </w:rPr>
        <w:t>, L.(201</w:t>
      </w:r>
      <w:r w:rsidR="005C5B9D">
        <w:rPr>
          <w:rFonts w:asciiTheme="majorHAnsi" w:hAnsiTheme="majorHAnsi"/>
          <w:sz w:val="24"/>
          <w:szCs w:val="24"/>
        </w:rPr>
        <w:t>3</w:t>
      </w:r>
      <w:r w:rsidRPr="00155157">
        <w:rPr>
          <w:rFonts w:asciiTheme="majorHAnsi" w:hAnsiTheme="majorHAnsi"/>
          <w:sz w:val="24"/>
          <w:szCs w:val="24"/>
        </w:rPr>
        <w:t xml:space="preserve">). </w:t>
      </w:r>
      <w:r w:rsidR="005C5B9D">
        <w:rPr>
          <w:rFonts w:asciiTheme="majorHAnsi" w:hAnsiTheme="majorHAnsi"/>
          <w:sz w:val="24"/>
          <w:szCs w:val="24"/>
        </w:rPr>
        <w:t xml:space="preserve">Pupil responses as a predictor of </w:t>
      </w:r>
      <w:proofErr w:type="spellStart"/>
      <w:r w:rsidR="005C5B9D">
        <w:rPr>
          <w:rFonts w:asciiTheme="majorHAnsi" w:hAnsiTheme="majorHAnsi"/>
          <w:sz w:val="24"/>
          <w:szCs w:val="24"/>
        </w:rPr>
        <w:t>blindsight</w:t>
      </w:r>
      <w:proofErr w:type="spellEnd"/>
      <w:r w:rsidR="005C5B9D">
        <w:rPr>
          <w:rFonts w:asciiTheme="majorHAnsi" w:hAnsiTheme="majorHAnsi"/>
          <w:sz w:val="24"/>
          <w:szCs w:val="24"/>
        </w:rPr>
        <w:t xml:space="preserve"> in </w:t>
      </w:r>
      <w:proofErr w:type="spellStart"/>
      <w:r w:rsidR="005C5B9D">
        <w:rPr>
          <w:rFonts w:asciiTheme="majorHAnsi" w:hAnsiTheme="majorHAnsi"/>
          <w:sz w:val="24"/>
          <w:szCs w:val="24"/>
        </w:rPr>
        <w:t>hemianopia</w:t>
      </w:r>
      <w:proofErr w:type="spellEnd"/>
      <w:r w:rsidR="005C5B9D">
        <w:rPr>
          <w:rFonts w:asciiTheme="majorHAnsi" w:hAnsiTheme="majorHAnsi"/>
          <w:sz w:val="24"/>
          <w:szCs w:val="24"/>
        </w:rPr>
        <w:t xml:space="preserve">. </w:t>
      </w:r>
      <w:r w:rsidRPr="00155157">
        <w:rPr>
          <w:rFonts w:asciiTheme="majorHAnsi" w:hAnsiTheme="majorHAnsi"/>
          <w:i/>
          <w:iCs/>
          <w:sz w:val="24"/>
          <w:szCs w:val="24"/>
        </w:rPr>
        <w:t>Proceedings of the National Academy of Science</w:t>
      </w:r>
      <w:r w:rsidR="005B7B80">
        <w:rPr>
          <w:rFonts w:asciiTheme="majorHAnsi" w:hAnsiTheme="majorHAnsi"/>
          <w:i/>
          <w:iCs/>
          <w:sz w:val="24"/>
          <w:szCs w:val="24"/>
        </w:rPr>
        <w:t>s of the U.S.A</w:t>
      </w:r>
      <w:r w:rsidR="00CB0AB4">
        <w:rPr>
          <w:rFonts w:asciiTheme="majorHAnsi" w:hAnsiTheme="majorHAnsi"/>
          <w:sz w:val="24"/>
          <w:szCs w:val="24"/>
        </w:rPr>
        <w:t>,</w:t>
      </w:r>
      <w:r w:rsidRPr="00155157">
        <w:rPr>
          <w:rFonts w:asciiTheme="majorHAnsi" w:hAnsiTheme="majorHAnsi"/>
          <w:sz w:val="24"/>
          <w:szCs w:val="24"/>
        </w:rPr>
        <w:t xml:space="preserve"> 1</w:t>
      </w:r>
      <w:r w:rsidR="005C5B9D">
        <w:rPr>
          <w:rFonts w:asciiTheme="majorHAnsi" w:hAnsiTheme="majorHAnsi"/>
          <w:sz w:val="24"/>
          <w:szCs w:val="24"/>
        </w:rPr>
        <w:t>10</w:t>
      </w:r>
      <w:r w:rsidRPr="00155157">
        <w:rPr>
          <w:rFonts w:asciiTheme="majorHAnsi" w:hAnsiTheme="majorHAnsi"/>
          <w:sz w:val="24"/>
          <w:szCs w:val="24"/>
        </w:rPr>
        <w:t xml:space="preserve">, </w:t>
      </w:r>
      <w:r w:rsidR="005C5B9D">
        <w:rPr>
          <w:rFonts w:asciiTheme="majorHAnsi" w:hAnsiTheme="majorHAnsi"/>
          <w:sz w:val="24"/>
          <w:szCs w:val="24"/>
        </w:rPr>
        <w:t>18333-18338</w:t>
      </w:r>
      <w:r w:rsidRPr="00155157">
        <w:rPr>
          <w:rFonts w:asciiTheme="majorHAnsi" w:hAnsiTheme="majorHAnsi"/>
          <w:sz w:val="24"/>
          <w:szCs w:val="24"/>
        </w:rPr>
        <w:t>.</w:t>
      </w:r>
    </w:p>
    <w:p w:rsidR="008C76C7" w:rsidRPr="006765B6" w:rsidRDefault="008C76C7" w:rsidP="00D1715C">
      <w:pPr>
        <w:spacing w:line="480" w:lineRule="auto"/>
        <w:jc w:val="both"/>
        <w:rPr>
          <w:rFonts w:asciiTheme="majorHAnsi" w:hAnsiTheme="majorHAnsi"/>
          <w:sz w:val="24"/>
          <w:szCs w:val="24"/>
        </w:rPr>
      </w:pPr>
      <w:proofErr w:type="spellStart"/>
      <w:r w:rsidRPr="006765B6">
        <w:rPr>
          <w:rFonts w:asciiTheme="majorHAnsi" w:hAnsiTheme="majorHAnsi"/>
          <w:sz w:val="24"/>
          <w:szCs w:val="24"/>
        </w:rPr>
        <w:t>Schuett</w:t>
      </w:r>
      <w:proofErr w:type="spellEnd"/>
      <w:r w:rsidRPr="006765B6">
        <w:rPr>
          <w:rFonts w:asciiTheme="majorHAnsi" w:hAnsiTheme="majorHAnsi"/>
          <w:sz w:val="24"/>
          <w:szCs w:val="24"/>
        </w:rPr>
        <w:t xml:space="preserve">, S. </w:t>
      </w:r>
      <w:proofErr w:type="spellStart"/>
      <w:r w:rsidRPr="006765B6">
        <w:rPr>
          <w:rFonts w:asciiTheme="majorHAnsi" w:hAnsiTheme="majorHAnsi"/>
          <w:sz w:val="24"/>
          <w:szCs w:val="24"/>
        </w:rPr>
        <w:t>Kentridge</w:t>
      </w:r>
      <w:proofErr w:type="spellEnd"/>
      <w:r w:rsidRPr="006765B6">
        <w:rPr>
          <w:rFonts w:asciiTheme="majorHAnsi" w:hAnsiTheme="majorHAnsi"/>
          <w:sz w:val="24"/>
          <w:szCs w:val="24"/>
        </w:rPr>
        <w:t xml:space="preserve">, R.W., </w:t>
      </w:r>
      <w:proofErr w:type="spellStart"/>
      <w:r w:rsidRPr="006765B6">
        <w:rPr>
          <w:rFonts w:asciiTheme="majorHAnsi" w:hAnsiTheme="majorHAnsi"/>
          <w:sz w:val="24"/>
          <w:szCs w:val="24"/>
        </w:rPr>
        <w:t>Zihl</w:t>
      </w:r>
      <w:proofErr w:type="spellEnd"/>
      <w:r w:rsidRPr="006765B6">
        <w:rPr>
          <w:rFonts w:asciiTheme="majorHAnsi" w:hAnsiTheme="majorHAnsi"/>
          <w:sz w:val="24"/>
          <w:szCs w:val="24"/>
        </w:rPr>
        <w:t xml:space="preserve">, J., </w:t>
      </w:r>
      <w:r w:rsidR="00ED3557">
        <w:rPr>
          <w:rFonts w:asciiTheme="majorHAnsi" w:hAnsiTheme="majorHAnsi"/>
          <w:sz w:val="24"/>
          <w:szCs w:val="24"/>
        </w:rPr>
        <w:t xml:space="preserve">&amp; </w:t>
      </w:r>
      <w:r w:rsidRPr="006765B6">
        <w:rPr>
          <w:rFonts w:asciiTheme="majorHAnsi" w:hAnsiTheme="majorHAnsi"/>
          <w:sz w:val="24"/>
          <w:szCs w:val="24"/>
        </w:rPr>
        <w:t>Heywood, C.A.</w:t>
      </w:r>
      <w:r w:rsidR="00CB0AB4">
        <w:rPr>
          <w:rFonts w:asciiTheme="majorHAnsi" w:hAnsiTheme="majorHAnsi"/>
          <w:sz w:val="24"/>
          <w:szCs w:val="24"/>
        </w:rPr>
        <w:t xml:space="preserve"> </w:t>
      </w:r>
      <w:r w:rsidRPr="006765B6">
        <w:rPr>
          <w:rFonts w:asciiTheme="majorHAnsi" w:hAnsiTheme="majorHAnsi"/>
          <w:sz w:val="24"/>
          <w:szCs w:val="24"/>
        </w:rPr>
        <w:t xml:space="preserve">(2009a). Adaptation of eye-movements to simulated </w:t>
      </w:r>
      <w:proofErr w:type="spellStart"/>
      <w:r w:rsidRPr="006765B6">
        <w:rPr>
          <w:rFonts w:asciiTheme="majorHAnsi" w:hAnsiTheme="majorHAnsi"/>
          <w:sz w:val="24"/>
          <w:szCs w:val="24"/>
        </w:rPr>
        <w:t>hemianopia</w:t>
      </w:r>
      <w:proofErr w:type="spellEnd"/>
      <w:r w:rsidRPr="006765B6">
        <w:rPr>
          <w:rFonts w:asciiTheme="majorHAnsi" w:hAnsiTheme="majorHAnsi"/>
          <w:sz w:val="24"/>
          <w:szCs w:val="24"/>
        </w:rPr>
        <w:t xml:space="preserve"> in reading and visual exploration: transfer or specificity? </w:t>
      </w:r>
      <w:proofErr w:type="spellStart"/>
      <w:r w:rsidRPr="006765B6">
        <w:rPr>
          <w:rFonts w:asciiTheme="majorHAnsi" w:hAnsiTheme="majorHAnsi"/>
          <w:i/>
          <w:sz w:val="24"/>
          <w:szCs w:val="24"/>
        </w:rPr>
        <w:t>Neuropsychologia</w:t>
      </w:r>
      <w:proofErr w:type="spellEnd"/>
      <w:r w:rsidRPr="006765B6">
        <w:rPr>
          <w:rFonts w:asciiTheme="majorHAnsi" w:hAnsiTheme="majorHAnsi"/>
          <w:i/>
          <w:sz w:val="24"/>
          <w:szCs w:val="24"/>
        </w:rPr>
        <w:t>,</w:t>
      </w:r>
      <w:r w:rsidRPr="006765B6">
        <w:rPr>
          <w:rFonts w:asciiTheme="majorHAnsi" w:hAnsiTheme="majorHAnsi"/>
          <w:sz w:val="24"/>
          <w:szCs w:val="24"/>
        </w:rPr>
        <w:t xml:space="preserve"> 47, 1712-1720</w:t>
      </w:r>
    </w:p>
    <w:p w:rsidR="002B4EED" w:rsidRDefault="008C76C7" w:rsidP="002B4EED">
      <w:pPr>
        <w:spacing w:line="480" w:lineRule="auto"/>
        <w:jc w:val="both"/>
        <w:rPr>
          <w:rFonts w:asciiTheme="majorHAnsi" w:hAnsiTheme="majorHAnsi"/>
          <w:sz w:val="24"/>
          <w:szCs w:val="24"/>
        </w:rPr>
      </w:pPr>
      <w:proofErr w:type="spellStart"/>
      <w:r w:rsidRPr="006765B6">
        <w:rPr>
          <w:rFonts w:asciiTheme="majorHAnsi" w:hAnsiTheme="majorHAnsi"/>
          <w:sz w:val="24"/>
          <w:szCs w:val="24"/>
        </w:rPr>
        <w:t>Schuett</w:t>
      </w:r>
      <w:proofErr w:type="spellEnd"/>
      <w:r w:rsidRPr="006765B6">
        <w:rPr>
          <w:rFonts w:asciiTheme="majorHAnsi" w:hAnsiTheme="majorHAnsi"/>
          <w:sz w:val="24"/>
          <w:szCs w:val="24"/>
        </w:rPr>
        <w:t xml:space="preserve">, S. </w:t>
      </w:r>
      <w:proofErr w:type="spellStart"/>
      <w:r w:rsidRPr="006765B6">
        <w:rPr>
          <w:rFonts w:asciiTheme="majorHAnsi" w:hAnsiTheme="majorHAnsi"/>
          <w:sz w:val="24"/>
          <w:szCs w:val="24"/>
        </w:rPr>
        <w:t>Kentridge</w:t>
      </w:r>
      <w:proofErr w:type="spellEnd"/>
      <w:r w:rsidRPr="006765B6">
        <w:rPr>
          <w:rFonts w:asciiTheme="majorHAnsi" w:hAnsiTheme="majorHAnsi"/>
          <w:sz w:val="24"/>
          <w:szCs w:val="24"/>
        </w:rPr>
        <w:t xml:space="preserve">, R.W., </w:t>
      </w:r>
      <w:proofErr w:type="spellStart"/>
      <w:r w:rsidRPr="006765B6">
        <w:rPr>
          <w:rFonts w:asciiTheme="majorHAnsi" w:hAnsiTheme="majorHAnsi"/>
          <w:sz w:val="24"/>
          <w:szCs w:val="24"/>
        </w:rPr>
        <w:t>Zihl</w:t>
      </w:r>
      <w:proofErr w:type="spellEnd"/>
      <w:r w:rsidRPr="006765B6">
        <w:rPr>
          <w:rFonts w:asciiTheme="majorHAnsi" w:hAnsiTheme="majorHAnsi"/>
          <w:sz w:val="24"/>
          <w:szCs w:val="24"/>
        </w:rPr>
        <w:t>, J.,</w:t>
      </w:r>
      <w:r w:rsidR="00ED3557">
        <w:rPr>
          <w:rFonts w:asciiTheme="majorHAnsi" w:hAnsiTheme="majorHAnsi"/>
          <w:sz w:val="24"/>
          <w:szCs w:val="24"/>
        </w:rPr>
        <w:t xml:space="preserve"> &amp;</w:t>
      </w:r>
      <w:r w:rsidRPr="006765B6">
        <w:rPr>
          <w:rFonts w:asciiTheme="majorHAnsi" w:hAnsiTheme="majorHAnsi"/>
          <w:sz w:val="24"/>
          <w:szCs w:val="24"/>
        </w:rPr>
        <w:t xml:space="preserve"> Heywood, C.A.</w:t>
      </w:r>
      <w:r w:rsidR="00CB0AB4">
        <w:rPr>
          <w:rFonts w:asciiTheme="majorHAnsi" w:hAnsiTheme="majorHAnsi"/>
          <w:sz w:val="24"/>
          <w:szCs w:val="24"/>
        </w:rPr>
        <w:t xml:space="preserve"> </w:t>
      </w:r>
      <w:r w:rsidRPr="006765B6">
        <w:rPr>
          <w:rFonts w:asciiTheme="majorHAnsi" w:hAnsiTheme="majorHAnsi"/>
          <w:sz w:val="24"/>
          <w:szCs w:val="24"/>
        </w:rPr>
        <w:t xml:space="preserve">(2009b). Are </w:t>
      </w:r>
      <w:proofErr w:type="spellStart"/>
      <w:r w:rsidRPr="006765B6">
        <w:rPr>
          <w:rFonts w:asciiTheme="majorHAnsi" w:hAnsiTheme="majorHAnsi"/>
          <w:sz w:val="24"/>
          <w:szCs w:val="24"/>
        </w:rPr>
        <w:t>hemianopic</w:t>
      </w:r>
      <w:proofErr w:type="spellEnd"/>
      <w:r w:rsidRPr="006765B6">
        <w:rPr>
          <w:rFonts w:asciiTheme="majorHAnsi" w:hAnsiTheme="majorHAnsi"/>
          <w:sz w:val="24"/>
          <w:szCs w:val="24"/>
        </w:rPr>
        <w:t xml:space="preserve"> reading and visual exploration impairments visually elicited? New insight from eye-movements in simulated </w:t>
      </w:r>
      <w:proofErr w:type="spellStart"/>
      <w:r w:rsidRPr="006765B6">
        <w:rPr>
          <w:rFonts w:asciiTheme="majorHAnsi" w:hAnsiTheme="majorHAnsi"/>
          <w:sz w:val="24"/>
          <w:szCs w:val="24"/>
        </w:rPr>
        <w:t>hemianopia</w:t>
      </w:r>
      <w:proofErr w:type="spellEnd"/>
      <w:r w:rsidRPr="006765B6">
        <w:rPr>
          <w:rFonts w:asciiTheme="majorHAnsi" w:hAnsiTheme="majorHAnsi"/>
          <w:sz w:val="24"/>
          <w:szCs w:val="24"/>
        </w:rPr>
        <w:t xml:space="preserve">. </w:t>
      </w:r>
      <w:proofErr w:type="spellStart"/>
      <w:r w:rsidRPr="006765B6">
        <w:rPr>
          <w:rFonts w:asciiTheme="majorHAnsi" w:hAnsiTheme="majorHAnsi"/>
          <w:i/>
          <w:sz w:val="24"/>
          <w:szCs w:val="24"/>
        </w:rPr>
        <w:t>Neuropsychologia</w:t>
      </w:r>
      <w:proofErr w:type="spellEnd"/>
      <w:r w:rsidRPr="006765B6">
        <w:rPr>
          <w:rFonts w:asciiTheme="majorHAnsi" w:hAnsiTheme="majorHAnsi"/>
          <w:i/>
          <w:sz w:val="24"/>
          <w:szCs w:val="24"/>
        </w:rPr>
        <w:t>,</w:t>
      </w:r>
      <w:r w:rsidRPr="006765B6">
        <w:rPr>
          <w:rFonts w:asciiTheme="majorHAnsi" w:hAnsiTheme="majorHAnsi"/>
          <w:sz w:val="24"/>
          <w:szCs w:val="24"/>
        </w:rPr>
        <w:t xml:space="preserve"> 47, 733-746.</w:t>
      </w:r>
      <w:r w:rsidR="002B4EED" w:rsidRPr="002B4EED">
        <w:rPr>
          <w:rFonts w:asciiTheme="majorHAnsi" w:hAnsiTheme="majorHAnsi"/>
          <w:sz w:val="24"/>
          <w:szCs w:val="24"/>
        </w:rPr>
        <w:t xml:space="preserve"> </w:t>
      </w:r>
    </w:p>
    <w:p w:rsidR="00DE5896" w:rsidRDefault="00DE5896" w:rsidP="002B4EED">
      <w:pPr>
        <w:spacing w:line="480" w:lineRule="auto"/>
        <w:jc w:val="both"/>
        <w:rPr>
          <w:rFonts w:asciiTheme="majorHAnsi" w:hAnsiTheme="majorHAnsi"/>
          <w:sz w:val="24"/>
          <w:szCs w:val="24"/>
        </w:rPr>
      </w:pPr>
      <w:proofErr w:type="spellStart"/>
      <w:r w:rsidRPr="006765B6">
        <w:rPr>
          <w:rFonts w:asciiTheme="majorHAnsi" w:hAnsiTheme="majorHAnsi"/>
          <w:sz w:val="24"/>
          <w:szCs w:val="24"/>
        </w:rPr>
        <w:lastRenderedPageBreak/>
        <w:t>Schuett</w:t>
      </w:r>
      <w:proofErr w:type="spellEnd"/>
      <w:r w:rsidRPr="006765B6">
        <w:rPr>
          <w:rFonts w:asciiTheme="majorHAnsi" w:hAnsiTheme="majorHAnsi"/>
          <w:sz w:val="24"/>
          <w:szCs w:val="24"/>
        </w:rPr>
        <w:t xml:space="preserve">, S. </w:t>
      </w:r>
      <w:proofErr w:type="spellStart"/>
      <w:r w:rsidRPr="006765B6">
        <w:rPr>
          <w:rFonts w:asciiTheme="majorHAnsi" w:hAnsiTheme="majorHAnsi"/>
          <w:sz w:val="24"/>
          <w:szCs w:val="24"/>
        </w:rPr>
        <w:t>Kentridge</w:t>
      </w:r>
      <w:proofErr w:type="spellEnd"/>
      <w:r w:rsidRPr="006765B6">
        <w:rPr>
          <w:rFonts w:asciiTheme="majorHAnsi" w:hAnsiTheme="majorHAnsi"/>
          <w:sz w:val="24"/>
          <w:szCs w:val="24"/>
        </w:rPr>
        <w:t xml:space="preserve">, R.W., </w:t>
      </w:r>
      <w:proofErr w:type="spellStart"/>
      <w:r w:rsidRPr="006765B6">
        <w:rPr>
          <w:rFonts w:asciiTheme="majorHAnsi" w:hAnsiTheme="majorHAnsi"/>
          <w:sz w:val="24"/>
          <w:szCs w:val="24"/>
        </w:rPr>
        <w:t>Zihl</w:t>
      </w:r>
      <w:proofErr w:type="spellEnd"/>
      <w:r w:rsidRPr="006765B6">
        <w:rPr>
          <w:rFonts w:asciiTheme="majorHAnsi" w:hAnsiTheme="majorHAnsi"/>
          <w:sz w:val="24"/>
          <w:szCs w:val="24"/>
        </w:rPr>
        <w:t>, J.,</w:t>
      </w:r>
      <w:r>
        <w:rPr>
          <w:rFonts w:asciiTheme="majorHAnsi" w:hAnsiTheme="majorHAnsi"/>
          <w:sz w:val="24"/>
          <w:szCs w:val="24"/>
        </w:rPr>
        <w:t xml:space="preserve"> &amp;</w:t>
      </w:r>
      <w:r w:rsidRPr="006765B6">
        <w:rPr>
          <w:rFonts w:asciiTheme="majorHAnsi" w:hAnsiTheme="majorHAnsi"/>
          <w:sz w:val="24"/>
          <w:szCs w:val="24"/>
        </w:rPr>
        <w:t xml:space="preserve"> Heywood, C.A.</w:t>
      </w:r>
      <w:r>
        <w:rPr>
          <w:rFonts w:asciiTheme="majorHAnsi" w:hAnsiTheme="majorHAnsi"/>
          <w:sz w:val="24"/>
          <w:szCs w:val="24"/>
        </w:rPr>
        <w:t xml:space="preserve"> (2009c</w:t>
      </w:r>
      <w:r w:rsidRPr="006765B6">
        <w:rPr>
          <w:rFonts w:asciiTheme="majorHAnsi" w:hAnsiTheme="majorHAnsi"/>
          <w:sz w:val="24"/>
          <w:szCs w:val="24"/>
        </w:rPr>
        <w:t>).</w:t>
      </w:r>
      <w:r>
        <w:rPr>
          <w:rFonts w:asciiTheme="majorHAnsi" w:hAnsiTheme="majorHAnsi"/>
          <w:sz w:val="24"/>
          <w:szCs w:val="24"/>
        </w:rPr>
        <w:t xml:space="preserve"> Is the origin of the </w:t>
      </w:r>
      <w:proofErr w:type="spellStart"/>
      <w:r>
        <w:rPr>
          <w:rFonts w:asciiTheme="majorHAnsi" w:hAnsiTheme="majorHAnsi"/>
          <w:sz w:val="24"/>
          <w:szCs w:val="24"/>
        </w:rPr>
        <w:t>hemianopic</w:t>
      </w:r>
      <w:proofErr w:type="spellEnd"/>
      <w:r>
        <w:rPr>
          <w:rFonts w:asciiTheme="majorHAnsi" w:hAnsiTheme="majorHAnsi"/>
          <w:sz w:val="24"/>
          <w:szCs w:val="24"/>
        </w:rPr>
        <w:t xml:space="preserve"> line bisection error purely visual? Evidence from eye movements in simulated </w:t>
      </w:r>
      <w:proofErr w:type="spellStart"/>
      <w:r>
        <w:rPr>
          <w:rFonts w:asciiTheme="majorHAnsi" w:hAnsiTheme="majorHAnsi"/>
          <w:sz w:val="24"/>
          <w:szCs w:val="24"/>
        </w:rPr>
        <w:t>hemianopia</w:t>
      </w:r>
      <w:proofErr w:type="spellEnd"/>
      <w:r w:rsidRPr="006765B6">
        <w:rPr>
          <w:rFonts w:asciiTheme="majorHAnsi" w:hAnsiTheme="majorHAnsi"/>
          <w:sz w:val="24"/>
          <w:szCs w:val="24"/>
        </w:rPr>
        <w:t xml:space="preserve">. </w:t>
      </w:r>
      <w:r>
        <w:rPr>
          <w:rFonts w:asciiTheme="majorHAnsi" w:hAnsiTheme="majorHAnsi"/>
          <w:i/>
          <w:sz w:val="24"/>
          <w:szCs w:val="24"/>
        </w:rPr>
        <w:t>Vision Research</w:t>
      </w:r>
      <w:r w:rsidRPr="006765B6">
        <w:rPr>
          <w:rFonts w:asciiTheme="majorHAnsi" w:hAnsiTheme="majorHAnsi"/>
          <w:i/>
          <w:sz w:val="24"/>
          <w:szCs w:val="24"/>
        </w:rPr>
        <w:t>,</w:t>
      </w:r>
      <w:r>
        <w:rPr>
          <w:rFonts w:asciiTheme="majorHAnsi" w:hAnsiTheme="majorHAnsi"/>
          <w:sz w:val="24"/>
          <w:szCs w:val="24"/>
        </w:rPr>
        <w:t xml:space="preserve"> 49(13), 1668-1680</w:t>
      </w:r>
      <w:r w:rsidRPr="006765B6">
        <w:rPr>
          <w:rFonts w:asciiTheme="majorHAnsi" w:hAnsiTheme="majorHAnsi"/>
          <w:sz w:val="24"/>
          <w:szCs w:val="24"/>
        </w:rPr>
        <w:t>.</w:t>
      </w:r>
      <w:r w:rsidRPr="002B4EED">
        <w:rPr>
          <w:rFonts w:asciiTheme="majorHAnsi" w:hAnsiTheme="majorHAnsi"/>
          <w:sz w:val="24"/>
          <w:szCs w:val="24"/>
        </w:rPr>
        <w:t xml:space="preserve"> </w:t>
      </w:r>
    </w:p>
    <w:p w:rsidR="002B4EED" w:rsidRPr="002B4EED" w:rsidRDefault="002B4EED" w:rsidP="002B4EED">
      <w:pPr>
        <w:spacing w:line="480" w:lineRule="auto"/>
        <w:jc w:val="both"/>
        <w:rPr>
          <w:rFonts w:asciiTheme="majorHAnsi" w:hAnsiTheme="majorHAnsi"/>
          <w:sz w:val="24"/>
          <w:szCs w:val="24"/>
        </w:rPr>
      </w:pPr>
      <w:proofErr w:type="spellStart"/>
      <w:r w:rsidRPr="002B4EED">
        <w:rPr>
          <w:rFonts w:asciiTheme="majorHAnsi" w:hAnsiTheme="majorHAnsi"/>
          <w:sz w:val="24"/>
          <w:szCs w:val="24"/>
        </w:rPr>
        <w:t>Schyns</w:t>
      </w:r>
      <w:proofErr w:type="spellEnd"/>
      <w:r w:rsidRPr="002B4EED">
        <w:rPr>
          <w:rFonts w:asciiTheme="majorHAnsi" w:hAnsiTheme="majorHAnsi"/>
          <w:sz w:val="24"/>
          <w:szCs w:val="24"/>
        </w:rPr>
        <w:t xml:space="preserve">, P., &amp; </w:t>
      </w:r>
      <w:proofErr w:type="spellStart"/>
      <w:r w:rsidRPr="002B4EED">
        <w:rPr>
          <w:rFonts w:asciiTheme="majorHAnsi" w:hAnsiTheme="majorHAnsi"/>
          <w:sz w:val="24"/>
          <w:szCs w:val="24"/>
        </w:rPr>
        <w:t>Oliva</w:t>
      </w:r>
      <w:proofErr w:type="spellEnd"/>
      <w:r w:rsidRPr="002B4EED">
        <w:rPr>
          <w:rFonts w:asciiTheme="majorHAnsi" w:hAnsiTheme="majorHAnsi"/>
          <w:sz w:val="24"/>
          <w:szCs w:val="24"/>
        </w:rPr>
        <w:t>, A.</w:t>
      </w:r>
      <w:r w:rsidR="00CB0AB4">
        <w:rPr>
          <w:rFonts w:asciiTheme="majorHAnsi" w:hAnsiTheme="majorHAnsi"/>
          <w:sz w:val="24"/>
          <w:szCs w:val="24"/>
        </w:rPr>
        <w:t xml:space="preserve"> </w:t>
      </w:r>
      <w:r w:rsidRPr="002B4EED">
        <w:rPr>
          <w:rFonts w:asciiTheme="majorHAnsi" w:hAnsiTheme="majorHAnsi"/>
          <w:sz w:val="24"/>
          <w:szCs w:val="24"/>
        </w:rPr>
        <w:t xml:space="preserve">(1999). Dr. Angry and Mr. Smile: when categorization flexibility modifies the perception of faces in rapid visual presentation. </w:t>
      </w:r>
      <w:r w:rsidRPr="002B4EED">
        <w:rPr>
          <w:rFonts w:asciiTheme="majorHAnsi" w:hAnsiTheme="majorHAnsi"/>
          <w:i/>
          <w:sz w:val="24"/>
          <w:szCs w:val="24"/>
        </w:rPr>
        <w:t>Cognition</w:t>
      </w:r>
      <w:r w:rsidR="00CB0AB4">
        <w:rPr>
          <w:rFonts w:asciiTheme="majorHAnsi" w:hAnsiTheme="majorHAnsi"/>
          <w:sz w:val="24"/>
          <w:szCs w:val="24"/>
        </w:rPr>
        <w:t>,</w:t>
      </w:r>
      <w:r w:rsidRPr="002B4EED">
        <w:rPr>
          <w:rFonts w:asciiTheme="majorHAnsi" w:hAnsiTheme="majorHAnsi"/>
          <w:sz w:val="24"/>
          <w:szCs w:val="24"/>
        </w:rPr>
        <w:t xml:space="preserve"> 69, 243-265.</w:t>
      </w:r>
    </w:p>
    <w:p w:rsidR="008C76C7" w:rsidRPr="006765B6" w:rsidRDefault="002B4EED" w:rsidP="00D1715C">
      <w:pPr>
        <w:spacing w:line="480" w:lineRule="auto"/>
        <w:jc w:val="both"/>
        <w:rPr>
          <w:rFonts w:asciiTheme="majorHAnsi" w:hAnsiTheme="majorHAnsi"/>
          <w:sz w:val="24"/>
          <w:szCs w:val="24"/>
        </w:rPr>
      </w:pPr>
      <w:proofErr w:type="spellStart"/>
      <w:r w:rsidRPr="002B4EED">
        <w:rPr>
          <w:rFonts w:asciiTheme="majorHAnsi" w:hAnsiTheme="majorHAnsi"/>
          <w:sz w:val="24"/>
          <w:szCs w:val="24"/>
        </w:rPr>
        <w:t>Sergent</w:t>
      </w:r>
      <w:proofErr w:type="spellEnd"/>
      <w:r w:rsidRPr="002B4EED">
        <w:rPr>
          <w:rFonts w:asciiTheme="majorHAnsi" w:hAnsiTheme="majorHAnsi"/>
          <w:sz w:val="24"/>
          <w:szCs w:val="24"/>
        </w:rPr>
        <w:t>, J.</w:t>
      </w:r>
      <w:r w:rsidR="00CB0AB4">
        <w:rPr>
          <w:rFonts w:asciiTheme="majorHAnsi" w:hAnsiTheme="majorHAnsi"/>
          <w:sz w:val="24"/>
          <w:szCs w:val="24"/>
        </w:rPr>
        <w:t xml:space="preserve"> </w:t>
      </w:r>
      <w:r w:rsidRPr="002B4EED">
        <w:rPr>
          <w:rFonts w:asciiTheme="majorHAnsi" w:hAnsiTheme="majorHAnsi"/>
          <w:sz w:val="24"/>
          <w:szCs w:val="24"/>
        </w:rPr>
        <w:t>(1985). Influence of task and input factors on hemispheric involvement in face processing</w:t>
      </w:r>
      <w:r w:rsidRPr="002B4EED">
        <w:rPr>
          <w:rFonts w:asciiTheme="majorHAnsi" w:hAnsiTheme="majorHAnsi"/>
          <w:i/>
          <w:sz w:val="24"/>
          <w:szCs w:val="24"/>
        </w:rPr>
        <w:t>. Journal of Experimental Psychology: Human Perception and Performance</w:t>
      </w:r>
      <w:r w:rsidRPr="002B4EED">
        <w:rPr>
          <w:rFonts w:asciiTheme="majorHAnsi" w:hAnsiTheme="majorHAnsi"/>
          <w:sz w:val="24"/>
          <w:szCs w:val="24"/>
        </w:rPr>
        <w:t>. 11, 846-861.</w:t>
      </w:r>
    </w:p>
    <w:p w:rsidR="008C76C7" w:rsidRDefault="008C76C7" w:rsidP="00D1715C">
      <w:pPr>
        <w:spacing w:line="480" w:lineRule="auto"/>
        <w:jc w:val="both"/>
        <w:rPr>
          <w:rFonts w:asciiTheme="majorHAnsi" w:hAnsiTheme="majorHAnsi"/>
          <w:sz w:val="24"/>
          <w:szCs w:val="24"/>
        </w:rPr>
      </w:pPr>
      <w:r w:rsidRPr="006765B6">
        <w:rPr>
          <w:rFonts w:asciiTheme="majorHAnsi" w:hAnsiTheme="majorHAnsi"/>
          <w:sz w:val="24"/>
          <w:szCs w:val="24"/>
        </w:rPr>
        <w:t xml:space="preserve">Simpson, S.A., </w:t>
      </w:r>
      <w:proofErr w:type="spellStart"/>
      <w:r w:rsidRPr="006765B6">
        <w:rPr>
          <w:rFonts w:asciiTheme="majorHAnsi" w:hAnsiTheme="majorHAnsi"/>
          <w:sz w:val="24"/>
          <w:szCs w:val="24"/>
        </w:rPr>
        <w:t>Abegg</w:t>
      </w:r>
      <w:proofErr w:type="spellEnd"/>
      <w:r w:rsidRPr="006765B6">
        <w:rPr>
          <w:rFonts w:asciiTheme="majorHAnsi" w:hAnsiTheme="majorHAnsi"/>
          <w:sz w:val="24"/>
          <w:szCs w:val="24"/>
        </w:rPr>
        <w:t>, M.,</w:t>
      </w:r>
      <w:r w:rsidR="00ED3557">
        <w:rPr>
          <w:rFonts w:asciiTheme="majorHAnsi" w:hAnsiTheme="majorHAnsi"/>
          <w:sz w:val="24"/>
          <w:szCs w:val="24"/>
        </w:rPr>
        <w:t xml:space="preserve"> &amp;</w:t>
      </w:r>
      <w:r w:rsidRPr="006765B6">
        <w:rPr>
          <w:rFonts w:asciiTheme="majorHAnsi" w:hAnsiTheme="majorHAnsi"/>
          <w:sz w:val="24"/>
          <w:szCs w:val="24"/>
        </w:rPr>
        <w:t xml:space="preserve"> Barton, J.J.</w:t>
      </w:r>
      <w:r w:rsidR="00CB0AB4">
        <w:rPr>
          <w:rFonts w:asciiTheme="majorHAnsi" w:hAnsiTheme="majorHAnsi"/>
          <w:sz w:val="24"/>
          <w:szCs w:val="24"/>
        </w:rPr>
        <w:t xml:space="preserve"> </w:t>
      </w:r>
      <w:r w:rsidRPr="006765B6">
        <w:rPr>
          <w:rFonts w:asciiTheme="majorHAnsi" w:hAnsiTheme="majorHAnsi"/>
          <w:sz w:val="24"/>
          <w:szCs w:val="24"/>
        </w:rPr>
        <w:t xml:space="preserve">(2011). Rapid adaptation of visual search in simulated </w:t>
      </w:r>
      <w:proofErr w:type="spellStart"/>
      <w:r w:rsidRPr="006765B6">
        <w:rPr>
          <w:rFonts w:asciiTheme="majorHAnsi" w:hAnsiTheme="majorHAnsi"/>
          <w:sz w:val="24"/>
          <w:szCs w:val="24"/>
        </w:rPr>
        <w:t>hemianopia</w:t>
      </w:r>
      <w:proofErr w:type="spellEnd"/>
      <w:r w:rsidRPr="006765B6">
        <w:rPr>
          <w:rFonts w:asciiTheme="majorHAnsi" w:hAnsiTheme="majorHAnsi"/>
          <w:sz w:val="24"/>
          <w:szCs w:val="24"/>
        </w:rPr>
        <w:t xml:space="preserve">. </w:t>
      </w:r>
      <w:r w:rsidRPr="006765B6">
        <w:rPr>
          <w:rFonts w:asciiTheme="majorHAnsi" w:hAnsiTheme="majorHAnsi"/>
          <w:i/>
          <w:sz w:val="24"/>
          <w:szCs w:val="24"/>
        </w:rPr>
        <w:t>Cerebral Cortex</w:t>
      </w:r>
      <w:r w:rsidR="00CB0AB4">
        <w:rPr>
          <w:rFonts w:asciiTheme="majorHAnsi" w:hAnsiTheme="majorHAnsi"/>
          <w:i/>
          <w:sz w:val="24"/>
          <w:szCs w:val="24"/>
        </w:rPr>
        <w:t>,</w:t>
      </w:r>
      <w:r w:rsidRPr="006765B6">
        <w:rPr>
          <w:rFonts w:asciiTheme="majorHAnsi" w:hAnsiTheme="majorHAnsi"/>
          <w:sz w:val="24"/>
          <w:szCs w:val="24"/>
        </w:rPr>
        <w:t xml:space="preserve"> 21, 1593-1601.</w:t>
      </w:r>
    </w:p>
    <w:p w:rsidR="005A6DC1" w:rsidRDefault="005A6DC1" w:rsidP="00D1715C">
      <w:pPr>
        <w:spacing w:line="480" w:lineRule="auto"/>
        <w:jc w:val="both"/>
        <w:rPr>
          <w:rFonts w:asciiTheme="majorHAnsi" w:hAnsiTheme="majorHAnsi"/>
          <w:sz w:val="24"/>
          <w:szCs w:val="24"/>
        </w:rPr>
      </w:pPr>
      <w:proofErr w:type="spellStart"/>
      <w:r>
        <w:rPr>
          <w:rFonts w:asciiTheme="majorHAnsi" w:hAnsiTheme="majorHAnsi"/>
          <w:sz w:val="24"/>
          <w:szCs w:val="24"/>
        </w:rPr>
        <w:t>Tant</w:t>
      </w:r>
      <w:proofErr w:type="spellEnd"/>
      <w:r>
        <w:rPr>
          <w:rFonts w:asciiTheme="majorHAnsi" w:hAnsiTheme="majorHAnsi"/>
          <w:sz w:val="24"/>
          <w:szCs w:val="24"/>
        </w:rPr>
        <w:t xml:space="preserve">, M.L.M, </w:t>
      </w:r>
      <w:proofErr w:type="spellStart"/>
      <w:r>
        <w:rPr>
          <w:rFonts w:asciiTheme="majorHAnsi" w:hAnsiTheme="majorHAnsi"/>
          <w:sz w:val="24"/>
          <w:szCs w:val="24"/>
        </w:rPr>
        <w:t>Cornelissen</w:t>
      </w:r>
      <w:proofErr w:type="spellEnd"/>
      <w:r>
        <w:rPr>
          <w:rFonts w:asciiTheme="majorHAnsi" w:hAnsiTheme="majorHAnsi"/>
          <w:sz w:val="24"/>
          <w:szCs w:val="24"/>
        </w:rPr>
        <w:t xml:space="preserve">, F.W., </w:t>
      </w:r>
      <w:proofErr w:type="spellStart"/>
      <w:r>
        <w:rPr>
          <w:rFonts w:asciiTheme="majorHAnsi" w:hAnsiTheme="majorHAnsi"/>
          <w:sz w:val="24"/>
          <w:szCs w:val="24"/>
        </w:rPr>
        <w:t>Kooijman</w:t>
      </w:r>
      <w:proofErr w:type="spellEnd"/>
      <w:r>
        <w:rPr>
          <w:rFonts w:asciiTheme="majorHAnsi" w:hAnsiTheme="majorHAnsi"/>
          <w:sz w:val="24"/>
          <w:szCs w:val="24"/>
        </w:rPr>
        <w:t>, A.C.,</w:t>
      </w:r>
      <w:r w:rsidR="00ED3557">
        <w:rPr>
          <w:rFonts w:asciiTheme="majorHAnsi" w:hAnsiTheme="majorHAnsi"/>
          <w:sz w:val="24"/>
          <w:szCs w:val="24"/>
        </w:rPr>
        <w:t xml:space="preserve"> &amp;</w:t>
      </w:r>
      <w:r>
        <w:rPr>
          <w:rFonts w:asciiTheme="majorHAnsi" w:hAnsiTheme="majorHAnsi"/>
          <w:sz w:val="24"/>
          <w:szCs w:val="24"/>
        </w:rPr>
        <w:t xml:space="preserve"> </w:t>
      </w:r>
      <w:proofErr w:type="spellStart"/>
      <w:r>
        <w:rPr>
          <w:rFonts w:asciiTheme="majorHAnsi" w:hAnsiTheme="majorHAnsi"/>
          <w:sz w:val="24"/>
          <w:szCs w:val="24"/>
        </w:rPr>
        <w:t>Brouwer</w:t>
      </w:r>
      <w:proofErr w:type="spellEnd"/>
      <w:r>
        <w:rPr>
          <w:rFonts w:asciiTheme="majorHAnsi" w:hAnsiTheme="majorHAnsi"/>
          <w:sz w:val="24"/>
          <w:szCs w:val="24"/>
        </w:rPr>
        <w:t>, W.H.</w:t>
      </w:r>
      <w:r w:rsidR="00CB0AB4">
        <w:rPr>
          <w:rFonts w:asciiTheme="majorHAnsi" w:hAnsiTheme="majorHAnsi"/>
          <w:sz w:val="24"/>
          <w:szCs w:val="24"/>
        </w:rPr>
        <w:t xml:space="preserve"> </w:t>
      </w:r>
      <w:r>
        <w:rPr>
          <w:rFonts w:asciiTheme="majorHAnsi" w:hAnsiTheme="majorHAnsi"/>
          <w:sz w:val="24"/>
          <w:szCs w:val="24"/>
        </w:rPr>
        <w:t>(2002)</w:t>
      </w:r>
      <w:r w:rsidR="00CB0AB4">
        <w:rPr>
          <w:rFonts w:asciiTheme="majorHAnsi" w:hAnsiTheme="majorHAnsi"/>
          <w:sz w:val="24"/>
          <w:szCs w:val="24"/>
        </w:rPr>
        <w:t>.</w:t>
      </w:r>
      <w:r>
        <w:rPr>
          <w:rFonts w:asciiTheme="majorHAnsi" w:hAnsiTheme="majorHAnsi"/>
          <w:sz w:val="24"/>
          <w:szCs w:val="24"/>
        </w:rPr>
        <w:t xml:space="preserve"> </w:t>
      </w:r>
      <w:proofErr w:type="spellStart"/>
      <w:r>
        <w:rPr>
          <w:rFonts w:asciiTheme="majorHAnsi" w:hAnsiTheme="majorHAnsi"/>
          <w:sz w:val="24"/>
          <w:szCs w:val="24"/>
        </w:rPr>
        <w:t>Hemianopic</w:t>
      </w:r>
      <w:proofErr w:type="spellEnd"/>
      <w:r>
        <w:rPr>
          <w:rFonts w:asciiTheme="majorHAnsi" w:hAnsiTheme="majorHAnsi"/>
          <w:sz w:val="24"/>
          <w:szCs w:val="24"/>
        </w:rPr>
        <w:t xml:space="preserve"> visual field defects elicit </w:t>
      </w:r>
      <w:proofErr w:type="spellStart"/>
      <w:r>
        <w:rPr>
          <w:rFonts w:asciiTheme="majorHAnsi" w:hAnsiTheme="majorHAnsi"/>
          <w:sz w:val="24"/>
          <w:szCs w:val="24"/>
        </w:rPr>
        <w:t>hemianopic</w:t>
      </w:r>
      <w:proofErr w:type="spellEnd"/>
      <w:r>
        <w:rPr>
          <w:rFonts w:asciiTheme="majorHAnsi" w:hAnsiTheme="majorHAnsi"/>
          <w:sz w:val="24"/>
          <w:szCs w:val="24"/>
        </w:rPr>
        <w:t xml:space="preserve"> scanning. </w:t>
      </w:r>
      <w:r w:rsidRPr="005A6DC1">
        <w:rPr>
          <w:rFonts w:asciiTheme="majorHAnsi" w:hAnsiTheme="majorHAnsi"/>
          <w:i/>
          <w:sz w:val="24"/>
          <w:szCs w:val="24"/>
        </w:rPr>
        <w:t>Vision Research</w:t>
      </w:r>
      <w:r w:rsidR="00CB0AB4">
        <w:rPr>
          <w:rFonts w:asciiTheme="majorHAnsi" w:hAnsiTheme="majorHAnsi"/>
          <w:sz w:val="24"/>
          <w:szCs w:val="24"/>
        </w:rPr>
        <w:t>,</w:t>
      </w:r>
      <w:r>
        <w:rPr>
          <w:rFonts w:asciiTheme="majorHAnsi" w:hAnsiTheme="majorHAnsi"/>
          <w:sz w:val="24"/>
          <w:szCs w:val="24"/>
        </w:rPr>
        <w:t xml:space="preserve"> 42, 1339-1348.</w:t>
      </w:r>
    </w:p>
    <w:p w:rsidR="00685F09" w:rsidRDefault="00685F09" w:rsidP="00D1715C">
      <w:pPr>
        <w:spacing w:line="480" w:lineRule="auto"/>
        <w:jc w:val="both"/>
        <w:rPr>
          <w:rFonts w:asciiTheme="majorHAnsi" w:hAnsiTheme="majorHAnsi"/>
          <w:sz w:val="24"/>
          <w:szCs w:val="24"/>
        </w:rPr>
      </w:pPr>
      <w:proofErr w:type="spellStart"/>
      <w:r>
        <w:rPr>
          <w:rFonts w:asciiTheme="majorHAnsi" w:hAnsiTheme="majorHAnsi"/>
          <w:sz w:val="24"/>
          <w:szCs w:val="24"/>
        </w:rPr>
        <w:t>Tant</w:t>
      </w:r>
      <w:proofErr w:type="spellEnd"/>
      <w:r>
        <w:rPr>
          <w:rFonts w:asciiTheme="majorHAnsi" w:hAnsiTheme="majorHAnsi"/>
          <w:sz w:val="24"/>
          <w:szCs w:val="24"/>
        </w:rPr>
        <w:t xml:space="preserve">, M.L.M., </w:t>
      </w:r>
      <w:proofErr w:type="spellStart"/>
      <w:r>
        <w:rPr>
          <w:rFonts w:asciiTheme="majorHAnsi" w:hAnsiTheme="majorHAnsi"/>
          <w:sz w:val="24"/>
          <w:szCs w:val="24"/>
        </w:rPr>
        <w:t>Kuks</w:t>
      </w:r>
      <w:proofErr w:type="spellEnd"/>
      <w:r>
        <w:rPr>
          <w:rFonts w:asciiTheme="majorHAnsi" w:hAnsiTheme="majorHAnsi"/>
          <w:sz w:val="24"/>
          <w:szCs w:val="24"/>
        </w:rPr>
        <w:t xml:space="preserve">, J.B.M., </w:t>
      </w:r>
      <w:proofErr w:type="spellStart"/>
      <w:r>
        <w:rPr>
          <w:rFonts w:asciiTheme="majorHAnsi" w:hAnsiTheme="majorHAnsi"/>
          <w:sz w:val="24"/>
          <w:szCs w:val="24"/>
        </w:rPr>
        <w:t>Kooijman</w:t>
      </w:r>
      <w:proofErr w:type="spellEnd"/>
      <w:r>
        <w:rPr>
          <w:rFonts w:asciiTheme="majorHAnsi" w:hAnsiTheme="majorHAnsi"/>
          <w:sz w:val="24"/>
          <w:szCs w:val="24"/>
        </w:rPr>
        <w:t xml:space="preserve">, A.C., </w:t>
      </w:r>
      <w:proofErr w:type="spellStart"/>
      <w:r>
        <w:rPr>
          <w:rFonts w:asciiTheme="majorHAnsi" w:hAnsiTheme="majorHAnsi"/>
          <w:sz w:val="24"/>
          <w:szCs w:val="24"/>
        </w:rPr>
        <w:t>Cornelissen</w:t>
      </w:r>
      <w:proofErr w:type="spellEnd"/>
      <w:r>
        <w:rPr>
          <w:rFonts w:asciiTheme="majorHAnsi" w:hAnsiTheme="majorHAnsi"/>
          <w:sz w:val="24"/>
          <w:szCs w:val="24"/>
        </w:rPr>
        <w:t xml:space="preserve">, F.W., &amp; </w:t>
      </w:r>
      <w:proofErr w:type="spellStart"/>
      <w:r>
        <w:rPr>
          <w:rFonts w:asciiTheme="majorHAnsi" w:hAnsiTheme="majorHAnsi"/>
          <w:sz w:val="24"/>
          <w:szCs w:val="24"/>
        </w:rPr>
        <w:t>Brouwer</w:t>
      </w:r>
      <w:proofErr w:type="spellEnd"/>
      <w:r>
        <w:rPr>
          <w:rFonts w:asciiTheme="majorHAnsi" w:hAnsiTheme="majorHAnsi"/>
          <w:sz w:val="24"/>
          <w:szCs w:val="24"/>
        </w:rPr>
        <w:t>, W.H. (2002</w:t>
      </w:r>
      <w:r w:rsidR="009A5CF8">
        <w:rPr>
          <w:rFonts w:asciiTheme="majorHAnsi" w:hAnsiTheme="majorHAnsi"/>
          <w:sz w:val="24"/>
          <w:szCs w:val="24"/>
        </w:rPr>
        <w:t>b</w:t>
      </w:r>
      <w:r>
        <w:rPr>
          <w:rFonts w:asciiTheme="majorHAnsi" w:hAnsiTheme="majorHAnsi"/>
          <w:sz w:val="24"/>
          <w:szCs w:val="24"/>
        </w:rPr>
        <w:t xml:space="preserve">) Grey scales uncover similar </w:t>
      </w:r>
      <w:proofErr w:type="spellStart"/>
      <w:r>
        <w:rPr>
          <w:rFonts w:asciiTheme="majorHAnsi" w:hAnsiTheme="majorHAnsi"/>
          <w:sz w:val="24"/>
          <w:szCs w:val="24"/>
        </w:rPr>
        <w:t>attentional</w:t>
      </w:r>
      <w:proofErr w:type="spellEnd"/>
      <w:r>
        <w:rPr>
          <w:rFonts w:asciiTheme="majorHAnsi" w:hAnsiTheme="majorHAnsi"/>
          <w:sz w:val="24"/>
          <w:szCs w:val="24"/>
        </w:rPr>
        <w:t xml:space="preserve"> effects in homonymous </w:t>
      </w:r>
      <w:proofErr w:type="spellStart"/>
      <w:r>
        <w:rPr>
          <w:rFonts w:asciiTheme="majorHAnsi" w:hAnsiTheme="majorHAnsi"/>
          <w:sz w:val="24"/>
          <w:szCs w:val="24"/>
        </w:rPr>
        <w:t>hemianopia</w:t>
      </w:r>
      <w:proofErr w:type="spellEnd"/>
      <w:r>
        <w:rPr>
          <w:rFonts w:asciiTheme="majorHAnsi" w:hAnsiTheme="majorHAnsi"/>
          <w:sz w:val="24"/>
          <w:szCs w:val="24"/>
        </w:rPr>
        <w:t xml:space="preserve"> and visual hemi-neglect. </w:t>
      </w:r>
      <w:proofErr w:type="spellStart"/>
      <w:r w:rsidRPr="008A448D">
        <w:rPr>
          <w:rFonts w:asciiTheme="majorHAnsi" w:hAnsiTheme="majorHAnsi"/>
          <w:i/>
          <w:sz w:val="24"/>
          <w:szCs w:val="24"/>
        </w:rPr>
        <w:t>Neuropsychologia</w:t>
      </w:r>
      <w:proofErr w:type="spellEnd"/>
      <w:r w:rsidRPr="008A448D">
        <w:rPr>
          <w:rFonts w:asciiTheme="majorHAnsi" w:hAnsiTheme="majorHAnsi"/>
          <w:i/>
          <w:sz w:val="24"/>
          <w:szCs w:val="24"/>
        </w:rPr>
        <w:t>,</w:t>
      </w:r>
      <w:r>
        <w:rPr>
          <w:rFonts w:asciiTheme="majorHAnsi" w:hAnsiTheme="majorHAnsi"/>
          <w:sz w:val="24"/>
          <w:szCs w:val="24"/>
        </w:rPr>
        <w:t xml:space="preserve"> 40, 1474-1481.</w:t>
      </w:r>
    </w:p>
    <w:p w:rsidR="00E808B0" w:rsidRPr="003515C0" w:rsidRDefault="00E808B0" w:rsidP="00D1715C">
      <w:pPr>
        <w:spacing w:line="480" w:lineRule="auto"/>
        <w:jc w:val="both"/>
        <w:rPr>
          <w:rFonts w:asciiTheme="majorHAnsi" w:hAnsiTheme="majorHAnsi"/>
          <w:sz w:val="24"/>
          <w:szCs w:val="24"/>
        </w:rPr>
      </w:pPr>
      <w:proofErr w:type="spellStart"/>
      <w:r>
        <w:rPr>
          <w:rFonts w:asciiTheme="majorHAnsi" w:hAnsiTheme="majorHAnsi"/>
          <w:sz w:val="24"/>
          <w:szCs w:val="24"/>
        </w:rPr>
        <w:t>Treisman</w:t>
      </w:r>
      <w:proofErr w:type="spellEnd"/>
      <w:r>
        <w:rPr>
          <w:rFonts w:asciiTheme="majorHAnsi" w:hAnsiTheme="majorHAnsi"/>
          <w:sz w:val="24"/>
          <w:szCs w:val="24"/>
        </w:rPr>
        <w:t xml:space="preserve">, A.M., &amp; </w:t>
      </w:r>
      <w:proofErr w:type="spellStart"/>
      <w:r>
        <w:rPr>
          <w:rFonts w:asciiTheme="majorHAnsi" w:hAnsiTheme="majorHAnsi"/>
          <w:sz w:val="24"/>
          <w:szCs w:val="24"/>
        </w:rPr>
        <w:t>Gelade</w:t>
      </w:r>
      <w:proofErr w:type="spellEnd"/>
      <w:r>
        <w:rPr>
          <w:rFonts w:asciiTheme="majorHAnsi" w:hAnsiTheme="majorHAnsi"/>
          <w:sz w:val="24"/>
          <w:szCs w:val="24"/>
        </w:rPr>
        <w:t>, G.A.</w:t>
      </w:r>
      <w:r w:rsidR="00CB0AB4">
        <w:rPr>
          <w:rFonts w:asciiTheme="majorHAnsi" w:hAnsiTheme="majorHAnsi"/>
          <w:sz w:val="24"/>
          <w:szCs w:val="24"/>
        </w:rPr>
        <w:t xml:space="preserve"> </w:t>
      </w:r>
      <w:r>
        <w:rPr>
          <w:rFonts w:asciiTheme="majorHAnsi" w:hAnsiTheme="majorHAnsi"/>
          <w:sz w:val="24"/>
          <w:szCs w:val="24"/>
        </w:rPr>
        <w:t xml:space="preserve">(1980). A feature-integration theory of attention. </w:t>
      </w:r>
      <w:r w:rsidRPr="00FF6421">
        <w:rPr>
          <w:rFonts w:asciiTheme="majorHAnsi" w:hAnsiTheme="majorHAnsi"/>
          <w:i/>
          <w:sz w:val="24"/>
          <w:szCs w:val="24"/>
        </w:rPr>
        <w:t>Cognitive Psychology</w:t>
      </w:r>
      <w:r w:rsidR="00CB0AB4">
        <w:rPr>
          <w:rFonts w:asciiTheme="majorHAnsi" w:hAnsiTheme="majorHAnsi"/>
          <w:sz w:val="24"/>
          <w:szCs w:val="24"/>
        </w:rPr>
        <w:t>,</w:t>
      </w:r>
      <w:r>
        <w:rPr>
          <w:rFonts w:asciiTheme="majorHAnsi" w:hAnsiTheme="majorHAnsi"/>
          <w:sz w:val="24"/>
          <w:szCs w:val="24"/>
        </w:rPr>
        <w:t xml:space="preserve"> 12, 97-136</w:t>
      </w:r>
    </w:p>
    <w:p w:rsidR="008C76C7" w:rsidRPr="006765B6" w:rsidRDefault="008C76C7" w:rsidP="00D1715C">
      <w:pPr>
        <w:autoSpaceDE w:val="0"/>
        <w:autoSpaceDN w:val="0"/>
        <w:adjustRightInd w:val="0"/>
        <w:spacing w:after="0" w:line="480" w:lineRule="auto"/>
        <w:rPr>
          <w:rFonts w:asciiTheme="majorHAnsi" w:hAnsiTheme="majorHAnsi" w:cs="Myriad-Roman"/>
          <w:color w:val="231F20"/>
          <w:sz w:val="24"/>
          <w:szCs w:val="24"/>
        </w:rPr>
      </w:pPr>
      <w:proofErr w:type="spellStart"/>
      <w:r w:rsidRPr="006765B6">
        <w:rPr>
          <w:rFonts w:asciiTheme="majorHAnsi" w:hAnsiTheme="majorHAnsi" w:cs="Myriad-Roman"/>
          <w:color w:val="231F20"/>
          <w:sz w:val="24"/>
          <w:szCs w:val="24"/>
        </w:rPr>
        <w:t>Trevethan</w:t>
      </w:r>
      <w:proofErr w:type="spellEnd"/>
      <w:r w:rsidRPr="006765B6">
        <w:rPr>
          <w:rFonts w:asciiTheme="majorHAnsi" w:hAnsiTheme="majorHAnsi" w:cs="Myriad-Roman"/>
          <w:color w:val="231F20"/>
          <w:sz w:val="24"/>
          <w:szCs w:val="24"/>
        </w:rPr>
        <w:t xml:space="preserve">, C.T., </w:t>
      </w:r>
      <w:proofErr w:type="spellStart"/>
      <w:r w:rsidRPr="006765B6">
        <w:rPr>
          <w:rFonts w:asciiTheme="majorHAnsi" w:hAnsiTheme="majorHAnsi" w:cs="Myriad-Roman"/>
          <w:color w:val="231F20"/>
          <w:sz w:val="24"/>
          <w:szCs w:val="24"/>
        </w:rPr>
        <w:t>Sahraie</w:t>
      </w:r>
      <w:proofErr w:type="spellEnd"/>
      <w:r w:rsidRPr="006765B6">
        <w:rPr>
          <w:rFonts w:asciiTheme="majorHAnsi" w:hAnsiTheme="majorHAnsi" w:cs="Myriad-Roman"/>
          <w:color w:val="231F20"/>
          <w:sz w:val="24"/>
          <w:szCs w:val="24"/>
        </w:rPr>
        <w:t xml:space="preserve">, A., </w:t>
      </w:r>
      <w:r w:rsidR="00D54DCD">
        <w:rPr>
          <w:rFonts w:asciiTheme="majorHAnsi" w:hAnsiTheme="majorHAnsi" w:cs="Myriad-Roman"/>
          <w:color w:val="231F20"/>
          <w:sz w:val="24"/>
          <w:szCs w:val="24"/>
        </w:rPr>
        <w:t xml:space="preserve">&amp; </w:t>
      </w:r>
      <w:proofErr w:type="spellStart"/>
      <w:r w:rsidRPr="006765B6">
        <w:rPr>
          <w:rFonts w:asciiTheme="majorHAnsi" w:hAnsiTheme="majorHAnsi" w:cs="Myriad-Roman"/>
          <w:color w:val="231F20"/>
          <w:sz w:val="24"/>
          <w:szCs w:val="24"/>
        </w:rPr>
        <w:t>Weiskrantz</w:t>
      </w:r>
      <w:proofErr w:type="spellEnd"/>
      <w:r w:rsidRPr="006765B6">
        <w:rPr>
          <w:rFonts w:asciiTheme="majorHAnsi" w:hAnsiTheme="majorHAnsi" w:cs="Myriad-Roman"/>
          <w:color w:val="231F20"/>
          <w:sz w:val="24"/>
          <w:szCs w:val="24"/>
        </w:rPr>
        <w:t>, L.</w:t>
      </w:r>
      <w:r w:rsidR="00CB0AB4">
        <w:rPr>
          <w:rFonts w:asciiTheme="majorHAnsi" w:hAnsiTheme="majorHAnsi" w:cs="Myriad-Roman"/>
          <w:color w:val="231F20"/>
          <w:sz w:val="24"/>
          <w:szCs w:val="24"/>
        </w:rPr>
        <w:t xml:space="preserve"> </w:t>
      </w:r>
      <w:r w:rsidRPr="006765B6">
        <w:rPr>
          <w:rFonts w:asciiTheme="majorHAnsi" w:hAnsiTheme="majorHAnsi" w:cs="Myriad-Roman"/>
          <w:color w:val="231F20"/>
          <w:sz w:val="24"/>
          <w:szCs w:val="24"/>
        </w:rPr>
        <w:t xml:space="preserve">(2007a). Form discrimination in a case of </w:t>
      </w:r>
      <w:proofErr w:type="spellStart"/>
      <w:r w:rsidRPr="006765B6">
        <w:rPr>
          <w:rFonts w:asciiTheme="majorHAnsi" w:hAnsiTheme="majorHAnsi" w:cs="Myriad-Roman"/>
          <w:color w:val="231F20"/>
          <w:sz w:val="24"/>
          <w:szCs w:val="24"/>
        </w:rPr>
        <w:t>blindsight</w:t>
      </w:r>
      <w:proofErr w:type="spellEnd"/>
      <w:r w:rsidRPr="006765B6">
        <w:rPr>
          <w:rFonts w:asciiTheme="majorHAnsi" w:hAnsiTheme="majorHAnsi" w:cs="Myriad-Roman"/>
          <w:color w:val="231F20"/>
          <w:sz w:val="24"/>
          <w:szCs w:val="24"/>
        </w:rPr>
        <w:t xml:space="preserve">. </w:t>
      </w:r>
      <w:proofErr w:type="spellStart"/>
      <w:r w:rsidRPr="006765B6">
        <w:rPr>
          <w:rFonts w:asciiTheme="majorHAnsi" w:hAnsiTheme="majorHAnsi" w:cs="Myriad-Roman"/>
          <w:i/>
          <w:color w:val="231F20"/>
          <w:sz w:val="24"/>
          <w:szCs w:val="24"/>
        </w:rPr>
        <w:t>Neuropsychologia</w:t>
      </w:r>
      <w:proofErr w:type="spellEnd"/>
      <w:r w:rsidR="00CB0AB4">
        <w:rPr>
          <w:rFonts w:asciiTheme="majorHAnsi" w:hAnsiTheme="majorHAnsi" w:cs="Myriad-Roman"/>
          <w:i/>
          <w:color w:val="231F20"/>
          <w:sz w:val="24"/>
          <w:szCs w:val="24"/>
        </w:rPr>
        <w:t>,</w:t>
      </w:r>
      <w:r w:rsidRPr="006765B6">
        <w:rPr>
          <w:rFonts w:asciiTheme="majorHAnsi" w:hAnsiTheme="majorHAnsi" w:cs="Myriad-Roman"/>
          <w:color w:val="231F20"/>
          <w:sz w:val="24"/>
          <w:szCs w:val="24"/>
        </w:rPr>
        <w:t xml:space="preserve"> 45, 2092-2103.</w:t>
      </w:r>
    </w:p>
    <w:p w:rsidR="00D1715C" w:rsidRPr="006765B6" w:rsidRDefault="008C76C7" w:rsidP="00D1715C">
      <w:pPr>
        <w:autoSpaceDE w:val="0"/>
        <w:autoSpaceDN w:val="0"/>
        <w:adjustRightInd w:val="0"/>
        <w:spacing w:after="0" w:line="480" w:lineRule="auto"/>
        <w:rPr>
          <w:rFonts w:asciiTheme="majorHAnsi" w:hAnsiTheme="majorHAnsi" w:cs="Myriad-Roman"/>
          <w:color w:val="231F20"/>
          <w:sz w:val="24"/>
          <w:szCs w:val="24"/>
        </w:rPr>
      </w:pPr>
      <w:proofErr w:type="spellStart"/>
      <w:r w:rsidRPr="006765B6">
        <w:rPr>
          <w:rFonts w:asciiTheme="majorHAnsi" w:hAnsiTheme="majorHAnsi" w:cs="Myriad-Roman"/>
          <w:color w:val="231F20"/>
          <w:sz w:val="24"/>
          <w:szCs w:val="24"/>
        </w:rPr>
        <w:t>Trevethan</w:t>
      </w:r>
      <w:proofErr w:type="spellEnd"/>
      <w:r w:rsidRPr="006765B6">
        <w:rPr>
          <w:rFonts w:asciiTheme="majorHAnsi" w:hAnsiTheme="majorHAnsi" w:cs="Myriad-Roman"/>
          <w:color w:val="231F20"/>
          <w:sz w:val="24"/>
          <w:szCs w:val="24"/>
        </w:rPr>
        <w:t xml:space="preserve">, C.T., </w:t>
      </w:r>
      <w:proofErr w:type="spellStart"/>
      <w:r w:rsidRPr="006765B6">
        <w:rPr>
          <w:rFonts w:asciiTheme="majorHAnsi" w:hAnsiTheme="majorHAnsi" w:cs="Myriad-Roman"/>
          <w:color w:val="231F20"/>
          <w:sz w:val="24"/>
          <w:szCs w:val="24"/>
        </w:rPr>
        <w:t>Sahraie</w:t>
      </w:r>
      <w:proofErr w:type="spellEnd"/>
      <w:r w:rsidRPr="006765B6">
        <w:rPr>
          <w:rFonts w:asciiTheme="majorHAnsi" w:hAnsiTheme="majorHAnsi" w:cs="Myriad-Roman"/>
          <w:color w:val="231F20"/>
          <w:sz w:val="24"/>
          <w:szCs w:val="24"/>
        </w:rPr>
        <w:t>, A.,</w:t>
      </w:r>
      <w:r w:rsidR="00D54DCD">
        <w:rPr>
          <w:rFonts w:asciiTheme="majorHAnsi" w:hAnsiTheme="majorHAnsi" w:cs="Myriad-Roman"/>
          <w:color w:val="231F20"/>
          <w:sz w:val="24"/>
          <w:szCs w:val="24"/>
        </w:rPr>
        <w:t xml:space="preserve"> &amp;</w:t>
      </w:r>
      <w:r w:rsidRPr="006765B6">
        <w:rPr>
          <w:rFonts w:asciiTheme="majorHAnsi" w:hAnsiTheme="majorHAnsi" w:cs="Myriad-Roman"/>
          <w:color w:val="231F20"/>
          <w:sz w:val="24"/>
          <w:szCs w:val="24"/>
        </w:rPr>
        <w:t xml:space="preserve"> </w:t>
      </w:r>
      <w:proofErr w:type="spellStart"/>
      <w:r w:rsidRPr="006765B6">
        <w:rPr>
          <w:rFonts w:asciiTheme="majorHAnsi" w:hAnsiTheme="majorHAnsi" w:cs="Myriad-Roman"/>
          <w:color w:val="231F20"/>
          <w:sz w:val="24"/>
          <w:szCs w:val="24"/>
        </w:rPr>
        <w:t>Weiskrantz</w:t>
      </w:r>
      <w:proofErr w:type="spellEnd"/>
      <w:r w:rsidRPr="006765B6">
        <w:rPr>
          <w:rFonts w:asciiTheme="majorHAnsi" w:hAnsiTheme="majorHAnsi" w:cs="Myriad-Roman"/>
          <w:color w:val="231F20"/>
          <w:sz w:val="24"/>
          <w:szCs w:val="24"/>
        </w:rPr>
        <w:t>, L.</w:t>
      </w:r>
      <w:r w:rsidR="00CB0AB4">
        <w:rPr>
          <w:rFonts w:asciiTheme="majorHAnsi" w:hAnsiTheme="majorHAnsi" w:cs="Myriad-Roman"/>
          <w:color w:val="231F20"/>
          <w:sz w:val="24"/>
          <w:szCs w:val="24"/>
        </w:rPr>
        <w:t xml:space="preserve"> </w:t>
      </w:r>
      <w:r w:rsidRPr="006765B6">
        <w:rPr>
          <w:rFonts w:asciiTheme="majorHAnsi" w:hAnsiTheme="majorHAnsi" w:cs="Myriad-Roman"/>
          <w:color w:val="231F20"/>
          <w:sz w:val="24"/>
          <w:szCs w:val="24"/>
        </w:rPr>
        <w:t xml:space="preserve">(2007b). Can </w:t>
      </w:r>
      <w:proofErr w:type="spellStart"/>
      <w:r w:rsidRPr="006765B6">
        <w:rPr>
          <w:rFonts w:asciiTheme="majorHAnsi" w:hAnsiTheme="majorHAnsi" w:cs="Myriad-Roman"/>
          <w:color w:val="231F20"/>
          <w:sz w:val="24"/>
          <w:szCs w:val="24"/>
        </w:rPr>
        <w:t>blindsight</w:t>
      </w:r>
      <w:proofErr w:type="spellEnd"/>
      <w:r w:rsidRPr="006765B6">
        <w:rPr>
          <w:rFonts w:asciiTheme="majorHAnsi" w:hAnsiTheme="majorHAnsi" w:cs="Myriad-Roman"/>
          <w:color w:val="231F20"/>
          <w:sz w:val="24"/>
          <w:szCs w:val="24"/>
        </w:rPr>
        <w:t xml:space="preserve"> be superior to ‘sighted-sight’? </w:t>
      </w:r>
      <w:r w:rsidRPr="006765B6">
        <w:rPr>
          <w:rFonts w:asciiTheme="majorHAnsi" w:hAnsiTheme="majorHAnsi" w:cs="Myriad-Roman"/>
          <w:i/>
          <w:color w:val="231F20"/>
          <w:sz w:val="24"/>
          <w:szCs w:val="24"/>
        </w:rPr>
        <w:t>Cognition</w:t>
      </w:r>
      <w:r w:rsidR="00CB0AB4">
        <w:rPr>
          <w:rFonts w:asciiTheme="majorHAnsi" w:hAnsiTheme="majorHAnsi" w:cs="Myriad-Roman"/>
          <w:i/>
          <w:color w:val="231F20"/>
          <w:sz w:val="24"/>
          <w:szCs w:val="24"/>
        </w:rPr>
        <w:t>,</w:t>
      </w:r>
      <w:r w:rsidRPr="006765B6">
        <w:rPr>
          <w:rFonts w:asciiTheme="majorHAnsi" w:hAnsiTheme="majorHAnsi" w:cs="Myriad-Roman"/>
          <w:color w:val="231F20"/>
          <w:sz w:val="24"/>
          <w:szCs w:val="24"/>
        </w:rPr>
        <w:t xml:space="preserve"> 103, 491-501.</w:t>
      </w:r>
    </w:p>
    <w:p w:rsidR="008C76C7" w:rsidRDefault="008C76C7" w:rsidP="00D1715C">
      <w:pPr>
        <w:spacing w:line="480" w:lineRule="auto"/>
        <w:rPr>
          <w:rFonts w:asciiTheme="majorHAnsi" w:hAnsiTheme="majorHAnsi"/>
          <w:sz w:val="24"/>
          <w:szCs w:val="24"/>
        </w:rPr>
      </w:pPr>
      <w:proofErr w:type="spellStart"/>
      <w:r w:rsidRPr="003515C0">
        <w:rPr>
          <w:rFonts w:asciiTheme="majorHAnsi" w:hAnsiTheme="majorHAnsi"/>
          <w:sz w:val="24"/>
          <w:szCs w:val="24"/>
        </w:rPr>
        <w:lastRenderedPageBreak/>
        <w:t>Verghese</w:t>
      </w:r>
      <w:proofErr w:type="spellEnd"/>
      <w:r w:rsidRPr="003515C0">
        <w:rPr>
          <w:rFonts w:asciiTheme="majorHAnsi" w:hAnsiTheme="majorHAnsi"/>
          <w:sz w:val="24"/>
          <w:szCs w:val="24"/>
        </w:rPr>
        <w:t>, P.</w:t>
      </w:r>
      <w:r w:rsidR="00CB0AB4">
        <w:rPr>
          <w:rFonts w:asciiTheme="majorHAnsi" w:hAnsiTheme="majorHAnsi"/>
          <w:sz w:val="24"/>
          <w:szCs w:val="24"/>
        </w:rPr>
        <w:t xml:space="preserve"> </w:t>
      </w:r>
      <w:r w:rsidRPr="003515C0">
        <w:rPr>
          <w:rFonts w:asciiTheme="majorHAnsi" w:hAnsiTheme="majorHAnsi"/>
          <w:sz w:val="24"/>
          <w:szCs w:val="24"/>
        </w:rPr>
        <w:t>(2012)</w:t>
      </w:r>
      <w:r w:rsidR="00ED3557">
        <w:rPr>
          <w:rFonts w:asciiTheme="majorHAnsi" w:hAnsiTheme="majorHAnsi"/>
          <w:sz w:val="24"/>
          <w:szCs w:val="24"/>
        </w:rPr>
        <w:t>.</w:t>
      </w:r>
      <w:r w:rsidRPr="003515C0">
        <w:rPr>
          <w:rFonts w:asciiTheme="majorHAnsi" w:hAnsiTheme="majorHAnsi"/>
          <w:sz w:val="24"/>
          <w:szCs w:val="24"/>
        </w:rPr>
        <w:t xml:space="preserve"> Active search for multiple targets is inefficient. </w:t>
      </w:r>
      <w:r w:rsidRPr="003515C0">
        <w:rPr>
          <w:rFonts w:asciiTheme="majorHAnsi" w:hAnsiTheme="majorHAnsi"/>
          <w:i/>
          <w:sz w:val="24"/>
          <w:szCs w:val="24"/>
        </w:rPr>
        <w:t>Vision Research</w:t>
      </w:r>
      <w:r w:rsidRPr="003515C0">
        <w:rPr>
          <w:rFonts w:asciiTheme="majorHAnsi" w:hAnsiTheme="majorHAnsi"/>
          <w:sz w:val="24"/>
          <w:szCs w:val="24"/>
        </w:rPr>
        <w:t>, 74, 61-71.</w:t>
      </w:r>
    </w:p>
    <w:p w:rsidR="008C76C7" w:rsidRDefault="008C76C7" w:rsidP="00D1715C">
      <w:pPr>
        <w:spacing w:line="480" w:lineRule="auto"/>
        <w:jc w:val="both"/>
        <w:rPr>
          <w:rFonts w:asciiTheme="majorHAnsi" w:hAnsiTheme="majorHAnsi"/>
          <w:sz w:val="24"/>
          <w:szCs w:val="24"/>
        </w:rPr>
      </w:pPr>
      <w:proofErr w:type="spellStart"/>
      <w:r w:rsidRPr="00801EEF">
        <w:rPr>
          <w:rFonts w:asciiTheme="majorHAnsi" w:hAnsiTheme="majorHAnsi"/>
          <w:sz w:val="24"/>
          <w:szCs w:val="24"/>
        </w:rPr>
        <w:t>V</w:t>
      </w:r>
      <w:r w:rsidR="00BF79B7">
        <w:rPr>
          <w:rFonts w:asciiTheme="majorHAnsi" w:hAnsiTheme="majorHAnsi"/>
          <w:sz w:val="24"/>
          <w:szCs w:val="24"/>
        </w:rPr>
        <w:t>u</w:t>
      </w:r>
      <w:r w:rsidRPr="00801EEF">
        <w:rPr>
          <w:rFonts w:asciiTheme="majorHAnsi" w:hAnsiTheme="majorHAnsi"/>
          <w:sz w:val="24"/>
          <w:szCs w:val="24"/>
        </w:rPr>
        <w:t>illeumier</w:t>
      </w:r>
      <w:proofErr w:type="spellEnd"/>
      <w:r w:rsidRPr="00801EEF">
        <w:rPr>
          <w:rFonts w:asciiTheme="majorHAnsi" w:hAnsiTheme="majorHAnsi"/>
          <w:sz w:val="24"/>
          <w:szCs w:val="24"/>
        </w:rPr>
        <w:t xml:space="preserve">, P., </w:t>
      </w:r>
      <w:proofErr w:type="spellStart"/>
      <w:r w:rsidRPr="00801EEF">
        <w:rPr>
          <w:rFonts w:asciiTheme="majorHAnsi" w:hAnsiTheme="majorHAnsi"/>
          <w:sz w:val="24"/>
          <w:szCs w:val="24"/>
        </w:rPr>
        <w:t>Armony</w:t>
      </w:r>
      <w:proofErr w:type="spellEnd"/>
      <w:r w:rsidRPr="00801EEF">
        <w:rPr>
          <w:rFonts w:asciiTheme="majorHAnsi" w:hAnsiTheme="majorHAnsi"/>
          <w:sz w:val="24"/>
          <w:szCs w:val="24"/>
        </w:rPr>
        <w:t>, J.L., Driver, J.,</w:t>
      </w:r>
      <w:r>
        <w:rPr>
          <w:rFonts w:asciiTheme="majorHAnsi" w:hAnsiTheme="majorHAnsi"/>
          <w:sz w:val="24"/>
          <w:szCs w:val="24"/>
        </w:rPr>
        <w:t xml:space="preserve"> &amp;</w:t>
      </w:r>
      <w:r w:rsidRPr="00801EEF">
        <w:rPr>
          <w:rFonts w:asciiTheme="majorHAnsi" w:hAnsiTheme="majorHAnsi"/>
          <w:sz w:val="24"/>
          <w:szCs w:val="24"/>
        </w:rPr>
        <w:t xml:space="preserve"> Dolan, R.J.</w:t>
      </w:r>
      <w:r w:rsidR="00CB0AB4">
        <w:rPr>
          <w:rFonts w:asciiTheme="majorHAnsi" w:hAnsiTheme="majorHAnsi"/>
          <w:sz w:val="24"/>
          <w:szCs w:val="24"/>
        </w:rPr>
        <w:t xml:space="preserve"> </w:t>
      </w:r>
      <w:r w:rsidRPr="00801EEF">
        <w:rPr>
          <w:rFonts w:asciiTheme="majorHAnsi" w:hAnsiTheme="majorHAnsi"/>
          <w:sz w:val="24"/>
          <w:szCs w:val="24"/>
        </w:rPr>
        <w:t xml:space="preserve">(2003). Distinct spatial frequency sensitivities for processing faces and emotional expressions. </w:t>
      </w:r>
      <w:r w:rsidRPr="00DC46C8">
        <w:rPr>
          <w:rFonts w:asciiTheme="majorHAnsi" w:hAnsiTheme="majorHAnsi"/>
          <w:i/>
          <w:sz w:val="24"/>
          <w:szCs w:val="24"/>
        </w:rPr>
        <w:t>Nature Neuroscience</w:t>
      </w:r>
      <w:r w:rsidR="00CB0AB4">
        <w:rPr>
          <w:rFonts w:asciiTheme="majorHAnsi" w:hAnsiTheme="majorHAnsi"/>
          <w:sz w:val="24"/>
          <w:szCs w:val="24"/>
        </w:rPr>
        <w:t>,</w:t>
      </w:r>
      <w:r w:rsidRPr="00801EEF">
        <w:rPr>
          <w:rFonts w:asciiTheme="majorHAnsi" w:hAnsiTheme="majorHAnsi"/>
          <w:sz w:val="24"/>
          <w:szCs w:val="24"/>
        </w:rPr>
        <w:t xml:space="preserve"> 6, 624-631.</w:t>
      </w:r>
    </w:p>
    <w:p w:rsidR="00D1715C" w:rsidRPr="00801EEF" w:rsidRDefault="00D1715C" w:rsidP="00D1715C">
      <w:pPr>
        <w:spacing w:line="480" w:lineRule="auto"/>
        <w:jc w:val="both"/>
        <w:rPr>
          <w:rFonts w:asciiTheme="majorHAnsi" w:hAnsiTheme="majorHAnsi"/>
          <w:sz w:val="24"/>
          <w:szCs w:val="24"/>
        </w:rPr>
      </w:pPr>
      <w:proofErr w:type="spellStart"/>
      <w:r w:rsidRPr="006765B6">
        <w:rPr>
          <w:rFonts w:asciiTheme="majorHAnsi" w:hAnsiTheme="majorHAnsi"/>
          <w:sz w:val="24"/>
          <w:szCs w:val="24"/>
        </w:rPr>
        <w:t>Weiskrantz</w:t>
      </w:r>
      <w:proofErr w:type="spellEnd"/>
      <w:r w:rsidRPr="006765B6">
        <w:rPr>
          <w:rFonts w:asciiTheme="majorHAnsi" w:hAnsiTheme="majorHAnsi"/>
          <w:sz w:val="24"/>
          <w:szCs w:val="24"/>
        </w:rPr>
        <w:t>, L.</w:t>
      </w:r>
      <w:r w:rsidR="00CB0AB4">
        <w:rPr>
          <w:rFonts w:asciiTheme="majorHAnsi" w:hAnsiTheme="majorHAnsi"/>
          <w:sz w:val="24"/>
          <w:szCs w:val="24"/>
        </w:rPr>
        <w:t xml:space="preserve"> </w:t>
      </w:r>
      <w:r w:rsidRPr="006765B6">
        <w:rPr>
          <w:rFonts w:asciiTheme="majorHAnsi" w:hAnsiTheme="majorHAnsi"/>
          <w:sz w:val="24"/>
          <w:szCs w:val="24"/>
        </w:rPr>
        <w:t xml:space="preserve">(1986). </w:t>
      </w:r>
      <w:r w:rsidRPr="006765B6">
        <w:rPr>
          <w:rFonts w:asciiTheme="majorHAnsi" w:hAnsiTheme="majorHAnsi"/>
          <w:i/>
          <w:sz w:val="24"/>
          <w:szCs w:val="24"/>
        </w:rPr>
        <w:t>A case study and implications</w:t>
      </w:r>
      <w:r w:rsidR="00CB0AB4">
        <w:rPr>
          <w:rFonts w:asciiTheme="majorHAnsi" w:hAnsiTheme="majorHAnsi"/>
          <w:i/>
          <w:sz w:val="24"/>
          <w:szCs w:val="24"/>
        </w:rPr>
        <w:t>,</w:t>
      </w:r>
      <w:r w:rsidRPr="006765B6">
        <w:rPr>
          <w:rFonts w:asciiTheme="majorHAnsi" w:hAnsiTheme="majorHAnsi"/>
          <w:sz w:val="24"/>
          <w:szCs w:val="24"/>
        </w:rPr>
        <w:t xml:space="preserve"> Oxford: Oxford University Press.</w:t>
      </w:r>
    </w:p>
    <w:p w:rsidR="008C76C7" w:rsidRPr="003515C0" w:rsidRDefault="008C76C7" w:rsidP="00D1715C">
      <w:pPr>
        <w:spacing w:line="480" w:lineRule="auto"/>
        <w:rPr>
          <w:rFonts w:asciiTheme="majorHAnsi" w:hAnsiTheme="majorHAnsi"/>
          <w:sz w:val="24"/>
          <w:szCs w:val="24"/>
        </w:rPr>
      </w:pPr>
      <w:r w:rsidRPr="003515C0">
        <w:rPr>
          <w:rFonts w:asciiTheme="majorHAnsi" w:hAnsiTheme="majorHAnsi"/>
          <w:sz w:val="24"/>
          <w:szCs w:val="24"/>
        </w:rPr>
        <w:t>Wolfe, J.M.</w:t>
      </w:r>
      <w:r w:rsidR="00CB0AB4">
        <w:rPr>
          <w:rFonts w:asciiTheme="majorHAnsi" w:hAnsiTheme="majorHAnsi"/>
          <w:sz w:val="24"/>
          <w:szCs w:val="24"/>
        </w:rPr>
        <w:t xml:space="preserve"> </w:t>
      </w:r>
      <w:r w:rsidRPr="003515C0">
        <w:rPr>
          <w:rFonts w:asciiTheme="majorHAnsi" w:hAnsiTheme="majorHAnsi"/>
          <w:sz w:val="24"/>
          <w:szCs w:val="24"/>
        </w:rPr>
        <w:t>(1994)</w:t>
      </w:r>
      <w:r w:rsidR="00ED3557">
        <w:rPr>
          <w:rFonts w:asciiTheme="majorHAnsi" w:hAnsiTheme="majorHAnsi"/>
          <w:sz w:val="24"/>
          <w:szCs w:val="24"/>
        </w:rPr>
        <w:t>.</w:t>
      </w:r>
      <w:r w:rsidRPr="003515C0">
        <w:rPr>
          <w:rFonts w:asciiTheme="majorHAnsi" w:hAnsiTheme="majorHAnsi"/>
          <w:sz w:val="24"/>
          <w:szCs w:val="24"/>
        </w:rPr>
        <w:t xml:space="preserve"> Guided search 2.0- A revi</w:t>
      </w:r>
      <w:r w:rsidR="00CB0AB4">
        <w:rPr>
          <w:rFonts w:asciiTheme="majorHAnsi" w:hAnsiTheme="majorHAnsi"/>
          <w:sz w:val="24"/>
          <w:szCs w:val="24"/>
        </w:rPr>
        <w:t>sed</w:t>
      </w:r>
      <w:r w:rsidRPr="003515C0">
        <w:rPr>
          <w:rFonts w:asciiTheme="majorHAnsi" w:hAnsiTheme="majorHAnsi"/>
          <w:sz w:val="24"/>
          <w:szCs w:val="24"/>
        </w:rPr>
        <w:t xml:space="preserve"> model of visual-search. </w:t>
      </w:r>
      <w:proofErr w:type="spellStart"/>
      <w:r w:rsidRPr="003515C0">
        <w:rPr>
          <w:rFonts w:asciiTheme="majorHAnsi" w:hAnsiTheme="majorHAnsi"/>
          <w:i/>
          <w:sz w:val="24"/>
          <w:szCs w:val="24"/>
        </w:rPr>
        <w:t>Psychonomic</w:t>
      </w:r>
      <w:proofErr w:type="spellEnd"/>
      <w:r w:rsidRPr="003515C0">
        <w:rPr>
          <w:rFonts w:asciiTheme="majorHAnsi" w:hAnsiTheme="majorHAnsi"/>
          <w:i/>
          <w:sz w:val="24"/>
          <w:szCs w:val="24"/>
        </w:rPr>
        <w:t xml:space="preserve"> Bulletin &amp; Review</w:t>
      </w:r>
      <w:r w:rsidRPr="003515C0">
        <w:rPr>
          <w:rFonts w:asciiTheme="majorHAnsi" w:hAnsiTheme="majorHAnsi"/>
          <w:sz w:val="24"/>
          <w:szCs w:val="24"/>
        </w:rPr>
        <w:t>, 1, 202-238.</w:t>
      </w:r>
    </w:p>
    <w:p w:rsidR="008C76C7" w:rsidRDefault="00D1715C" w:rsidP="00D1715C">
      <w:pPr>
        <w:spacing w:line="480" w:lineRule="auto"/>
        <w:jc w:val="both"/>
        <w:rPr>
          <w:rFonts w:asciiTheme="majorHAnsi" w:hAnsiTheme="majorHAnsi"/>
          <w:sz w:val="24"/>
          <w:szCs w:val="24"/>
        </w:rPr>
      </w:pPr>
      <w:r w:rsidRPr="006765B6">
        <w:rPr>
          <w:rFonts w:asciiTheme="majorHAnsi" w:hAnsiTheme="majorHAnsi"/>
          <w:sz w:val="24"/>
          <w:szCs w:val="24"/>
        </w:rPr>
        <w:t xml:space="preserve">Yoshida, M., </w:t>
      </w:r>
      <w:proofErr w:type="spellStart"/>
      <w:r w:rsidRPr="006765B6">
        <w:rPr>
          <w:rFonts w:asciiTheme="majorHAnsi" w:hAnsiTheme="majorHAnsi"/>
          <w:sz w:val="24"/>
          <w:szCs w:val="24"/>
        </w:rPr>
        <w:t>Itti</w:t>
      </w:r>
      <w:proofErr w:type="spellEnd"/>
      <w:r w:rsidRPr="006765B6">
        <w:rPr>
          <w:rFonts w:asciiTheme="majorHAnsi" w:hAnsiTheme="majorHAnsi"/>
          <w:sz w:val="24"/>
          <w:szCs w:val="24"/>
        </w:rPr>
        <w:t xml:space="preserve">, L., Berg, D.J., Ikeda, T., Kato, R., </w:t>
      </w:r>
      <w:proofErr w:type="spellStart"/>
      <w:r w:rsidRPr="006765B6">
        <w:rPr>
          <w:rFonts w:asciiTheme="majorHAnsi" w:hAnsiTheme="majorHAnsi"/>
          <w:sz w:val="24"/>
          <w:szCs w:val="24"/>
        </w:rPr>
        <w:t>Takaura</w:t>
      </w:r>
      <w:proofErr w:type="spellEnd"/>
      <w:r w:rsidRPr="006765B6">
        <w:rPr>
          <w:rFonts w:asciiTheme="majorHAnsi" w:hAnsiTheme="majorHAnsi"/>
          <w:sz w:val="24"/>
          <w:szCs w:val="24"/>
        </w:rPr>
        <w:t>, K., White, B.J., Munoz, D.P., &amp; Isa, T.</w:t>
      </w:r>
      <w:r w:rsidR="00CB0AB4">
        <w:rPr>
          <w:rFonts w:asciiTheme="majorHAnsi" w:hAnsiTheme="majorHAnsi"/>
          <w:sz w:val="24"/>
          <w:szCs w:val="24"/>
        </w:rPr>
        <w:t xml:space="preserve"> </w:t>
      </w:r>
      <w:r w:rsidRPr="006765B6">
        <w:rPr>
          <w:rFonts w:asciiTheme="majorHAnsi" w:hAnsiTheme="majorHAnsi"/>
          <w:sz w:val="24"/>
          <w:szCs w:val="24"/>
        </w:rPr>
        <w:t>(2012)</w:t>
      </w:r>
      <w:r w:rsidR="00ED3557">
        <w:rPr>
          <w:rFonts w:asciiTheme="majorHAnsi" w:hAnsiTheme="majorHAnsi"/>
          <w:sz w:val="24"/>
          <w:szCs w:val="24"/>
        </w:rPr>
        <w:t>.</w:t>
      </w:r>
      <w:r w:rsidRPr="006765B6">
        <w:rPr>
          <w:rFonts w:asciiTheme="majorHAnsi" w:hAnsiTheme="majorHAnsi"/>
          <w:sz w:val="24"/>
          <w:szCs w:val="24"/>
        </w:rPr>
        <w:t xml:space="preserve"> Residual attention guidance in </w:t>
      </w:r>
      <w:proofErr w:type="spellStart"/>
      <w:r w:rsidRPr="006765B6">
        <w:rPr>
          <w:rFonts w:asciiTheme="majorHAnsi" w:hAnsiTheme="majorHAnsi"/>
          <w:sz w:val="24"/>
          <w:szCs w:val="24"/>
        </w:rPr>
        <w:t>blindsight</w:t>
      </w:r>
      <w:proofErr w:type="spellEnd"/>
      <w:r w:rsidRPr="006765B6">
        <w:rPr>
          <w:rFonts w:asciiTheme="majorHAnsi" w:hAnsiTheme="majorHAnsi"/>
          <w:sz w:val="24"/>
          <w:szCs w:val="24"/>
        </w:rPr>
        <w:t xml:space="preserve"> monkeys watching complex natural scenes. </w:t>
      </w:r>
      <w:r w:rsidRPr="006765B6">
        <w:rPr>
          <w:rFonts w:asciiTheme="majorHAnsi" w:hAnsiTheme="majorHAnsi"/>
          <w:i/>
          <w:sz w:val="24"/>
          <w:szCs w:val="24"/>
        </w:rPr>
        <w:t>Current Biology</w:t>
      </w:r>
      <w:r w:rsidR="00CB0AB4">
        <w:rPr>
          <w:rFonts w:asciiTheme="majorHAnsi" w:hAnsiTheme="majorHAnsi"/>
          <w:sz w:val="24"/>
          <w:szCs w:val="24"/>
        </w:rPr>
        <w:t>,</w:t>
      </w:r>
      <w:r w:rsidRPr="006765B6">
        <w:rPr>
          <w:rFonts w:asciiTheme="majorHAnsi" w:hAnsiTheme="majorHAnsi"/>
          <w:sz w:val="24"/>
          <w:szCs w:val="24"/>
        </w:rPr>
        <w:t xml:space="preserve"> 22, 1429-1434. </w:t>
      </w:r>
    </w:p>
    <w:p w:rsidR="00F05F23" w:rsidRPr="003515C0" w:rsidRDefault="00F05F23" w:rsidP="00D1715C">
      <w:pPr>
        <w:spacing w:line="480" w:lineRule="auto"/>
        <w:rPr>
          <w:rFonts w:asciiTheme="majorHAnsi" w:hAnsiTheme="majorHAnsi"/>
          <w:sz w:val="24"/>
          <w:szCs w:val="24"/>
        </w:rPr>
      </w:pPr>
      <w:proofErr w:type="spellStart"/>
      <w:r w:rsidRPr="003515C0">
        <w:rPr>
          <w:rFonts w:asciiTheme="majorHAnsi" w:hAnsiTheme="majorHAnsi"/>
          <w:sz w:val="24"/>
          <w:szCs w:val="24"/>
        </w:rPr>
        <w:t>Zelinsky</w:t>
      </w:r>
      <w:proofErr w:type="spellEnd"/>
      <w:r w:rsidRPr="003515C0">
        <w:rPr>
          <w:rFonts w:asciiTheme="majorHAnsi" w:hAnsiTheme="majorHAnsi"/>
          <w:sz w:val="24"/>
          <w:szCs w:val="24"/>
        </w:rPr>
        <w:t>, G.J.</w:t>
      </w:r>
      <w:r w:rsidR="00CB0AB4">
        <w:rPr>
          <w:rFonts w:asciiTheme="majorHAnsi" w:hAnsiTheme="majorHAnsi"/>
          <w:sz w:val="24"/>
          <w:szCs w:val="24"/>
        </w:rPr>
        <w:t xml:space="preserve"> </w:t>
      </w:r>
      <w:r w:rsidRPr="003515C0">
        <w:rPr>
          <w:rFonts w:asciiTheme="majorHAnsi" w:hAnsiTheme="majorHAnsi"/>
          <w:sz w:val="24"/>
          <w:szCs w:val="24"/>
        </w:rPr>
        <w:t>(2008)</w:t>
      </w:r>
      <w:r w:rsidR="00ED3557">
        <w:rPr>
          <w:rFonts w:asciiTheme="majorHAnsi" w:hAnsiTheme="majorHAnsi"/>
          <w:sz w:val="24"/>
          <w:szCs w:val="24"/>
        </w:rPr>
        <w:t>.</w:t>
      </w:r>
      <w:r w:rsidRPr="003515C0">
        <w:rPr>
          <w:rFonts w:asciiTheme="majorHAnsi" w:hAnsiTheme="majorHAnsi"/>
          <w:sz w:val="24"/>
          <w:szCs w:val="24"/>
        </w:rPr>
        <w:t xml:space="preserve"> A theory of eye movements during target acquisition. </w:t>
      </w:r>
      <w:r w:rsidRPr="003515C0">
        <w:rPr>
          <w:rFonts w:asciiTheme="majorHAnsi" w:hAnsiTheme="majorHAnsi"/>
          <w:i/>
          <w:sz w:val="24"/>
          <w:szCs w:val="24"/>
        </w:rPr>
        <w:t>Psychological Review</w:t>
      </w:r>
      <w:r w:rsidRPr="003515C0">
        <w:rPr>
          <w:rFonts w:asciiTheme="majorHAnsi" w:hAnsiTheme="majorHAnsi"/>
          <w:sz w:val="24"/>
          <w:szCs w:val="24"/>
        </w:rPr>
        <w:t>, 115,</w:t>
      </w:r>
      <w:r w:rsidR="00CB0AB4">
        <w:rPr>
          <w:rFonts w:asciiTheme="majorHAnsi" w:hAnsiTheme="majorHAnsi"/>
          <w:sz w:val="24"/>
          <w:szCs w:val="24"/>
        </w:rPr>
        <w:t xml:space="preserve"> </w:t>
      </w:r>
      <w:r w:rsidRPr="003515C0">
        <w:rPr>
          <w:rFonts w:asciiTheme="majorHAnsi" w:hAnsiTheme="majorHAnsi"/>
          <w:sz w:val="24"/>
          <w:szCs w:val="24"/>
        </w:rPr>
        <w:t>787-835.</w:t>
      </w:r>
    </w:p>
    <w:p w:rsidR="00A05A22" w:rsidRPr="006765B6" w:rsidRDefault="00A05A22" w:rsidP="00D1715C">
      <w:pPr>
        <w:spacing w:line="480" w:lineRule="auto"/>
        <w:jc w:val="both"/>
        <w:rPr>
          <w:rFonts w:asciiTheme="majorHAnsi" w:hAnsiTheme="majorHAnsi"/>
          <w:sz w:val="24"/>
          <w:szCs w:val="24"/>
        </w:rPr>
      </w:pPr>
      <w:proofErr w:type="spellStart"/>
      <w:r w:rsidRPr="006765B6">
        <w:rPr>
          <w:rFonts w:asciiTheme="majorHAnsi" w:hAnsiTheme="majorHAnsi"/>
          <w:sz w:val="24"/>
          <w:szCs w:val="24"/>
        </w:rPr>
        <w:t>Zihl</w:t>
      </w:r>
      <w:proofErr w:type="spellEnd"/>
      <w:r w:rsidRPr="006765B6">
        <w:rPr>
          <w:rFonts w:asciiTheme="majorHAnsi" w:hAnsiTheme="majorHAnsi"/>
          <w:sz w:val="24"/>
          <w:szCs w:val="24"/>
        </w:rPr>
        <w:t>, J.</w:t>
      </w:r>
      <w:r w:rsidR="00CB0AB4">
        <w:rPr>
          <w:rFonts w:asciiTheme="majorHAnsi" w:hAnsiTheme="majorHAnsi"/>
          <w:sz w:val="24"/>
          <w:szCs w:val="24"/>
        </w:rPr>
        <w:t xml:space="preserve"> </w:t>
      </w:r>
      <w:r w:rsidRPr="006765B6">
        <w:rPr>
          <w:rFonts w:asciiTheme="majorHAnsi" w:hAnsiTheme="majorHAnsi"/>
          <w:sz w:val="24"/>
          <w:szCs w:val="24"/>
        </w:rPr>
        <w:t xml:space="preserve">(1981). Recovery of visual function in patients with cerebral blindness. Effect of specific practice with saccadic localization. </w:t>
      </w:r>
      <w:r w:rsidRPr="006765B6">
        <w:rPr>
          <w:rFonts w:asciiTheme="majorHAnsi" w:hAnsiTheme="majorHAnsi"/>
          <w:i/>
          <w:sz w:val="24"/>
          <w:szCs w:val="24"/>
        </w:rPr>
        <w:t>Experimental Brain Research</w:t>
      </w:r>
      <w:r w:rsidR="00CB0AB4">
        <w:rPr>
          <w:rFonts w:asciiTheme="majorHAnsi" w:hAnsiTheme="majorHAnsi"/>
          <w:sz w:val="24"/>
          <w:szCs w:val="24"/>
        </w:rPr>
        <w:t xml:space="preserve">, </w:t>
      </w:r>
      <w:r w:rsidRPr="006765B6">
        <w:rPr>
          <w:rFonts w:asciiTheme="majorHAnsi" w:hAnsiTheme="majorHAnsi"/>
          <w:sz w:val="24"/>
          <w:szCs w:val="24"/>
        </w:rPr>
        <w:t>44,</w:t>
      </w:r>
      <w:r w:rsidR="00CB0AB4">
        <w:rPr>
          <w:rFonts w:asciiTheme="majorHAnsi" w:hAnsiTheme="majorHAnsi"/>
          <w:sz w:val="24"/>
          <w:szCs w:val="24"/>
        </w:rPr>
        <w:t xml:space="preserve"> </w:t>
      </w:r>
      <w:r w:rsidRPr="006765B6">
        <w:rPr>
          <w:rFonts w:asciiTheme="majorHAnsi" w:hAnsiTheme="majorHAnsi"/>
          <w:sz w:val="24"/>
          <w:szCs w:val="24"/>
        </w:rPr>
        <w:t>159-169</w:t>
      </w:r>
    </w:p>
    <w:p w:rsidR="00AD5424" w:rsidRPr="006765B6" w:rsidRDefault="00AD5424" w:rsidP="00D1715C">
      <w:pPr>
        <w:spacing w:line="480" w:lineRule="auto"/>
        <w:jc w:val="both"/>
        <w:rPr>
          <w:rFonts w:asciiTheme="majorHAnsi" w:hAnsiTheme="majorHAnsi"/>
          <w:sz w:val="24"/>
          <w:szCs w:val="24"/>
        </w:rPr>
      </w:pPr>
      <w:proofErr w:type="spellStart"/>
      <w:r w:rsidRPr="006765B6">
        <w:rPr>
          <w:rFonts w:asciiTheme="majorHAnsi" w:hAnsiTheme="majorHAnsi"/>
          <w:sz w:val="24"/>
          <w:szCs w:val="24"/>
        </w:rPr>
        <w:t>Zihl</w:t>
      </w:r>
      <w:proofErr w:type="spellEnd"/>
      <w:r w:rsidRPr="006765B6">
        <w:rPr>
          <w:rFonts w:asciiTheme="majorHAnsi" w:hAnsiTheme="majorHAnsi"/>
          <w:sz w:val="24"/>
          <w:szCs w:val="24"/>
        </w:rPr>
        <w:t>, J.</w:t>
      </w:r>
      <w:r w:rsidR="00CB0AB4">
        <w:rPr>
          <w:rFonts w:asciiTheme="majorHAnsi" w:hAnsiTheme="majorHAnsi"/>
          <w:sz w:val="24"/>
          <w:szCs w:val="24"/>
        </w:rPr>
        <w:t xml:space="preserve"> </w:t>
      </w:r>
      <w:r w:rsidRPr="006765B6">
        <w:rPr>
          <w:rFonts w:asciiTheme="majorHAnsi" w:hAnsiTheme="majorHAnsi"/>
          <w:sz w:val="24"/>
          <w:szCs w:val="24"/>
        </w:rPr>
        <w:t xml:space="preserve">(1995). Visual scanning behaviour in patients with homonymous </w:t>
      </w:r>
      <w:proofErr w:type="spellStart"/>
      <w:r w:rsidRPr="006765B6">
        <w:rPr>
          <w:rFonts w:asciiTheme="majorHAnsi" w:hAnsiTheme="majorHAnsi"/>
          <w:sz w:val="24"/>
          <w:szCs w:val="24"/>
        </w:rPr>
        <w:t>hemianopia</w:t>
      </w:r>
      <w:proofErr w:type="spellEnd"/>
      <w:r w:rsidRPr="006765B6">
        <w:rPr>
          <w:rFonts w:asciiTheme="majorHAnsi" w:hAnsiTheme="majorHAnsi"/>
          <w:sz w:val="24"/>
          <w:szCs w:val="24"/>
        </w:rPr>
        <w:t xml:space="preserve">. </w:t>
      </w:r>
      <w:proofErr w:type="spellStart"/>
      <w:r w:rsidRPr="006765B6">
        <w:rPr>
          <w:rFonts w:asciiTheme="majorHAnsi" w:hAnsiTheme="majorHAnsi"/>
          <w:i/>
          <w:sz w:val="24"/>
          <w:szCs w:val="24"/>
        </w:rPr>
        <w:t>Neuropsychologia</w:t>
      </w:r>
      <w:proofErr w:type="spellEnd"/>
      <w:r w:rsidR="00CB0AB4">
        <w:rPr>
          <w:rFonts w:asciiTheme="majorHAnsi" w:hAnsiTheme="majorHAnsi"/>
          <w:i/>
          <w:sz w:val="24"/>
          <w:szCs w:val="24"/>
        </w:rPr>
        <w:t xml:space="preserve">, </w:t>
      </w:r>
      <w:r w:rsidRPr="006765B6">
        <w:rPr>
          <w:rFonts w:asciiTheme="majorHAnsi" w:hAnsiTheme="majorHAnsi"/>
          <w:sz w:val="24"/>
          <w:szCs w:val="24"/>
        </w:rPr>
        <w:t xml:space="preserve"> 33, 287-303.</w:t>
      </w:r>
    </w:p>
    <w:p w:rsidR="00AD5424" w:rsidRDefault="00AD5424" w:rsidP="00D1715C">
      <w:pPr>
        <w:spacing w:line="480" w:lineRule="auto"/>
        <w:jc w:val="both"/>
        <w:rPr>
          <w:ins w:id="122" w:author="r02al13" w:date="2016-03-08T11:48:00Z"/>
          <w:rFonts w:asciiTheme="majorHAnsi" w:hAnsiTheme="majorHAnsi"/>
          <w:sz w:val="24"/>
          <w:szCs w:val="24"/>
        </w:rPr>
      </w:pPr>
      <w:proofErr w:type="spellStart"/>
      <w:r w:rsidRPr="006765B6">
        <w:rPr>
          <w:rFonts w:asciiTheme="majorHAnsi" w:hAnsiTheme="majorHAnsi"/>
          <w:sz w:val="24"/>
          <w:szCs w:val="24"/>
        </w:rPr>
        <w:t>Zihl</w:t>
      </w:r>
      <w:proofErr w:type="spellEnd"/>
      <w:r w:rsidRPr="006765B6">
        <w:rPr>
          <w:rFonts w:asciiTheme="majorHAnsi" w:hAnsiTheme="majorHAnsi"/>
          <w:sz w:val="24"/>
          <w:szCs w:val="24"/>
        </w:rPr>
        <w:t>., J.</w:t>
      </w:r>
      <w:r w:rsidR="00CB0AB4">
        <w:rPr>
          <w:rFonts w:asciiTheme="majorHAnsi" w:hAnsiTheme="majorHAnsi"/>
          <w:sz w:val="24"/>
          <w:szCs w:val="24"/>
        </w:rPr>
        <w:t xml:space="preserve"> </w:t>
      </w:r>
      <w:r w:rsidRPr="006765B6">
        <w:rPr>
          <w:rFonts w:asciiTheme="majorHAnsi" w:hAnsiTheme="majorHAnsi"/>
          <w:sz w:val="24"/>
          <w:szCs w:val="24"/>
        </w:rPr>
        <w:t xml:space="preserve">(1999). </w:t>
      </w:r>
      <w:proofErr w:type="spellStart"/>
      <w:r w:rsidRPr="006765B6">
        <w:rPr>
          <w:rFonts w:asciiTheme="majorHAnsi" w:hAnsiTheme="majorHAnsi"/>
          <w:sz w:val="24"/>
          <w:szCs w:val="24"/>
        </w:rPr>
        <w:t>Oculomotor</w:t>
      </w:r>
      <w:proofErr w:type="spellEnd"/>
      <w:r w:rsidRPr="006765B6">
        <w:rPr>
          <w:rFonts w:asciiTheme="majorHAnsi" w:hAnsiTheme="majorHAnsi"/>
          <w:sz w:val="24"/>
          <w:szCs w:val="24"/>
        </w:rPr>
        <w:t xml:space="preserve"> scanning performance in subjects with homonymous visual field disorders. </w:t>
      </w:r>
      <w:r w:rsidRPr="006765B6">
        <w:rPr>
          <w:rFonts w:asciiTheme="majorHAnsi" w:hAnsiTheme="majorHAnsi"/>
          <w:i/>
          <w:sz w:val="24"/>
          <w:szCs w:val="24"/>
        </w:rPr>
        <w:t>Visual Impairment Research</w:t>
      </w:r>
      <w:r w:rsidR="00CB0AB4">
        <w:rPr>
          <w:rFonts w:asciiTheme="majorHAnsi" w:hAnsiTheme="majorHAnsi"/>
          <w:i/>
          <w:sz w:val="24"/>
          <w:szCs w:val="24"/>
        </w:rPr>
        <w:t>,</w:t>
      </w:r>
      <w:r w:rsidRPr="006765B6">
        <w:rPr>
          <w:rFonts w:asciiTheme="majorHAnsi" w:hAnsiTheme="majorHAnsi"/>
          <w:sz w:val="24"/>
          <w:szCs w:val="24"/>
        </w:rPr>
        <w:t xml:space="preserve"> 1, 23-31.</w:t>
      </w:r>
    </w:p>
    <w:p w:rsidR="00844F77" w:rsidRDefault="00844F77" w:rsidP="00D1715C">
      <w:pPr>
        <w:spacing w:line="480" w:lineRule="auto"/>
        <w:jc w:val="both"/>
        <w:rPr>
          <w:ins w:id="123" w:author="r02al13" w:date="2016-03-08T11:58:00Z"/>
          <w:rFonts w:asciiTheme="majorHAnsi" w:hAnsiTheme="majorHAnsi"/>
          <w:sz w:val="24"/>
          <w:szCs w:val="24"/>
        </w:rPr>
      </w:pPr>
      <w:proofErr w:type="spellStart"/>
      <w:ins w:id="124" w:author="r02al13" w:date="2016-03-08T11:48:00Z">
        <w:r>
          <w:rPr>
            <w:rFonts w:asciiTheme="majorHAnsi" w:hAnsiTheme="majorHAnsi"/>
            <w:sz w:val="24"/>
            <w:szCs w:val="24"/>
          </w:rPr>
          <w:t>Schuett</w:t>
        </w:r>
        <w:proofErr w:type="spellEnd"/>
        <w:r>
          <w:rPr>
            <w:rFonts w:asciiTheme="majorHAnsi" w:hAnsiTheme="majorHAnsi"/>
            <w:sz w:val="24"/>
            <w:szCs w:val="24"/>
          </w:rPr>
          <w:t xml:space="preserve">, S., Heywood, C.A., </w:t>
        </w:r>
        <w:proofErr w:type="spellStart"/>
        <w:r>
          <w:rPr>
            <w:rFonts w:asciiTheme="majorHAnsi" w:hAnsiTheme="majorHAnsi"/>
            <w:sz w:val="24"/>
            <w:szCs w:val="24"/>
          </w:rPr>
          <w:t>Kentridge</w:t>
        </w:r>
        <w:proofErr w:type="spellEnd"/>
        <w:r>
          <w:rPr>
            <w:rFonts w:asciiTheme="majorHAnsi" w:hAnsiTheme="majorHAnsi"/>
            <w:sz w:val="24"/>
            <w:szCs w:val="24"/>
          </w:rPr>
          <w:t xml:space="preserve">, R.W., </w:t>
        </w:r>
        <w:proofErr w:type="spellStart"/>
        <w:r>
          <w:rPr>
            <w:rFonts w:asciiTheme="majorHAnsi" w:hAnsiTheme="majorHAnsi"/>
            <w:sz w:val="24"/>
            <w:szCs w:val="24"/>
          </w:rPr>
          <w:t>Zihl</w:t>
        </w:r>
        <w:proofErr w:type="spellEnd"/>
        <w:r>
          <w:rPr>
            <w:rFonts w:asciiTheme="majorHAnsi" w:hAnsiTheme="majorHAnsi"/>
            <w:sz w:val="24"/>
            <w:szCs w:val="24"/>
          </w:rPr>
          <w:t>, J., (2008). The significance of  visual information processing in reading</w:t>
        </w:r>
      </w:ins>
      <w:ins w:id="125" w:author="r02al13" w:date="2016-03-08T11:50:00Z">
        <w:r w:rsidR="008330A5">
          <w:rPr>
            <w:rFonts w:asciiTheme="majorHAnsi" w:hAnsiTheme="majorHAnsi"/>
            <w:sz w:val="24"/>
            <w:szCs w:val="24"/>
          </w:rPr>
          <w:t xml:space="preserve">: Insights from </w:t>
        </w:r>
        <w:proofErr w:type="spellStart"/>
        <w:r w:rsidR="008330A5">
          <w:rPr>
            <w:rFonts w:asciiTheme="majorHAnsi" w:hAnsiTheme="majorHAnsi"/>
            <w:sz w:val="24"/>
            <w:szCs w:val="24"/>
          </w:rPr>
          <w:t>hemianopic</w:t>
        </w:r>
        <w:proofErr w:type="spellEnd"/>
        <w:r w:rsidR="008330A5">
          <w:rPr>
            <w:rFonts w:asciiTheme="majorHAnsi" w:hAnsiTheme="majorHAnsi"/>
            <w:sz w:val="24"/>
            <w:szCs w:val="24"/>
          </w:rPr>
          <w:t xml:space="preserve"> dyslexia, 46, 2445-2462</w:t>
        </w:r>
      </w:ins>
    </w:p>
    <w:p w:rsidR="008330A5" w:rsidRDefault="008330A5" w:rsidP="00D1715C">
      <w:pPr>
        <w:spacing w:line="480" w:lineRule="auto"/>
        <w:jc w:val="both"/>
        <w:rPr>
          <w:ins w:id="126" w:author="r02al13" w:date="2016-03-08T12:11:00Z"/>
          <w:rFonts w:asciiTheme="majorHAnsi" w:hAnsiTheme="majorHAnsi"/>
          <w:sz w:val="24"/>
          <w:szCs w:val="24"/>
        </w:rPr>
      </w:pPr>
      <w:proofErr w:type="spellStart"/>
      <w:ins w:id="127" w:author="r02al13" w:date="2016-03-08T11:58:00Z">
        <w:r>
          <w:rPr>
            <w:rFonts w:asciiTheme="majorHAnsi" w:hAnsiTheme="majorHAnsi"/>
            <w:sz w:val="24"/>
            <w:szCs w:val="24"/>
          </w:rPr>
          <w:lastRenderedPageBreak/>
          <w:t>Kerkhoff</w:t>
        </w:r>
        <w:proofErr w:type="spellEnd"/>
        <w:r>
          <w:rPr>
            <w:rFonts w:asciiTheme="majorHAnsi" w:hAnsiTheme="majorHAnsi"/>
            <w:sz w:val="24"/>
            <w:szCs w:val="24"/>
          </w:rPr>
          <w:t xml:space="preserve">, G.(2000) </w:t>
        </w:r>
        <w:proofErr w:type="spellStart"/>
        <w:r>
          <w:rPr>
            <w:rFonts w:asciiTheme="majorHAnsi" w:hAnsiTheme="majorHAnsi"/>
            <w:sz w:val="24"/>
            <w:szCs w:val="24"/>
          </w:rPr>
          <w:t>Neurovisual</w:t>
        </w:r>
        <w:proofErr w:type="spellEnd"/>
        <w:r>
          <w:rPr>
            <w:rFonts w:asciiTheme="majorHAnsi" w:hAnsiTheme="majorHAnsi"/>
            <w:sz w:val="24"/>
            <w:szCs w:val="24"/>
          </w:rPr>
          <w:t xml:space="preserve"> rehabilitation: recent developments and future directions. Journal of Neurology, Neurosurgery and Psychiatry, 68, 691-706</w:t>
        </w:r>
      </w:ins>
    </w:p>
    <w:p w:rsidR="00BF3C93" w:rsidRDefault="00BF3C93" w:rsidP="00D1715C">
      <w:pPr>
        <w:spacing w:line="480" w:lineRule="auto"/>
        <w:jc w:val="both"/>
        <w:rPr>
          <w:ins w:id="128" w:author="r02al13" w:date="2016-03-08T12:11:00Z"/>
          <w:rFonts w:asciiTheme="majorHAnsi" w:hAnsiTheme="majorHAnsi"/>
          <w:sz w:val="24"/>
          <w:szCs w:val="24"/>
        </w:rPr>
      </w:pPr>
      <w:ins w:id="129" w:author="r02al13" w:date="2016-03-08T12:11:00Z">
        <w:r>
          <w:rPr>
            <w:rFonts w:asciiTheme="majorHAnsi" w:hAnsiTheme="majorHAnsi"/>
            <w:sz w:val="24"/>
            <w:szCs w:val="24"/>
          </w:rPr>
          <w:t xml:space="preserve">Han, L., Law-Gibson, D., </w:t>
        </w:r>
        <w:proofErr w:type="spellStart"/>
        <w:r>
          <w:rPr>
            <w:rFonts w:asciiTheme="majorHAnsi" w:hAnsiTheme="majorHAnsi"/>
            <w:sz w:val="24"/>
            <w:szCs w:val="24"/>
          </w:rPr>
          <w:t>Reding</w:t>
        </w:r>
        <w:proofErr w:type="spellEnd"/>
        <w:r>
          <w:rPr>
            <w:rFonts w:asciiTheme="majorHAnsi" w:hAnsiTheme="majorHAnsi"/>
            <w:sz w:val="24"/>
            <w:szCs w:val="24"/>
          </w:rPr>
          <w:t>, M., (2002). Key neurological impairments influence function-related group outcomes after stroke. Stroke, 33(7), 1920-1924.</w:t>
        </w:r>
      </w:ins>
    </w:p>
    <w:p w:rsidR="00BF3C93" w:rsidRDefault="00BF3C93" w:rsidP="00D1715C">
      <w:pPr>
        <w:spacing w:line="480" w:lineRule="auto"/>
        <w:jc w:val="both"/>
        <w:rPr>
          <w:ins w:id="130" w:author="r02al13" w:date="2016-03-08T12:24:00Z"/>
          <w:rFonts w:asciiTheme="majorHAnsi" w:hAnsiTheme="majorHAnsi"/>
          <w:sz w:val="24"/>
          <w:szCs w:val="24"/>
        </w:rPr>
      </w:pPr>
      <w:ins w:id="131" w:author="r02al13" w:date="2016-03-08T12:13:00Z">
        <w:r>
          <w:rPr>
            <w:rFonts w:asciiTheme="majorHAnsi" w:hAnsiTheme="majorHAnsi"/>
            <w:sz w:val="24"/>
            <w:szCs w:val="24"/>
          </w:rPr>
          <w:t xml:space="preserve">Warren, M.(2009). Pilot study on activities of daily living limitations in </w:t>
        </w:r>
        <w:proofErr w:type="spellStart"/>
        <w:r>
          <w:rPr>
            <w:rFonts w:asciiTheme="majorHAnsi" w:hAnsiTheme="majorHAnsi"/>
            <w:sz w:val="24"/>
            <w:szCs w:val="24"/>
          </w:rPr>
          <w:t>adfults</w:t>
        </w:r>
        <w:proofErr w:type="spellEnd"/>
        <w:r>
          <w:rPr>
            <w:rFonts w:asciiTheme="majorHAnsi" w:hAnsiTheme="majorHAnsi"/>
            <w:sz w:val="24"/>
            <w:szCs w:val="24"/>
          </w:rPr>
          <w:t xml:space="preserve"> with </w:t>
        </w:r>
        <w:proofErr w:type="spellStart"/>
        <w:r>
          <w:rPr>
            <w:rFonts w:asciiTheme="majorHAnsi" w:hAnsiTheme="majorHAnsi"/>
            <w:sz w:val="24"/>
            <w:szCs w:val="24"/>
          </w:rPr>
          <w:t>hemianopia</w:t>
        </w:r>
        <w:proofErr w:type="spellEnd"/>
        <w:r>
          <w:rPr>
            <w:rFonts w:asciiTheme="majorHAnsi" w:hAnsiTheme="majorHAnsi"/>
            <w:sz w:val="24"/>
            <w:szCs w:val="24"/>
          </w:rPr>
          <w:t>. American Journal of  Occupational Therapy, 63(5), 626-633.</w:t>
        </w:r>
      </w:ins>
    </w:p>
    <w:p w:rsidR="0066676E" w:rsidRDefault="0066676E" w:rsidP="00D1715C">
      <w:pPr>
        <w:spacing w:line="480" w:lineRule="auto"/>
        <w:jc w:val="both"/>
        <w:rPr>
          <w:ins w:id="132" w:author="r02al13" w:date="2016-03-08T12:31:00Z"/>
          <w:rFonts w:asciiTheme="majorHAnsi" w:hAnsiTheme="majorHAnsi"/>
          <w:sz w:val="24"/>
          <w:szCs w:val="24"/>
        </w:rPr>
      </w:pPr>
      <w:proofErr w:type="spellStart"/>
      <w:ins w:id="133" w:author="r02al13" w:date="2016-03-08T12:24:00Z">
        <w:r>
          <w:rPr>
            <w:rFonts w:asciiTheme="majorHAnsi" w:hAnsiTheme="majorHAnsi"/>
            <w:sz w:val="24"/>
            <w:szCs w:val="24"/>
          </w:rPr>
          <w:t>Schuett</w:t>
        </w:r>
        <w:proofErr w:type="spellEnd"/>
        <w:r>
          <w:rPr>
            <w:rFonts w:asciiTheme="majorHAnsi" w:hAnsiTheme="majorHAnsi"/>
            <w:sz w:val="24"/>
            <w:szCs w:val="24"/>
          </w:rPr>
          <w:t xml:space="preserve">, S.(2009). The rehabilitation of </w:t>
        </w:r>
        <w:proofErr w:type="spellStart"/>
        <w:r>
          <w:rPr>
            <w:rFonts w:asciiTheme="majorHAnsi" w:hAnsiTheme="majorHAnsi"/>
            <w:sz w:val="24"/>
            <w:szCs w:val="24"/>
          </w:rPr>
          <w:t>hemianopic</w:t>
        </w:r>
        <w:proofErr w:type="spellEnd"/>
        <w:r>
          <w:rPr>
            <w:rFonts w:asciiTheme="majorHAnsi" w:hAnsiTheme="majorHAnsi"/>
            <w:sz w:val="24"/>
            <w:szCs w:val="24"/>
          </w:rPr>
          <w:t xml:space="preserve"> dyslexia. Nature Reviews Neurology, 5(8), 427-437.</w:t>
        </w:r>
      </w:ins>
    </w:p>
    <w:p w:rsidR="00DD385E" w:rsidRDefault="00DD385E" w:rsidP="00D1715C">
      <w:pPr>
        <w:spacing w:line="480" w:lineRule="auto"/>
        <w:jc w:val="both"/>
        <w:rPr>
          <w:ins w:id="134" w:author="r02al13" w:date="2016-03-08T13:44:00Z"/>
          <w:rFonts w:asciiTheme="majorHAnsi" w:hAnsiTheme="majorHAnsi"/>
          <w:sz w:val="24"/>
          <w:szCs w:val="24"/>
        </w:rPr>
      </w:pPr>
      <w:proofErr w:type="spellStart"/>
      <w:ins w:id="135" w:author="r02al13" w:date="2016-03-08T12:31:00Z">
        <w:r>
          <w:rPr>
            <w:rFonts w:asciiTheme="majorHAnsi" w:hAnsiTheme="majorHAnsi"/>
            <w:sz w:val="24"/>
            <w:szCs w:val="24"/>
          </w:rPr>
          <w:t>Jacquin-Courtois</w:t>
        </w:r>
        <w:proofErr w:type="spellEnd"/>
        <w:r>
          <w:rPr>
            <w:rFonts w:asciiTheme="majorHAnsi" w:hAnsiTheme="majorHAnsi"/>
            <w:sz w:val="24"/>
            <w:szCs w:val="24"/>
          </w:rPr>
          <w:t xml:space="preserve">, S., Bays, P.M., </w:t>
        </w:r>
        <w:proofErr w:type="spellStart"/>
        <w:r>
          <w:rPr>
            <w:rFonts w:asciiTheme="majorHAnsi" w:hAnsiTheme="majorHAnsi"/>
            <w:sz w:val="24"/>
            <w:szCs w:val="24"/>
          </w:rPr>
          <w:t>Salemme</w:t>
        </w:r>
        <w:proofErr w:type="spellEnd"/>
        <w:r>
          <w:rPr>
            <w:rFonts w:asciiTheme="majorHAnsi" w:hAnsiTheme="majorHAnsi"/>
            <w:sz w:val="24"/>
            <w:szCs w:val="24"/>
          </w:rPr>
          <w:t xml:space="preserve">, R., </w:t>
        </w:r>
        <w:proofErr w:type="spellStart"/>
        <w:r>
          <w:rPr>
            <w:rFonts w:asciiTheme="majorHAnsi" w:hAnsiTheme="majorHAnsi"/>
            <w:sz w:val="24"/>
            <w:szCs w:val="24"/>
          </w:rPr>
          <w:t>Leff</w:t>
        </w:r>
        <w:proofErr w:type="spellEnd"/>
        <w:r>
          <w:rPr>
            <w:rFonts w:asciiTheme="majorHAnsi" w:hAnsiTheme="majorHAnsi"/>
            <w:sz w:val="24"/>
            <w:szCs w:val="24"/>
          </w:rPr>
          <w:t xml:space="preserve">, A.P., &amp; </w:t>
        </w:r>
        <w:proofErr w:type="spellStart"/>
        <w:r>
          <w:rPr>
            <w:rFonts w:asciiTheme="majorHAnsi" w:hAnsiTheme="majorHAnsi"/>
            <w:sz w:val="24"/>
            <w:szCs w:val="24"/>
          </w:rPr>
          <w:t>husain</w:t>
        </w:r>
        <w:proofErr w:type="spellEnd"/>
        <w:r>
          <w:rPr>
            <w:rFonts w:asciiTheme="majorHAnsi" w:hAnsiTheme="majorHAnsi"/>
            <w:sz w:val="24"/>
            <w:szCs w:val="24"/>
          </w:rPr>
          <w:t>, M.(201</w:t>
        </w:r>
      </w:ins>
      <w:ins w:id="136" w:author="r02al13" w:date="2016-03-08T12:34:00Z">
        <w:r>
          <w:rPr>
            <w:rFonts w:asciiTheme="majorHAnsi" w:hAnsiTheme="majorHAnsi"/>
            <w:sz w:val="24"/>
            <w:szCs w:val="24"/>
          </w:rPr>
          <w:t>3</w:t>
        </w:r>
      </w:ins>
      <w:ins w:id="137" w:author="r02al13" w:date="2016-03-08T12:31:00Z">
        <w:r>
          <w:rPr>
            <w:rFonts w:asciiTheme="majorHAnsi" w:hAnsiTheme="majorHAnsi"/>
            <w:sz w:val="24"/>
            <w:szCs w:val="24"/>
          </w:rPr>
          <w:t>). Rapid compensation of visual search strategy in patients with chronic visual field defects. Cortex</w:t>
        </w:r>
      </w:ins>
      <w:ins w:id="138" w:author="r02al13" w:date="2016-03-08T12:34:00Z">
        <w:r>
          <w:rPr>
            <w:rFonts w:asciiTheme="majorHAnsi" w:hAnsiTheme="majorHAnsi"/>
            <w:sz w:val="24"/>
            <w:szCs w:val="24"/>
          </w:rPr>
          <w:t>, 994-1000.</w:t>
        </w:r>
      </w:ins>
      <w:ins w:id="139" w:author="r02al13" w:date="2016-03-08T13:39:00Z">
        <w:r w:rsidR="00043CEE">
          <w:rPr>
            <w:rFonts w:asciiTheme="majorHAnsi" w:hAnsiTheme="majorHAnsi"/>
            <w:sz w:val="24"/>
            <w:szCs w:val="24"/>
          </w:rPr>
          <w:t xml:space="preserve"> </w:t>
        </w:r>
      </w:ins>
    </w:p>
    <w:p w:rsidR="00043CEE" w:rsidRDefault="00043CEE" w:rsidP="00D1715C">
      <w:pPr>
        <w:spacing w:line="480" w:lineRule="auto"/>
        <w:jc w:val="both"/>
        <w:rPr>
          <w:ins w:id="140" w:author="Anna" w:date="2016-09-22T12:58:00Z"/>
          <w:rFonts w:asciiTheme="majorHAnsi" w:hAnsiTheme="majorHAnsi"/>
          <w:sz w:val="24"/>
          <w:szCs w:val="24"/>
        </w:rPr>
      </w:pPr>
      <w:proofErr w:type="spellStart"/>
      <w:ins w:id="141" w:author="r02al13" w:date="2016-03-08T13:44:00Z">
        <w:r>
          <w:rPr>
            <w:rFonts w:asciiTheme="majorHAnsi" w:hAnsiTheme="majorHAnsi"/>
            <w:sz w:val="24"/>
            <w:szCs w:val="24"/>
          </w:rPr>
          <w:t>Papageorgiou</w:t>
        </w:r>
        <w:proofErr w:type="spellEnd"/>
        <w:r>
          <w:rPr>
            <w:rFonts w:asciiTheme="majorHAnsi" w:hAnsiTheme="majorHAnsi"/>
            <w:sz w:val="24"/>
            <w:szCs w:val="24"/>
          </w:rPr>
          <w:t xml:space="preserve">, E., </w:t>
        </w:r>
        <w:proofErr w:type="spellStart"/>
        <w:r>
          <w:rPr>
            <w:rFonts w:asciiTheme="majorHAnsi" w:hAnsiTheme="majorHAnsi"/>
            <w:sz w:val="24"/>
            <w:szCs w:val="24"/>
          </w:rPr>
          <w:t>Hardiess</w:t>
        </w:r>
        <w:proofErr w:type="spellEnd"/>
        <w:r>
          <w:rPr>
            <w:rFonts w:asciiTheme="majorHAnsi" w:hAnsiTheme="majorHAnsi"/>
            <w:sz w:val="24"/>
            <w:szCs w:val="24"/>
          </w:rPr>
          <w:t xml:space="preserve">, G., </w:t>
        </w:r>
        <w:proofErr w:type="spellStart"/>
        <w:r>
          <w:rPr>
            <w:rFonts w:asciiTheme="majorHAnsi" w:hAnsiTheme="majorHAnsi"/>
            <w:sz w:val="24"/>
            <w:szCs w:val="24"/>
          </w:rPr>
          <w:t>Schaeffel</w:t>
        </w:r>
        <w:proofErr w:type="spellEnd"/>
        <w:r>
          <w:rPr>
            <w:rFonts w:asciiTheme="majorHAnsi" w:hAnsiTheme="majorHAnsi"/>
            <w:sz w:val="24"/>
            <w:szCs w:val="24"/>
          </w:rPr>
          <w:t xml:space="preserve">, F., </w:t>
        </w:r>
        <w:proofErr w:type="spellStart"/>
        <w:r>
          <w:rPr>
            <w:rFonts w:asciiTheme="majorHAnsi" w:hAnsiTheme="majorHAnsi"/>
            <w:sz w:val="24"/>
            <w:szCs w:val="24"/>
          </w:rPr>
          <w:t>Wiethoelter</w:t>
        </w:r>
        <w:proofErr w:type="spellEnd"/>
        <w:r>
          <w:rPr>
            <w:rFonts w:asciiTheme="majorHAnsi" w:hAnsiTheme="majorHAnsi"/>
            <w:sz w:val="24"/>
            <w:szCs w:val="24"/>
          </w:rPr>
          <w:t xml:space="preserve">, H., </w:t>
        </w:r>
        <w:proofErr w:type="spellStart"/>
        <w:r>
          <w:rPr>
            <w:rFonts w:asciiTheme="majorHAnsi" w:hAnsiTheme="majorHAnsi"/>
            <w:sz w:val="24"/>
            <w:szCs w:val="24"/>
          </w:rPr>
          <w:t>Karnath</w:t>
        </w:r>
        <w:proofErr w:type="spellEnd"/>
        <w:r>
          <w:rPr>
            <w:rFonts w:asciiTheme="majorHAnsi" w:hAnsiTheme="majorHAnsi"/>
            <w:sz w:val="24"/>
            <w:szCs w:val="24"/>
          </w:rPr>
          <w:t>, H</w:t>
        </w:r>
      </w:ins>
      <w:ins w:id="142" w:author="r02al13" w:date="2016-03-08T13:45:00Z">
        <w:r>
          <w:rPr>
            <w:rFonts w:asciiTheme="majorHAnsi" w:hAnsiTheme="majorHAnsi"/>
            <w:sz w:val="24"/>
            <w:szCs w:val="24"/>
          </w:rPr>
          <w:t>.</w:t>
        </w:r>
      </w:ins>
      <w:ins w:id="143" w:author="r02al13" w:date="2016-03-08T13:44:00Z">
        <w:r>
          <w:rPr>
            <w:rFonts w:asciiTheme="majorHAnsi" w:hAnsiTheme="majorHAnsi"/>
            <w:sz w:val="24"/>
            <w:szCs w:val="24"/>
          </w:rPr>
          <w:t>,</w:t>
        </w:r>
      </w:ins>
      <w:ins w:id="144" w:author="r02al13" w:date="2016-03-08T13:45:00Z">
        <w:r>
          <w:rPr>
            <w:rFonts w:asciiTheme="majorHAnsi" w:hAnsiTheme="majorHAnsi"/>
            <w:sz w:val="24"/>
            <w:szCs w:val="24"/>
          </w:rPr>
          <w:t xml:space="preserve"> </w:t>
        </w:r>
        <w:proofErr w:type="spellStart"/>
        <w:r>
          <w:rPr>
            <w:rFonts w:asciiTheme="majorHAnsi" w:hAnsiTheme="majorHAnsi"/>
            <w:sz w:val="24"/>
            <w:szCs w:val="24"/>
          </w:rPr>
          <w:t>Mallot</w:t>
        </w:r>
        <w:proofErr w:type="spellEnd"/>
        <w:r>
          <w:rPr>
            <w:rFonts w:asciiTheme="majorHAnsi" w:hAnsiTheme="majorHAnsi"/>
            <w:sz w:val="24"/>
            <w:szCs w:val="24"/>
          </w:rPr>
          <w:t xml:space="preserve">, H., </w:t>
        </w:r>
        <w:proofErr w:type="spellStart"/>
        <w:r>
          <w:rPr>
            <w:rFonts w:asciiTheme="majorHAnsi" w:hAnsiTheme="majorHAnsi"/>
            <w:sz w:val="24"/>
            <w:szCs w:val="24"/>
          </w:rPr>
          <w:t>Schoenfisch</w:t>
        </w:r>
        <w:proofErr w:type="spellEnd"/>
        <w:r>
          <w:rPr>
            <w:rFonts w:asciiTheme="majorHAnsi" w:hAnsiTheme="majorHAnsi"/>
            <w:sz w:val="24"/>
            <w:szCs w:val="24"/>
          </w:rPr>
          <w:t xml:space="preserve">, B., &amp; </w:t>
        </w:r>
        <w:proofErr w:type="spellStart"/>
        <w:r>
          <w:rPr>
            <w:rFonts w:asciiTheme="majorHAnsi" w:hAnsiTheme="majorHAnsi"/>
            <w:sz w:val="24"/>
            <w:szCs w:val="24"/>
          </w:rPr>
          <w:t>Schiefer</w:t>
        </w:r>
        <w:proofErr w:type="spellEnd"/>
        <w:r>
          <w:rPr>
            <w:rFonts w:asciiTheme="majorHAnsi" w:hAnsiTheme="majorHAnsi"/>
            <w:sz w:val="24"/>
            <w:szCs w:val="24"/>
          </w:rPr>
          <w:t xml:space="preserve">, U.( 2007) Assessment of vision-related quality of life in patients with homonymous visual field defects. </w:t>
        </w:r>
      </w:ins>
      <w:proofErr w:type="spellStart"/>
      <w:ins w:id="145" w:author="r02al13" w:date="2016-03-08T13:46:00Z">
        <w:r>
          <w:rPr>
            <w:rFonts w:asciiTheme="majorHAnsi" w:hAnsiTheme="majorHAnsi"/>
            <w:sz w:val="24"/>
            <w:szCs w:val="24"/>
          </w:rPr>
          <w:t>Graefe</w:t>
        </w:r>
      </w:ins>
      <w:ins w:id="146" w:author="r02al13" w:date="2016-03-08T13:47:00Z">
        <w:r>
          <w:rPr>
            <w:rFonts w:asciiTheme="majorHAnsi" w:hAnsiTheme="majorHAnsi"/>
            <w:sz w:val="24"/>
            <w:szCs w:val="24"/>
          </w:rPr>
          <w:t>’</w:t>
        </w:r>
      </w:ins>
      <w:ins w:id="147" w:author="r02al13" w:date="2016-03-08T13:46:00Z">
        <w:r>
          <w:rPr>
            <w:rFonts w:asciiTheme="majorHAnsi" w:hAnsiTheme="majorHAnsi"/>
            <w:sz w:val="24"/>
            <w:szCs w:val="24"/>
          </w:rPr>
          <w:t>s</w:t>
        </w:r>
        <w:proofErr w:type="spellEnd"/>
        <w:r>
          <w:rPr>
            <w:rFonts w:asciiTheme="majorHAnsi" w:hAnsiTheme="majorHAnsi"/>
            <w:sz w:val="24"/>
            <w:szCs w:val="24"/>
          </w:rPr>
          <w:t xml:space="preserve"> Archive for Clinical</w:t>
        </w:r>
      </w:ins>
      <w:ins w:id="148" w:author="r02al13" w:date="2016-03-08T13:47:00Z">
        <w:r>
          <w:rPr>
            <w:rFonts w:asciiTheme="majorHAnsi" w:hAnsiTheme="majorHAnsi"/>
            <w:sz w:val="24"/>
            <w:szCs w:val="24"/>
          </w:rPr>
          <w:t xml:space="preserve"> and Experimental </w:t>
        </w:r>
        <w:proofErr w:type="spellStart"/>
        <w:r>
          <w:rPr>
            <w:rFonts w:asciiTheme="majorHAnsi" w:hAnsiTheme="majorHAnsi"/>
            <w:sz w:val="24"/>
            <w:szCs w:val="24"/>
          </w:rPr>
          <w:t>Opthalmology</w:t>
        </w:r>
        <w:proofErr w:type="spellEnd"/>
        <w:r>
          <w:rPr>
            <w:rFonts w:asciiTheme="majorHAnsi" w:hAnsiTheme="majorHAnsi"/>
            <w:sz w:val="24"/>
            <w:szCs w:val="24"/>
          </w:rPr>
          <w:t>. 245, 1749-1758</w:t>
        </w:r>
      </w:ins>
      <w:ins w:id="149" w:author="r02al13" w:date="2016-03-08T13:44:00Z">
        <w:r>
          <w:rPr>
            <w:rFonts w:asciiTheme="majorHAnsi" w:hAnsiTheme="majorHAnsi"/>
            <w:sz w:val="24"/>
            <w:szCs w:val="24"/>
          </w:rPr>
          <w:t xml:space="preserve"> </w:t>
        </w:r>
      </w:ins>
    </w:p>
    <w:p w:rsidR="009310F9" w:rsidRDefault="009310F9" w:rsidP="00D1715C">
      <w:pPr>
        <w:spacing w:line="480" w:lineRule="auto"/>
        <w:jc w:val="both"/>
        <w:rPr>
          <w:ins w:id="150" w:author="r02al13" w:date="2016-03-08T12:24:00Z"/>
          <w:rFonts w:asciiTheme="majorHAnsi" w:hAnsiTheme="majorHAnsi"/>
          <w:sz w:val="24"/>
          <w:szCs w:val="24"/>
        </w:rPr>
      </w:pPr>
      <w:ins w:id="151" w:author="Anna" w:date="2016-09-22T12:59:00Z">
        <w:r>
          <w:rPr>
            <w:rFonts w:asciiTheme="majorHAnsi" w:hAnsiTheme="majorHAnsi"/>
            <w:sz w:val="24"/>
            <w:szCs w:val="24"/>
          </w:rPr>
          <w:t xml:space="preserve">Stanislaw, H., &amp; </w:t>
        </w:r>
        <w:proofErr w:type="spellStart"/>
        <w:r>
          <w:rPr>
            <w:rFonts w:asciiTheme="majorHAnsi" w:hAnsiTheme="majorHAnsi"/>
            <w:sz w:val="24"/>
            <w:szCs w:val="24"/>
          </w:rPr>
          <w:t>Todorow</w:t>
        </w:r>
        <w:proofErr w:type="spellEnd"/>
        <w:r>
          <w:rPr>
            <w:rFonts w:asciiTheme="majorHAnsi" w:hAnsiTheme="majorHAnsi"/>
            <w:sz w:val="24"/>
            <w:szCs w:val="24"/>
          </w:rPr>
          <w:t>, N.(1999) Calculation of signal</w:t>
        </w:r>
      </w:ins>
      <w:ins w:id="152" w:author="Anna" w:date="2016-09-22T13:00:00Z">
        <w:r>
          <w:rPr>
            <w:rFonts w:asciiTheme="majorHAnsi" w:hAnsiTheme="majorHAnsi"/>
            <w:sz w:val="24"/>
            <w:szCs w:val="24"/>
          </w:rPr>
          <w:t xml:space="preserve"> detection theory measures</w:t>
        </w:r>
        <w:r w:rsidR="002C1468">
          <w:rPr>
            <w:rFonts w:asciiTheme="majorHAnsi" w:hAnsiTheme="majorHAnsi"/>
            <w:sz w:val="24"/>
            <w:szCs w:val="24"/>
          </w:rPr>
          <w:t xml:space="preserve">. </w:t>
        </w:r>
        <w:proofErr w:type="spellStart"/>
        <w:r w:rsidR="002C1468">
          <w:rPr>
            <w:rFonts w:asciiTheme="majorHAnsi" w:hAnsiTheme="majorHAnsi"/>
            <w:sz w:val="24"/>
            <w:szCs w:val="24"/>
          </w:rPr>
          <w:t>Behavior</w:t>
        </w:r>
        <w:proofErr w:type="spellEnd"/>
        <w:r w:rsidR="002C1468">
          <w:rPr>
            <w:rFonts w:asciiTheme="majorHAnsi" w:hAnsiTheme="majorHAnsi"/>
            <w:sz w:val="24"/>
            <w:szCs w:val="24"/>
          </w:rPr>
          <w:t xml:space="preserve"> Research Methods, Instruments, &amp; Computers, </w:t>
        </w:r>
      </w:ins>
      <w:ins w:id="153" w:author="Anna" w:date="2016-09-22T13:01:00Z">
        <w:r w:rsidR="002C1468">
          <w:rPr>
            <w:rFonts w:asciiTheme="majorHAnsi" w:hAnsiTheme="majorHAnsi"/>
            <w:sz w:val="24"/>
            <w:szCs w:val="24"/>
          </w:rPr>
          <w:t>31, 137-149.</w:t>
        </w:r>
      </w:ins>
    </w:p>
    <w:p w:rsidR="0066676E" w:rsidRDefault="0066676E" w:rsidP="00D1715C">
      <w:pPr>
        <w:spacing w:line="480" w:lineRule="auto"/>
        <w:jc w:val="both"/>
        <w:rPr>
          <w:rFonts w:asciiTheme="majorHAnsi" w:hAnsiTheme="majorHAnsi"/>
          <w:sz w:val="24"/>
          <w:szCs w:val="24"/>
        </w:rPr>
      </w:pPr>
    </w:p>
    <w:p w:rsidR="00E808B0" w:rsidRDefault="00E808B0" w:rsidP="00D1715C">
      <w:pPr>
        <w:spacing w:line="480" w:lineRule="auto"/>
        <w:jc w:val="both"/>
        <w:rPr>
          <w:rFonts w:asciiTheme="majorHAnsi" w:hAnsiTheme="majorHAnsi"/>
          <w:sz w:val="24"/>
          <w:szCs w:val="24"/>
        </w:rPr>
      </w:pPr>
    </w:p>
    <w:p w:rsidR="00A31558" w:rsidRPr="006765B6" w:rsidRDefault="00A31558" w:rsidP="00D1715C">
      <w:pPr>
        <w:spacing w:line="480" w:lineRule="auto"/>
        <w:jc w:val="both"/>
        <w:rPr>
          <w:rFonts w:asciiTheme="majorHAnsi" w:hAnsiTheme="majorHAnsi"/>
          <w:sz w:val="24"/>
          <w:szCs w:val="24"/>
        </w:rPr>
      </w:pPr>
    </w:p>
    <w:p w:rsidR="00A05A22" w:rsidRPr="006765B6" w:rsidRDefault="00A05A22" w:rsidP="00D1715C">
      <w:pPr>
        <w:autoSpaceDE w:val="0"/>
        <w:autoSpaceDN w:val="0"/>
        <w:adjustRightInd w:val="0"/>
        <w:spacing w:after="0" w:line="480" w:lineRule="auto"/>
        <w:rPr>
          <w:rFonts w:asciiTheme="majorHAnsi" w:hAnsiTheme="majorHAnsi" w:cs="Myriad-Roman"/>
          <w:color w:val="231F20"/>
          <w:sz w:val="24"/>
          <w:szCs w:val="24"/>
        </w:rPr>
      </w:pPr>
    </w:p>
    <w:p w:rsidR="00A05A22" w:rsidRPr="006765B6" w:rsidRDefault="00A05A22" w:rsidP="00D1715C">
      <w:pPr>
        <w:autoSpaceDE w:val="0"/>
        <w:autoSpaceDN w:val="0"/>
        <w:adjustRightInd w:val="0"/>
        <w:spacing w:after="0" w:line="480" w:lineRule="auto"/>
        <w:rPr>
          <w:rFonts w:asciiTheme="majorHAnsi" w:hAnsiTheme="majorHAnsi" w:cs="Myriad-Roman"/>
          <w:color w:val="231F20"/>
          <w:sz w:val="24"/>
          <w:szCs w:val="24"/>
        </w:rPr>
      </w:pPr>
    </w:p>
    <w:p w:rsidR="000309D8" w:rsidRPr="00D67F33" w:rsidRDefault="000309D8" w:rsidP="00D1715C">
      <w:pPr>
        <w:spacing w:line="480" w:lineRule="auto"/>
        <w:jc w:val="both"/>
        <w:rPr>
          <w:sz w:val="24"/>
          <w:szCs w:val="24"/>
        </w:rPr>
      </w:pPr>
    </w:p>
    <w:p w:rsidR="000309D8" w:rsidRDefault="000309D8" w:rsidP="000F4BCF">
      <w:pPr>
        <w:spacing w:line="480" w:lineRule="auto"/>
        <w:rPr>
          <w:sz w:val="24"/>
          <w:szCs w:val="24"/>
        </w:rPr>
      </w:pPr>
    </w:p>
    <w:p w:rsidR="00F05F23" w:rsidRDefault="00F05F23" w:rsidP="000F4BCF">
      <w:pPr>
        <w:spacing w:line="480" w:lineRule="auto"/>
        <w:rPr>
          <w:sz w:val="24"/>
          <w:szCs w:val="24"/>
        </w:rPr>
      </w:pPr>
      <w:r>
        <w:rPr>
          <w:sz w:val="24"/>
          <w:szCs w:val="24"/>
        </w:rPr>
        <w:t xml:space="preserve"> </w:t>
      </w:r>
    </w:p>
    <w:p w:rsidR="00D747C8" w:rsidRPr="00C1487D" w:rsidRDefault="00D747C8" w:rsidP="00A33486">
      <w:pPr>
        <w:rPr>
          <w:sz w:val="24"/>
          <w:szCs w:val="24"/>
        </w:rPr>
      </w:pPr>
    </w:p>
    <w:sectPr w:rsidR="00D747C8" w:rsidRPr="00C1487D" w:rsidSect="00E9048D">
      <w:footerReference w:type="default" r:id="rId16"/>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7" w:author="UOA" w:date="2016-04-25T12:16:00Z" w:initials="U">
    <w:p w:rsidR="009310F9" w:rsidRDefault="009310F9">
      <w:pPr>
        <w:pStyle w:val="Tekstkomentarza"/>
      </w:pPr>
      <w:r>
        <w:rPr>
          <w:rStyle w:val="Odwoaniedokomentarza"/>
        </w:rPr>
        <w:annotationRef/>
      </w:r>
      <w:r>
        <w:t>Refresh rate?</w:t>
      </w:r>
    </w:p>
  </w:comment>
  <w:comment w:id="28" w:author="UOA" w:date="2016-04-25T12:18:00Z" w:initials="U">
    <w:p w:rsidR="009310F9" w:rsidRDefault="009310F9">
      <w:pPr>
        <w:pStyle w:val="Tekstkomentarza"/>
      </w:pPr>
      <w:r>
        <w:rPr>
          <w:rStyle w:val="Odwoaniedokomentarza"/>
        </w:rPr>
        <w:annotationRef/>
      </w:r>
      <w:r>
        <w:t>“screen update” is a bit ambiguous – I’m assuming this means until a command was send to update the screen (but obviously it will need to wait for the next refresh to actual present it)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A08EE1"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57EE" w:rsidRDefault="00B557EE" w:rsidP="00E15F8D">
      <w:pPr>
        <w:spacing w:after="0" w:line="240" w:lineRule="auto"/>
      </w:pPr>
      <w:r>
        <w:separator/>
      </w:r>
    </w:p>
  </w:endnote>
  <w:endnote w:type="continuationSeparator" w:id="0">
    <w:p w:rsidR="00B557EE" w:rsidRDefault="00B557EE" w:rsidP="00E15F8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yriad-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imes-Roman">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Dutch801BT-Roman">
    <w:panose1 w:val="00000000000000000000"/>
    <w:charset w:val="00"/>
    <w:family w:val="roman"/>
    <w:notTrueType/>
    <w:pitch w:val="default"/>
    <w:sig w:usb0="00000003" w:usb1="00000000" w:usb2="00000000" w:usb3="00000000" w:csb0="00000001" w:csb1="00000000"/>
  </w:font>
  <w:font w:name="Dutch801BT-Italic">
    <w:panose1 w:val="00000000000000000000"/>
    <w:charset w:val="00"/>
    <w:family w:val="swiss"/>
    <w:notTrueType/>
    <w:pitch w:val="default"/>
    <w:sig w:usb0="00000003" w:usb1="00000000" w:usb2="00000000" w:usb3="00000000" w:csb0="00000001" w:csb1="00000000"/>
  </w:font>
  <w:font w:name="ACGAK N+ Minion">
    <w:altName w:val="Minion"/>
    <w:panose1 w:val="00000000000000000000"/>
    <w:charset w:val="00"/>
    <w:family w:val="roman"/>
    <w:notTrueType/>
    <w:pitch w:val="default"/>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97346326"/>
      <w:docPartObj>
        <w:docPartGallery w:val="Page Numbers (Bottom of Page)"/>
        <w:docPartUnique/>
      </w:docPartObj>
    </w:sdtPr>
    <w:sdtEndPr>
      <w:rPr>
        <w:rFonts w:asciiTheme="majorHAnsi" w:hAnsiTheme="majorHAnsi"/>
        <w:noProof/>
      </w:rPr>
    </w:sdtEndPr>
    <w:sdtContent>
      <w:p w:rsidR="009310F9" w:rsidRPr="00403555" w:rsidRDefault="009310F9">
        <w:pPr>
          <w:pStyle w:val="Stopka"/>
          <w:jc w:val="right"/>
          <w:rPr>
            <w:rFonts w:asciiTheme="majorHAnsi" w:hAnsiTheme="majorHAnsi"/>
          </w:rPr>
        </w:pPr>
        <w:r w:rsidRPr="00403555">
          <w:rPr>
            <w:rFonts w:asciiTheme="majorHAnsi" w:hAnsiTheme="majorHAnsi"/>
          </w:rPr>
          <w:fldChar w:fldCharType="begin"/>
        </w:r>
        <w:r w:rsidRPr="00403555">
          <w:rPr>
            <w:rFonts w:asciiTheme="majorHAnsi" w:hAnsiTheme="majorHAnsi"/>
          </w:rPr>
          <w:instrText xml:space="preserve"> PAGE   \* MERGEFORMAT </w:instrText>
        </w:r>
        <w:r w:rsidRPr="00403555">
          <w:rPr>
            <w:rFonts w:asciiTheme="majorHAnsi" w:hAnsiTheme="majorHAnsi"/>
          </w:rPr>
          <w:fldChar w:fldCharType="separate"/>
        </w:r>
        <w:r w:rsidR="002C1468">
          <w:rPr>
            <w:rFonts w:asciiTheme="majorHAnsi" w:hAnsiTheme="majorHAnsi"/>
            <w:noProof/>
          </w:rPr>
          <w:t>32</w:t>
        </w:r>
        <w:r w:rsidRPr="00403555">
          <w:rPr>
            <w:rFonts w:asciiTheme="majorHAnsi" w:hAnsiTheme="majorHAnsi"/>
            <w:noProof/>
          </w:rPr>
          <w:fldChar w:fldCharType="end"/>
        </w:r>
      </w:p>
    </w:sdtContent>
  </w:sdt>
  <w:p w:rsidR="009310F9" w:rsidRDefault="009310F9">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57EE" w:rsidRDefault="00B557EE" w:rsidP="00E15F8D">
      <w:pPr>
        <w:spacing w:after="0" w:line="240" w:lineRule="auto"/>
      </w:pPr>
      <w:r>
        <w:separator/>
      </w:r>
    </w:p>
  </w:footnote>
  <w:footnote w:type="continuationSeparator" w:id="0">
    <w:p w:rsidR="00B557EE" w:rsidRDefault="00B557EE" w:rsidP="00E15F8D">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hraie, Prof. Arash">
    <w15:presenceInfo w15:providerId="AD" w15:userId="S-1-5-21-1658995823-507913555-681994661-5256"/>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trackRevisions/>
  <w:defaultTabStop w:val="720"/>
  <w:characterSpacingControl w:val="doNotCompress"/>
  <w:footnotePr>
    <w:footnote w:id="-1"/>
    <w:footnote w:id="0"/>
  </w:footnotePr>
  <w:endnotePr>
    <w:endnote w:id="-1"/>
    <w:endnote w:id="0"/>
  </w:endnotePr>
  <w:compat>
    <w:useFELayout/>
  </w:compat>
  <w:rsids>
    <w:rsidRoot w:val="00C97BD0"/>
    <w:rsid w:val="000008F1"/>
    <w:rsid w:val="00000F3B"/>
    <w:rsid w:val="00002799"/>
    <w:rsid w:val="00002BAD"/>
    <w:rsid w:val="00003958"/>
    <w:rsid w:val="00005FBF"/>
    <w:rsid w:val="000072F0"/>
    <w:rsid w:val="0000755C"/>
    <w:rsid w:val="00007FDC"/>
    <w:rsid w:val="00010B51"/>
    <w:rsid w:val="0001273B"/>
    <w:rsid w:val="000131DB"/>
    <w:rsid w:val="00013CED"/>
    <w:rsid w:val="00016A3D"/>
    <w:rsid w:val="00017A52"/>
    <w:rsid w:val="000216F0"/>
    <w:rsid w:val="00023354"/>
    <w:rsid w:val="00023815"/>
    <w:rsid w:val="00024421"/>
    <w:rsid w:val="0002517F"/>
    <w:rsid w:val="000256F5"/>
    <w:rsid w:val="000309D8"/>
    <w:rsid w:val="000329CE"/>
    <w:rsid w:val="00034F0F"/>
    <w:rsid w:val="00041894"/>
    <w:rsid w:val="00042899"/>
    <w:rsid w:val="00042AA6"/>
    <w:rsid w:val="000433BA"/>
    <w:rsid w:val="00043CEE"/>
    <w:rsid w:val="00043EE7"/>
    <w:rsid w:val="00044CFB"/>
    <w:rsid w:val="0004692A"/>
    <w:rsid w:val="00050AE4"/>
    <w:rsid w:val="00060EAA"/>
    <w:rsid w:val="00065536"/>
    <w:rsid w:val="00072973"/>
    <w:rsid w:val="00072AEB"/>
    <w:rsid w:val="00074E64"/>
    <w:rsid w:val="00076DC5"/>
    <w:rsid w:val="0008024C"/>
    <w:rsid w:val="00081F5B"/>
    <w:rsid w:val="000823A2"/>
    <w:rsid w:val="00082937"/>
    <w:rsid w:val="0008312A"/>
    <w:rsid w:val="00085025"/>
    <w:rsid w:val="0008630D"/>
    <w:rsid w:val="000867B1"/>
    <w:rsid w:val="00086AAF"/>
    <w:rsid w:val="0009066B"/>
    <w:rsid w:val="00091CAC"/>
    <w:rsid w:val="000A010E"/>
    <w:rsid w:val="000A3DB3"/>
    <w:rsid w:val="000A55C0"/>
    <w:rsid w:val="000A750D"/>
    <w:rsid w:val="000A7C57"/>
    <w:rsid w:val="000A7C81"/>
    <w:rsid w:val="000B1831"/>
    <w:rsid w:val="000B2658"/>
    <w:rsid w:val="000B2B2C"/>
    <w:rsid w:val="000B3560"/>
    <w:rsid w:val="000B37CD"/>
    <w:rsid w:val="000B529F"/>
    <w:rsid w:val="000C02D9"/>
    <w:rsid w:val="000C31F7"/>
    <w:rsid w:val="000C4176"/>
    <w:rsid w:val="000C423A"/>
    <w:rsid w:val="000C65FA"/>
    <w:rsid w:val="000C795F"/>
    <w:rsid w:val="000C7A63"/>
    <w:rsid w:val="000D1B21"/>
    <w:rsid w:val="000D266B"/>
    <w:rsid w:val="000D39F7"/>
    <w:rsid w:val="000D658F"/>
    <w:rsid w:val="000D7585"/>
    <w:rsid w:val="000D7973"/>
    <w:rsid w:val="000E2453"/>
    <w:rsid w:val="000E2F53"/>
    <w:rsid w:val="000E49B0"/>
    <w:rsid w:val="000F4BCF"/>
    <w:rsid w:val="000F520F"/>
    <w:rsid w:val="000F5E1E"/>
    <w:rsid w:val="000F6299"/>
    <w:rsid w:val="00101368"/>
    <w:rsid w:val="00102940"/>
    <w:rsid w:val="0010358F"/>
    <w:rsid w:val="001049B4"/>
    <w:rsid w:val="00105588"/>
    <w:rsid w:val="00111A70"/>
    <w:rsid w:val="0011352F"/>
    <w:rsid w:val="00115437"/>
    <w:rsid w:val="00115ED5"/>
    <w:rsid w:val="00116692"/>
    <w:rsid w:val="001208BF"/>
    <w:rsid w:val="00120B9F"/>
    <w:rsid w:val="001227F9"/>
    <w:rsid w:val="00122BA8"/>
    <w:rsid w:val="00122EE0"/>
    <w:rsid w:val="0012778D"/>
    <w:rsid w:val="001324AF"/>
    <w:rsid w:val="00135027"/>
    <w:rsid w:val="00136795"/>
    <w:rsid w:val="00137B2E"/>
    <w:rsid w:val="00137F88"/>
    <w:rsid w:val="00142DF8"/>
    <w:rsid w:val="001446DD"/>
    <w:rsid w:val="00147002"/>
    <w:rsid w:val="00147AA1"/>
    <w:rsid w:val="00151ABE"/>
    <w:rsid w:val="00151EEF"/>
    <w:rsid w:val="0015363D"/>
    <w:rsid w:val="00155157"/>
    <w:rsid w:val="0016293C"/>
    <w:rsid w:val="001647A8"/>
    <w:rsid w:val="00165CD4"/>
    <w:rsid w:val="00165D5E"/>
    <w:rsid w:val="00170ACA"/>
    <w:rsid w:val="0017348E"/>
    <w:rsid w:val="00174A92"/>
    <w:rsid w:val="00177BC4"/>
    <w:rsid w:val="00177D0D"/>
    <w:rsid w:val="00185FD3"/>
    <w:rsid w:val="001862D6"/>
    <w:rsid w:val="00186C41"/>
    <w:rsid w:val="00190359"/>
    <w:rsid w:val="00191E71"/>
    <w:rsid w:val="0019674B"/>
    <w:rsid w:val="001A3780"/>
    <w:rsid w:val="001A54DE"/>
    <w:rsid w:val="001B1D4A"/>
    <w:rsid w:val="001B2667"/>
    <w:rsid w:val="001B5D59"/>
    <w:rsid w:val="001C02C6"/>
    <w:rsid w:val="001C4C7D"/>
    <w:rsid w:val="001D5217"/>
    <w:rsid w:val="001E1725"/>
    <w:rsid w:val="001E68CC"/>
    <w:rsid w:val="001F130C"/>
    <w:rsid w:val="001F2401"/>
    <w:rsid w:val="001F2710"/>
    <w:rsid w:val="001F5F74"/>
    <w:rsid w:val="001F7EDF"/>
    <w:rsid w:val="0020060E"/>
    <w:rsid w:val="0020194D"/>
    <w:rsid w:val="002067EC"/>
    <w:rsid w:val="002069DD"/>
    <w:rsid w:val="00206A37"/>
    <w:rsid w:val="00206A8F"/>
    <w:rsid w:val="00210501"/>
    <w:rsid w:val="00215B2E"/>
    <w:rsid w:val="00217D9C"/>
    <w:rsid w:val="00220602"/>
    <w:rsid w:val="00220986"/>
    <w:rsid w:val="00220FE1"/>
    <w:rsid w:val="0022329D"/>
    <w:rsid w:val="002242B3"/>
    <w:rsid w:val="002251B7"/>
    <w:rsid w:val="00226E4C"/>
    <w:rsid w:val="002319E8"/>
    <w:rsid w:val="00231FE4"/>
    <w:rsid w:val="00232E13"/>
    <w:rsid w:val="00234206"/>
    <w:rsid w:val="00234516"/>
    <w:rsid w:val="00235A0A"/>
    <w:rsid w:val="0023796B"/>
    <w:rsid w:val="00237E45"/>
    <w:rsid w:val="00242A8C"/>
    <w:rsid w:val="00243740"/>
    <w:rsid w:val="00245486"/>
    <w:rsid w:val="00247ED3"/>
    <w:rsid w:val="00250642"/>
    <w:rsid w:val="002517E9"/>
    <w:rsid w:val="00252885"/>
    <w:rsid w:val="00253041"/>
    <w:rsid w:val="0025574C"/>
    <w:rsid w:val="002558DE"/>
    <w:rsid w:val="00255BC3"/>
    <w:rsid w:val="00255C48"/>
    <w:rsid w:val="00256C09"/>
    <w:rsid w:val="00260A90"/>
    <w:rsid w:val="00262FDA"/>
    <w:rsid w:val="00264126"/>
    <w:rsid w:val="00264A18"/>
    <w:rsid w:val="00264AB7"/>
    <w:rsid w:val="0027079A"/>
    <w:rsid w:val="00273C7D"/>
    <w:rsid w:val="002742FB"/>
    <w:rsid w:val="00275AE1"/>
    <w:rsid w:val="00276236"/>
    <w:rsid w:val="00277FBD"/>
    <w:rsid w:val="00284935"/>
    <w:rsid w:val="002861ED"/>
    <w:rsid w:val="002862CC"/>
    <w:rsid w:val="00287325"/>
    <w:rsid w:val="00287CFD"/>
    <w:rsid w:val="002909C3"/>
    <w:rsid w:val="00292CEB"/>
    <w:rsid w:val="00293638"/>
    <w:rsid w:val="00294482"/>
    <w:rsid w:val="002945F4"/>
    <w:rsid w:val="002A17B1"/>
    <w:rsid w:val="002A58EB"/>
    <w:rsid w:val="002A77C4"/>
    <w:rsid w:val="002B485C"/>
    <w:rsid w:val="002B4EED"/>
    <w:rsid w:val="002B7624"/>
    <w:rsid w:val="002B7915"/>
    <w:rsid w:val="002C1468"/>
    <w:rsid w:val="002C5913"/>
    <w:rsid w:val="002D1423"/>
    <w:rsid w:val="002D4091"/>
    <w:rsid w:val="002D509B"/>
    <w:rsid w:val="002D6199"/>
    <w:rsid w:val="002E0432"/>
    <w:rsid w:val="002E1890"/>
    <w:rsid w:val="002E1D35"/>
    <w:rsid w:val="002E1D68"/>
    <w:rsid w:val="002E5ADA"/>
    <w:rsid w:val="002F35CF"/>
    <w:rsid w:val="00300617"/>
    <w:rsid w:val="00300F3B"/>
    <w:rsid w:val="00301CD5"/>
    <w:rsid w:val="003039DD"/>
    <w:rsid w:val="003052AA"/>
    <w:rsid w:val="003069A7"/>
    <w:rsid w:val="00307352"/>
    <w:rsid w:val="00310E48"/>
    <w:rsid w:val="00311723"/>
    <w:rsid w:val="0031270B"/>
    <w:rsid w:val="00313451"/>
    <w:rsid w:val="003140A8"/>
    <w:rsid w:val="00315D10"/>
    <w:rsid w:val="00320B9A"/>
    <w:rsid w:val="0032179C"/>
    <w:rsid w:val="003233B5"/>
    <w:rsid w:val="00327691"/>
    <w:rsid w:val="00327CEF"/>
    <w:rsid w:val="00332A88"/>
    <w:rsid w:val="00332E44"/>
    <w:rsid w:val="00335178"/>
    <w:rsid w:val="003354C5"/>
    <w:rsid w:val="00335CAA"/>
    <w:rsid w:val="00337830"/>
    <w:rsid w:val="00342241"/>
    <w:rsid w:val="003423B7"/>
    <w:rsid w:val="0034473F"/>
    <w:rsid w:val="00346C28"/>
    <w:rsid w:val="00346C62"/>
    <w:rsid w:val="0035011D"/>
    <w:rsid w:val="00350289"/>
    <w:rsid w:val="00350D18"/>
    <w:rsid w:val="003515C0"/>
    <w:rsid w:val="00360669"/>
    <w:rsid w:val="00360BC3"/>
    <w:rsid w:val="00360DE3"/>
    <w:rsid w:val="00362B4D"/>
    <w:rsid w:val="00362C8B"/>
    <w:rsid w:val="00363B3C"/>
    <w:rsid w:val="0036675F"/>
    <w:rsid w:val="003679AD"/>
    <w:rsid w:val="00371722"/>
    <w:rsid w:val="00373D8C"/>
    <w:rsid w:val="00381A0F"/>
    <w:rsid w:val="00381C1B"/>
    <w:rsid w:val="00385902"/>
    <w:rsid w:val="00385B90"/>
    <w:rsid w:val="00385CE0"/>
    <w:rsid w:val="00387664"/>
    <w:rsid w:val="0038773D"/>
    <w:rsid w:val="00394487"/>
    <w:rsid w:val="00395A27"/>
    <w:rsid w:val="00395F7C"/>
    <w:rsid w:val="00396AF1"/>
    <w:rsid w:val="00397555"/>
    <w:rsid w:val="003A1EDF"/>
    <w:rsid w:val="003A48FA"/>
    <w:rsid w:val="003B15C3"/>
    <w:rsid w:val="003B2568"/>
    <w:rsid w:val="003B46F1"/>
    <w:rsid w:val="003B60FF"/>
    <w:rsid w:val="003C274D"/>
    <w:rsid w:val="003C39C3"/>
    <w:rsid w:val="003C513A"/>
    <w:rsid w:val="003D1C82"/>
    <w:rsid w:val="003D54E7"/>
    <w:rsid w:val="003E4A46"/>
    <w:rsid w:val="003E4C71"/>
    <w:rsid w:val="003E580B"/>
    <w:rsid w:val="003E5CE4"/>
    <w:rsid w:val="003E6876"/>
    <w:rsid w:val="003E7D47"/>
    <w:rsid w:val="003F0EE1"/>
    <w:rsid w:val="003F3277"/>
    <w:rsid w:val="003F5725"/>
    <w:rsid w:val="0040225B"/>
    <w:rsid w:val="004023E3"/>
    <w:rsid w:val="00402576"/>
    <w:rsid w:val="00403555"/>
    <w:rsid w:val="00403AF0"/>
    <w:rsid w:val="004040D1"/>
    <w:rsid w:val="00406797"/>
    <w:rsid w:val="004117FA"/>
    <w:rsid w:val="004124CF"/>
    <w:rsid w:val="004140F5"/>
    <w:rsid w:val="00414806"/>
    <w:rsid w:val="00414C30"/>
    <w:rsid w:val="0041554F"/>
    <w:rsid w:val="00421700"/>
    <w:rsid w:val="00422AB3"/>
    <w:rsid w:val="0042374E"/>
    <w:rsid w:val="0042444A"/>
    <w:rsid w:val="004265BE"/>
    <w:rsid w:val="004267D8"/>
    <w:rsid w:val="00435589"/>
    <w:rsid w:val="00437A6B"/>
    <w:rsid w:val="00437A90"/>
    <w:rsid w:val="0044281D"/>
    <w:rsid w:val="0044485D"/>
    <w:rsid w:val="00445128"/>
    <w:rsid w:val="00445475"/>
    <w:rsid w:val="00445DCA"/>
    <w:rsid w:val="00447F68"/>
    <w:rsid w:val="00450220"/>
    <w:rsid w:val="00451A78"/>
    <w:rsid w:val="004538E3"/>
    <w:rsid w:val="00454527"/>
    <w:rsid w:val="0045645A"/>
    <w:rsid w:val="00456F51"/>
    <w:rsid w:val="00460CB5"/>
    <w:rsid w:val="00460DCC"/>
    <w:rsid w:val="004623C2"/>
    <w:rsid w:val="004634BB"/>
    <w:rsid w:val="00470270"/>
    <w:rsid w:val="00471130"/>
    <w:rsid w:val="00472F98"/>
    <w:rsid w:val="0047634E"/>
    <w:rsid w:val="00481BC5"/>
    <w:rsid w:val="00483035"/>
    <w:rsid w:val="00485285"/>
    <w:rsid w:val="00485DFC"/>
    <w:rsid w:val="00486461"/>
    <w:rsid w:val="004A3BC8"/>
    <w:rsid w:val="004A4C8E"/>
    <w:rsid w:val="004B202B"/>
    <w:rsid w:val="004B4E6C"/>
    <w:rsid w:val="004B50D6"/>
    <w:rsid w:val="004B5D9A"/>
    <w:rsid w:val="004C45A6"/>
    <w:rsid w:val="004D0F04"/>
    <w:rsid w:val="004D2917"/>
    <w:rsid w:val="004E3AD4"/>
    <w:rsid w:val="004E613C"/>
    <w:rsid w:val="004F06A7"/>
    <w:rsid w:val="004F0F86"/>
    <w:rsid w:val="004F3D2D"/>
    <w:rsid w:val="004F416C"/>
    <w:rsid w:val="004F43CD"/>
    <w:rsid w:val="004F4F03"/>
    <w:rsid w:val="004F4F35"/>
    <w:rsid w:val="004F7C2C"/>
    <w:rsid w:val="00505B9B"/>
    <w:rsid w:val="005062F5"/>
    <w:rsid w:val="00516A2E"/>
    <w:rsid w:val="00521CD5"/>
    <w:rsid w:val="00522DF2"/>
    <w:rsid w:val="00524B42"/>
    <w:rsid w:val="0052557F"/>
    <w:rsid w:val="00525B63"/>
    <w:rsid w:val="0053092F"/>
    <w:rsid w:val="005315DA"/>
    <w:rsid w:val="00534D67"/>
    <w:rsid w:val="005362A4"/>
    <w:rsid w:val="00536C87"/>
    <w:rsid w:val="00541D1F"/>
    <w:rsid w:val="005438F0"/>
    <w:rsid w:val="005452DC"/>
    <w:rsid w:val="00545D9A"/>
    <w:rsid w:val="005511BF"/>
    <w:rsid w:val="00551511"/>
    <w:rsid w:val="00551605"/>
    <w:rsid w:val="00551BE6"/>
    <w:rsid w:val="005528C8"/>
    <w:rsid w:val="00553472"/>
    <w:rsid w:val="00555DA6"/>
    <w:rsid w:val="00555E24"/>
    <w:rsid w:val="005573C7"/>
    <w:rsid w:val="00567585"/>
    <w:rsid w:val="00570D1C"/>
    <w:rsid w:val="0057620C"/>
    <w:rsid w:val="00576CA7"/>
    <w:rsid w:val="00581618"/>
    <w:rsid w:val="00581912"/>
    <w:rsid w:val="00583495"/>
    <w:rsid w:val="00583AF6"/>
    <w:rsid w:val="00584F8B"/>
    <w:rsid w:val="005879B5"/>
    <w:rsid w:val="005905CA"/>
    <w:rsid w:val="005A0CE5"/>
    <w:rsid w:val="005A0E33"/>
    <w:rsid w:val="005A1B95"/>
    <w:rsid w:val="005A224C"/>
    <w:rsid w:val="005A5724"/>
    <w:rsid w:val="005A6DC1"/>
    <w:rsid w:val="005B0091"/>
    <w:rsid w:val="005B0360"/>
    <w:rsid w:val="005B4864"/>
    <w:rsid w:val="005B7ADE"/>
    <w:rsid w:val="005B7B80"/>
    <w:rsid w:val="005C051A"/>
    <w:rsid w:val="005C08A2"/>
    <w:rsid w:val="005C0DCF"/>
    <w:rsid w:val="005C1946"/>
    <w:rsid w:val="005C4E4F"/>
    <w:rsid w:val="005C5B9D"/>
    <w:rsid w:val="005C6A56"/>
    <w:rsid w:val="005D0BC9"/>
    <w:rsid w:val="005D3E21"/>
    <w:rsid w:val="005D4D85"/>
    <w:rsid w:val="005D591A"/>
    <w:rsid w:val="005D60B8"/>
    <w:rsid w:val="005D68D8"/>
    <w:rsid w:val="005E19ED"/>
    <w:rsid w:val="005E248C"/>
    <w:rsid w:val="005E2540"/>
    <w:rsid w:val="005E46AF"/>
    <w:rsid w:val="005E4E29"/>
    <w:rsid w:val="005E72EA"/>
    <w:rsid w:val="005E7751"/>
    <w:rsid w:val="005F2D5D"/>
    <w:rsid w:val="005F3286"/>
    <w:rsid w:val="005F6136"/>
    <w:rsid w:val="005F7FAD"/>
    <w:rsid w:val="00600D1D"/>
    <w:rsid w:val="0060144D"/>
    <w:rsid w:val="00601618"/>
    <w:rsid w:val="00601A93"/>
    <w:rsid w:val="006058E1"/>
    <w:rsid w:val="00607143"/>
    <w:rsid w:val="0061726A"/>
    <w:rsid w:val="006220C5"/>
    <w:rsid w:val="00623B42"/>
    <w:rsid w:val="00625319"/>
    <w:rsid w:val="006258E0"/>
    <w:rsid w:val="00630A79"/>
    <w:rsid w:val="00633CCB"/>
    <w:rsid w:val="006341D3"/>
    <w:rsid w:val="00636619"/>
    <w:rsid w:val="0064299F"/>
    <w:rsid w:val="00642C8C"/>
    <w:rsid w:val="00643C3B"/>
    <w:rsid w:val="00647762"/>
    <w:rsid w:val="00652202"/>
    <w:rsid w:val="00652ED5"/>
    <w:rsid w:val="00653AEB"/>
    <w:rsid w:val="00654F17"/>
    <w:rsid w:val="00655F5F"/>
    <w:rsid w:val="00657A71"/>
    <w:rsid w:val="00662BB9"/>
    <w:rsid w:val="006637F4"/>
    <w:rsid w:val="00665E18"/>
    <w:rsid w:val="0066676E"/>
    <w:rsid w:val="00667A25"/>
    <w:rsid w:val="00672727"/>
    <w:rsid w:val="00674EAD"/>
    <w:rsid w:val="006765B6"/>
    <w:rsid w:val="00680E4D"/>
    <w:rsid w:val="006848C0"/>
    <w:rsid w:val="00685F09"/>
    <w:rsid w:val="00691808"/>
    <w:rsid w:val="00692875"/>
    <w:rsid w:val="00693848"/>
    <w:rsid w:val="00693AF0"/>
    <w:rsid w:val="00695210"/>
    <w:rsid w:val="00696133"/>
    <w:rsid w:val="006A02B7"/>
    <w:rsid w:val="006A28E0"/>
    <w:rsid w:val="006B2FD5"/>
    <w:rsid w:val="006B3F93"/>
    <w:rsid w:val="006B6D66"/>
    <w:rsid w:val="006C0696"/>
    <w:rsid w:val="006C083D"/>
    <w:rsid w:val="006C1E9E"/>
    <w:rsid w:val="006C52AA"/>
    <w:rsid w:val="006C662A"/>
    <w:rsid w:val="006C72FC"/>
    <w:rsid w:val="006D2A95"/>
    <w:rsid w:val="006D36C4"/>
    <w:rsid w:val="006D426A"/>
    <w:rsid w:val="006D536E"/>
    <w:rsid w:val="006D6C33"/>
    <w:rsid w:val="006E20DB"/>
    <w:rsid w:val="006E2A84"/>
    <w:rsid w:val="006E4D2D"/>
    <w:rsid w:val="006F1421"/>
    <w:rsid w:val="00700FAF"/>
    <w:rsid w:val="007075B5"/>
    <w:rsid w:val="007142F6"/>
    <w:rsid w:val="0071690B"/>
    <w:rsid w:val="007204A0"/>
    <w:rsid w:val="00720E84"/>
    <w:rsid w:val="0072282D"/>
    <w:rsid w:val="0072593B"/>
    <w:rsid w:val="00727A57"/>
    <w:rsid w:val="00730986"/>
    <w:rsid w:val="00730C9F"/>
    <w:rsid w:val="0073273E"/>
    <w:rsid w:val="00732CB5"/>
    <w:rsid w:val="00733261"/>
    <w:rsid w:val="007335C7"/>
    <w:rsid w:val="00734500"/>
    <w:rsid w:val="00741407"/>
    <w:rsid w:val="007429E3"/>
    <w:rsid w:val="00744624"/>
    <w:rsid w:val="0075101B"/>
    <w:rsid w:val="00754587"/>
    <w:rsid w:val="00755155"/>
    <w:rsid w:val="0075571A"/>
    <w:rsid w:val="00756241"/>
    <w:rsid w:val="007576BA"/>
    <w:rsid w:val="0076219F"/>
    <w:rsid w:val="00764EBC"/>
    <w:rsid w:val="00766C5A"/>
    <w:rsid w:val="00767AD4"/>
    <w:rsid w:val="007701B8"/>
    <w:rsid w:val="00770B15"/>
    <w:rsid w:val="007716E6"/>
    <w:rsid w:val="00773B40"/>
    <w:rsid w:val="00774998"/>
    <w:rsid w:val="007751CF"/>
    <w:rsid w:val="00776AFF"/>
    <w:rsid w:val="00776BB7"/>
    <w:rsid w:val="00780B17"/>
    <w:rsid w:val="007810F8"/>
    <w:rsid w:val="00781AD7"/>
    <w:rsid w:val="00781BDF"/>
    <w:rsid w:val="007823D4"/>
    <w:rsid w:val="00782980"/>
    <w:rsid w:val="00784617"/>
    <w:rsid w:val="00784CAA"/>
    <w:rsid w:val="00786A2C"/>
    <w:rsid w:val="00787733"/>
    <w:rsid w:val="00790C58"/>
    <w:rsid w:val="00791205"/>
    <w:rsid w:val="0079183D"/>
    <w:rsid w:val="00792021"/>
    <w:rsid w:val="00794A45"/>
    <w:rsid w:val="00794C34"/>
    <w:rsid w:val="00794D86"/>
    <w:rsid w:val="00795E63"/>
    <w:rsid w:val="00797834"/>
    <w:rsid w:val="007A10D1"/>
    <w:rsid w:val="007A370E"/>
    <w:rsid w:val="007A439B"/>
    <w:rsid w:val="007B2044"/>
    <w:rsid w:val="007B2665"/>
    <w:rsid w:val="007B6314"/>
    <w:rsid w:val="007B655B"/>
    <w:rsid w:val="007B7E56"/>
    <w:rsid w:val="007C00F6"/>
    <w:rsid w:val="007C0F8D"/>
    <w:rsid w:val="007C1021"/>
    <w:rsid w:val="007C1F14"/>
    <w:rsid w:val="007C33BA"/>
    <w:rsid w:val="007C5124"/>
    <w:rsid w:val="007C784C"/>
    <w:rsid w:val="007C789E"/>
    <w:rsid w:val="007D0262"/>
    <w:rsid w:val="007D3C3F"/>
    <w:rsid w:val="007D5136"/>
    <w:rsid w:val="007E070E"/>
    <w:rsid w:val="007E3141"/>
    <w:rsid w:val="007E4E6D"/>
    <w:rsid w:val="007E512B"/>
    <w:rsid w:val="007E5CE1"/>
    <w:rsid w:val="007E6A56"/>
    <w:rsid w:val="007E6BD5"/>
    <w:rsid w:val="007F14F7"/>
    <w:rsid w:val="007F3A90"/>
    <w:rsid w:val="007F50D2"/>
    <w:rsid w:val="007F5CE2"/>
    <w:rsid w:val="007F6072"/>
    <w:rsid w:val="0080055C"/>
    <w:rsid w:val="008038F0"/>
    <w:rsid w:val="0080402A"/>
    <w:rsid w:val="008041E4"/>
    <w:rsid w:val="00805BBE"/>
    <w:rsid w:val="008070D2"/>
    <w:rsid w:val="00807D27"/>
    <w:rsid w:val="008100F2"/>
    <w:rsid w:val="0081370A"/>
    <w:rsid w:val="00817F50"/>
    <w:rsid w:val="00820139"/>
    <w:rsid w:val="00823BA5"/>
    <w:rsid w:val="00827771"/>
    <w:rsid w:val="00827FA8"/>
    <w:rsid w:val="008318F8"/>
    <w:rsid w:val="008328BA"/>
    <w:rsid w:val="008330A5"/>
    <w:rsid w:val="00843A40"/>
    <w:rsid w:val="00843C04"/>
    <w:rsid w:val="00844DD3"/>
    <w:rsid w:val="00844F77"/>
    <w:rsid w:val="00846075"/>
    <w:rsid w:val="00846AB9"/>
    <w:rsid w:val="00846C4B"/>
    <w:rsid w:val="00850CBE"/>
    <w:rsid w:val="00851F2A"/>
    <w:rsid w:val="00852CBA"/>
    <w:rsid w:val="00854DCE"/>
    <w:rsid w:val="0086020D"/>
    <w:rsid w:val="00862F66"/>
    <w:rsid w:val="00862FF1"/>
    <w:rsid w:val="00863941"/>
    <w:rsid w:val="00863D83"/>
    <w:rsid w:val="00864E35"/>
    <w:rsid w:val="00866565"/>
    <w:rsid w:val="0086762A"/>
    <w:rsid w:val="00870190"/>
    <w:rsid w:val="0087230D"/>
    <w:rsid w:val="00872893"/>
    <w:rsid w:val="00873F91"/>
    <w:rsid w:val="00876ABE"/>
    <w:rsid w:val="008815A3"/>
    <w:rsid w:val="00882BCC"/>
    <w:rsid w:val="00884622"/>
    <w:rsid w:val="008872E1"/>
    <w:rsid w:val="00891DF4"/>
    <w:rsid w:val="00893672"/>
    <w:rsid w:val="00894E5A"/>
    <w:rsid w:val="008959E2"/>
    <w:rsid w:val="00896331"/>
    <w:rsid w:val="008A03B2"/>
    <w:rsid w:val="008A292B"/>
    <w:rsid w:val="008A448D"/>
    <w:rsid w:val="008A4589"/>
    <w:rsid w:val="008A4FBB"/>
    <w:rsid w:val="008A4FBC"/>
    <w:rsid w:val="008A544D"/>
    <w:rsid w:val="008A57D6"/>
    <w:rsid w:val="008A723D"/>
    <w:rsid w:val="008B04A8"/>
    <w:rsid w:val="008B0D88"/>
    <w:rsid w:val="008B0F84"/>
    <w:rsid w:val="008B2A0F"/>
    <w:rsid w:val="008B3A0B"/>
    <w:rsid w:val="008B3B1B"/>
    <w:rsid w:val="008B4371"/>
    <w:rsid w:val="008B4E56"/>
    <w:rsid w:val="008B50EE"/>
    <w:rsid w:val="008B5B28"/>
    <w:rsid w:val="008C0410"/>
    <w:rsid w:val="008C1E30"/>
    <w:rsid w:val="008C2822"/>
    <w:rsid w:val="008C41E2"/>
    <w:rsid w:val="008C5D76"/>
    <w:rsid w:val="008C6A21"/>
    <w:rsid w:val="008C76C7"/>
    <w:rsid w:val="008C7C34"/>
    <w:rsid w:val="008C7CA2"/>
    <w:rsid w:val="008D10AB"/>
    <w:rsid w:val="008D3242"/>
    <w:rsid w:val="008D60C8"/>
    <w:rsid w:val="008D6D92"/>
    <w:rsid w:val="008D7CA9"/>
    <w:rsid w:val="008E208E"/>
    <w:rsid w:val="008F30A2"/>
    <w:rsid w:val="008F40F8"/>
    <w:rsid w:val="008F44F2"/>
    <w:rsid w:val="00900004"/>
    <w:rsid w:val="00901FB4"/>
    <w:rsid w:val="0090310C"/>
    <w:rsid w:val="0090334F"/>
    <w:rsid w:val="00904706"/>
    <w:rsid w:val="00904990"/>
    <w:rsid w:val="00906269"/>
    <w:rsid w:val="00910198"/>
    <w:rsid w:val="00914151"/>
    <w:rsid w:val="0091433A"/>
    <w:rsid w:val="00915090"/>
    <w:rsid w:val="0091762F"/>
    <w:rsid w:val="00920B13"/>
    <w:rsid w:val="00920F6F"/>
    <w:rsid w:val="00921208"/>
    <w:rsid w:val="00925512"/>
    <w:rsid w:val="00930502"/>
    <w:rsid w:val="00930B8C"/>
    <w:rsid w:val="009310F9"/>
    <w:rsid w:val="00931286"/>
    <w:rsid w:val="00933EEA"/>
    <w:rsid w:val="009348EC"/>
    <w:rsid w:val="00935B4D"/>
    <w:rsid w:val="009374A3"/>
    <w:rsid w:val="00940BC6"/>
    <w:rsid w:val="00941AF9"/>
    <w:rsid w:val="009431D6"/>
    <w:rsid w:val="00943226"/>
    <w:rsid w:val="00943734"/>
    <w:rsid w:val="00945401"/>
    <w:rsid w:val="009457BD"/>
    <w:rsid w:val="0094713B"/>
    <w:rsid w:val="00947FD3"/>
    <w:rsid w:val="00950901"/>
    <w:rsid w:val="00952941"/>
    <w:rsid w:val="0096011A"/>
    <w:rsid w:val="00961182"/>
    <w:rsid w:val="0096155A"/>
    <w:rsid w:val="00963DE1"/>
    <w:rsid w:val="00963F64"/>
    <w:rsid w:val="00964569"/>
    <w:rsid w:val="00970CE3"/>
    <w:rsid w:val="00971145"/>
    <w:rsid w:val="00974665"/>
    <w:rsid w:val="00976673"/>
    <w:rsid w:val="00983886"/>
    <w:rsid w:val="00983C8B"/>
    <w:rsid w:val="009844D7"/>
    <w:rsid w:val="00984872"/>
    <w:rsid w:val="009862C7"/>
    <w:rsid w:val="0098747E"/>
    <w:rsid w:val="0099093E"/>
    <w:rsid w:val="009941A9"/>
    <w:rsid w:val="0099447A"/>
    <w:rsid w:val="009A1859"/>
    <w:rsid w:val="009A293E"/>
    <w:rsid w:val="009A2E01"/>
    <w:rsid w:val="009A5CCD"/>
    <w:rsid w:val="009A5CF8"/>
    <w:rsid w:val="009B06C9"/>
    <w:rsid w:val="009B2958"/>
    <w:rsid w:val="009B4DD9"/>
    <w:rsid w:val="009B67C0"/>
    <w:rsid w:val="009C1586"/>
    <w:rsid w:val="009C1592"/>
    <w:rsid w:val="009C2197"/>
    <w:rsid w:val="009C5F37"/>
    <w:rsid w:val="009D3BA3"/>
    <w:rsid w:val="009D3F60"/>
    <w:rsid w:val="009D5554"/>
    <w:rsid w:val="009D5A06"/>
    <w:rsid w:val="009D63F7"/>
    <w:rsid w:val="009E3F62"/>
    <w:rsid w:val="009E6BDC"/>
    <w:rsid w:val="009F13A4"/>
    <w:rsid w:val="009F46BB"/>
    <w:rsid w:val="009F6B29"/>
    <w:rsid w:val="00A00486"/>
    <w:rsid w:val="00A011D5"/>
    <w:rsid w:val="00A04122"/>
    <w:rsid w:val="00A0513A"/>
    <w:rsid w:val="00A05A22"/>
    <w:rsid w:val="00A11CA5"/>
    <w:rsid w:val="00A12969"/>
    <w:rsid w:val="00A173B5"/>
    <w:rsid w:val="00A1752F"/>
    <w:rsid w:val="00A2005A"/>
    <w:rsid w:val="00A2254E"/>
    <w:rsid w:val="00A23175"/>
    <w:rsid w:val="00A24B3C"/>
    <w:rsid w:val="00A24CD0"/>
    <w:rsid w:val="00A26471"/>
    <w:rsid w:val="00A26F65"/>
    <w:rsid w:val="00A2779E"/>
    <w:rsid w:val="00A27F29"/>
    <w:rsid w:val="00A307C3"/>
    <w:rsid w:val="00A31558"/>
    <w:rsid w:val="00A32403"/>
    <w:rsid w:val="00A33486"/>
    <w:rsid w:val="00A404C0"/>
    <w:rsid w:val="00A40CFC"/>
    <w:rsid w:val="00A41D62"/>
    <w:rsid w:val="00A46060"/>
    <w:rsid w:val="00A50F5B"/>
    <w:rsid w:val="00A514A2"/>
    <w:rsid w:val="00A52B19"/>
    <w:rsid w:val="00A53966"/>
    <w:rsid w:val="00A545E3"/>
    <w:rsid w:val="00A56200"/>
    <w:rsid w:val="00A626AF"/>
    <w:rsid w:val="00A63139"/>
    <w:rsid w:val="00A6339B"/>
    <w:rsid w:val="00A65499"/>
    <w:rsid w:val="00A66689"/>
    <w:rsid w:val="00A7162B"/>
    <w:rsid w:val="00A7266E"/>
    <w:rsid w:val="00A72A98"/>
    <w:rsid w:val="00A74DF8"/>
    <w:rsid w:val="00A75B8C"/>
    <w:rsid w:val="00A7605B"/>
    <w:rsid w:val="00A76FCF"/>
    <w:rsid w:val="00A770F9"/>
    <w:rsid w:val="00A80F86"/>
    <w:rsid w:val="00A81078"/>
    <w:rsid w:val="00A821F2"/>
    <w:rsid w:val="00A822F5"/>
    <w:rsid w:val="00A8346D"/>
    <w:rsid w:val="00A83FDA"/>
    <w:rsid w:val="00A864AB"/>
    <w:rsid w:val="00A87654"/>
    <w:rsid w:val="00A902A6"/>
    <w:rsid w:val="00A9172A"/>
    <w:rsid w:val="00A9327D"/>
    <w:rsid w:val="00A94D36"/>
    <w:rsid w:val="00A964BA"/>
    <w:rsid w:val="00A97475"/>
    <w:rsid w:val="00A9791F"/>
    <w:rsid w:val="00AA3EF8"/>
    <w:rsid w:val="00AA515C"/>
    <w:rsid w:val="00AA78B4"/>
    <w:rsid w:val="00AB1485"/>
    <w:rsid w:val="00AB19E0"/>
    <w:rsid w:val="00AB4128"/>
    <w:rsid w:val="00AB4712"/>
    <w:rsid w:val="00AB544A"/>
    <w:rsid w:val="00AC112E"/>
    <w:rsid w:val="00AC1941"/>
    <w:rsid w:val="00AC3345"/>
    <w:rsid w:val="00AC3A6C"/>
    <w:rsid w:val="00AC4ABE"/>
    <w:rsid w:val="00AC7FB6"/>
    <w:rsid w:val="00AD081C"/>
    <w:rsid w:val="00AD094B"/>
    <w:rsid w:val="00AD0A62"/>
    <w:rsid w:val="00AD1C91"/>
    <w:rsid w:val="00AD2C9C"/>
    <w:rsid w:val="00AD2E7E"/>
    <w:rsid w:val="00AD4EF3"/>
    <w:rsid w:val="00AD5424"/>
    <w:rsid w:val="00AD7D20"/>
    <w:rsid w:val="00AE0FCE"/>
    <w:rsid w:val="00AE244F"/>
    <w:rsid w:val="00AE2461"/>
    <w:rsid w:val="00AF3CA2"/>
    <w:rsid w:val="00AF532D"/>
    <w:rsid w:val="00AF64E7"/>
    <w:rsid w:val="00AF6BAB"/>
    <w:rsid w:val="00AF722B"/>
    <w:rsid w:val="00B004C0"/>
    <w:rsid w:val="00B005D0"/>
    <w:rsid w:val="00B007B9"/>
    <w:rsid w:val="00B01818"/>
    <w:rsid w:val="00B06C42"/>
    <w:rsid w:val="00B07390"/>
    <w:rsid w:val="00B14C64"/>
    <w:rsid w:val="00B156F9"/>
    <w:rsid w:val="00B2024B"/>
    <w:rsid w:val="00B20C03"/>
    <w:rsid w:val="00B2253F"/>
    <w:rsid w:val="00B22C02"/>
    <w:rsid w:val="00B231B9"/>
    <w:rsid w:val="00B241BB"/>
    <w:rsid w:val="00B243C2"/>
    <w:rsid w:val="00B24C95"/>
    <w:rsid w:val="00B27D8C"/>
    <w:rsid w:val="00B32109"/>
    <w:rsid w:val="00B3212C"/>
    <w:rsid w:val="00B331AC"/>
    <w:rsid w:val="00B3351F"/>
    <w:rsid w:val="00B37375"/>
    <w:rsid w:val="00B375D7"/>
    <w:rsid w:val="00B44E66"/>
    <w:rsid w:val="00B45872"/>
    <w:rsid w:val="00B4740C"/>
    <w:rsid w:val="00B4748F"/>
    <w:rsid w:val="00B53066"/>
    <w:rsid w:val="00B557EE"/>
    <w:rsid w:val="00B55C0A"/>
    <w:rsid w:val="00B5752D"/>
    <w:rsid w:val="00B6010D"/>
    <w:rsid w:val="00B616ED"/>
    <w:rsid w:val="00B625CD"/>
    <w:rsid w:val="00B655FB"/>
    <w:rsid w:val="00B6700F"/>
    <w:rsid w:val="00B672A9"/>
    <w:rsid w:val="00B70176"/>
    <w:rsid w:val="00B70CEF"/>
    <w:rsid w:val="00B70EA0"/>
    <w:rsid w:val="00B73137"/>
    <w:rsid w:val="00B77C2A"/>
    <w:rsid w:val="00B80EE8"/>
    <w:rsid w:val="00B82F8E"/>
    <w:rsid w:val="00B862F6"/>
    <w:rsid w:val="00B90448"/>
    <w:rsid w:val="00B939A1"/>
    <w:rsid w:val="00B94027"/>
    <w:rsid w:val="00B951CE"/>
    <w:rsid w:val="00B95CAA"/>
    <w:rsid w:val="00B96169"/>
    <w:rsid w:val="00BA11C9"/>
    <w:rsid w:val="00BA1753"/>
    <w:rsid w:val="00BA3432"/>
    <w:rsid w:val="00BA4F96"/>
    <w:rsid w:val="00BA5313"/>
    <w:rsid w:val="00BA533A"/>
    <w:rsid w:val="00BA56DF"/>
    <w:rsid w:val="00BA57D9"/>
    <w:rsid w:val="00BB2B89"/>
    <w:rsid w:val="00BB43EE"/>
    <w:rsid w:val="00BB6FB6"/>
    <w:rsid w:val="00BB77EF"/>
    <w:rsid w:val="00BB7F0B"/>
    <w:rsid w:val="00BC1087"/>
    <w:rsid w:val="00BC229E"/>
    <w:rsid w:val="00BC2FA1"/>
    <w:rsid w:val="00BC7751"/>
    <w:rsid w:val="00BC791C"/>
    <w:rsid w:val="00BD058D"/>
    <w:rsid w:val="00BD2B09"/>
    <w:rsid w:val="00BD31B5"/>
    <w:rsid w:val="00BD4365"/>
    <w:rsid w:val="00BD48F7"/>
    <w:rsid w:val="00BD6453"/>
    <w:rsid w:val="00BE099A"/>
    <w:rsid w:val="00BE2C25"/>
    <w:rsid w:val="00BE37E4"/>
    <w:rsid w:val="00BF3C93"/>
    <w:rsid w:val="00BF4683"/>
    <w:rsid w:val="00BF53F7"/>
    <w:rsid w:val="00BF6FF3"/>
    <w:rsid w:val="00BF79B7"/>
    <w:rsid w:val="00BF7E11"/>
    <w:rsid w:val="00C004FF"/>
    <w:rsid w:val="00C06EFB"/>
    <w:rsid w:val="00C12B33"/>
    <w:rsid w:val="00C14138"/>
    <w:rsid w:val="00C1487D"/>
    <w:rsid w:val="00C17EF6"/>
    <w:rsid w:val="00C21215"/>
    <w:rsid w:val="00C2257E"/>
    <w:rsid w:val="00C226BF"/>
    <w:rsid w:val="00C24372"/>
    <w:rsid w:val="00C26778"/>
    <w:rsid w:val="00C26818"/>
    <w:rsid w:val="00C27921"/>
    <w:rsid w:val="00C30A9E"/>
    <w:rsid w:val="00C33594"/>
    <w:rsid w:val="00C3374C"/>
    <w:rsid w:val="00C3594B"/>
    <w:rsid w:val="00C36FD4"/>
    <w:rsid w:val="00C37154"/>
    <w:rsid w:val="00C409E9"/>
    <w:rsid w:val="00C43187"/>
    <w:rsid w:val="00C431EA"/>
    <w:rsid w:val="00C44AB9"/>
    <w:rsid w:val="00C4563B"/>
    <w:rsid w:val="00C4694C"/>
    <w:rsid w:val="00C52B47"/>
    <w:rsid w:val="00C548EA"/>
    <w:rsid w:val="00C558C1"/>
    <w:rsid w:val="00C60FDB"/>
    <w:rsid w:val="00C616DA"/>
    <w:rsid w:val="00C6764F"/>
    <w:rsid w:val="00C67A39"/>
    <w:rsid w:val="00C701B4"/>
    <w:rsid w:val="00C70AB7"/>
    <w:rsid w:val="00C729D1"/>
    <w:rsid w:val="00C72A5F"/>
    <w:rsid w:val="00C73769"/>
    <w:rsid w:val="00C77E19"/>
    <w:rsid w:val="00C80BFC"/>
    <w:rsid w:val="00C81EB9"/>
    <w:rsid w:val="00C83A3C"/>
    <w:rsid w:val="00C84891"/>
    <w:rsid w:val="00C8497B"/>
    <w:rsid w:val="00C85C54"/>
    <w:rsid w:val="00C86B08"/>
    <w:rsid w:val="00C9341B"/>
    <w:rsid w:val="00C97BD0"/>
    <w:rsid w:val="00CA238D"/>
    <w:rsid w:val="00CA2FB3"/>
    <w:rsid w:val="00CA55CE"/>
    <w:rsid w:val="00CA6F0D"/>
    <w:rsid w:val="00CA74B4"/>
    <w:rsid w:val="00CA7C47"/>
    <w:rsid w:val="00CB08CE"/>
    <w:rsid w:val="00CB0AB4"/>
    <w:rsid w:val="00CB2F8D"/>
    <w:rsid w:val="00CB3354"/>
    <w:rsid w:val="00CB6D89"/>
    <w:rsid w:val="00CC074F"/>
    <w:rsid w:val="00CC0AC3"/>
    <w:rsid w:val="00CD6A20"/>
    <w:rsid w:val="00CE035E"/>
    <w:rsid w:val="00CE4029"/>
    <w:rsid w:val="00CE5C99"/>
    <w:rsid w:val="00CE6359"/>
    <w:rsid w:val="00CE6868"/>
    <w:rsid w:val="00CF0050"/>
    <w:rsid w:val="00CF1B40"/>
    <w:rsid w:val="00CF3890"/>
    <w:rsid w:val="00CF43B1"/>
    <w:rsid w:val="00CF6B58"/>
    <w:rsid w:val="00D001B0"/>
    <w:rsid w:val="00D00B3B"/>
    <w:rsid w:val="00D04653"/>
    <w:rsid w:val="00D05EB8"/>
    <w:rsid w:val="00D06A3D"/>
    <w:rsid w:val="00D10F0F"/>
    <w:rsid w:val="00D127B1"/>
    <w:rsid w:val="00D130B9"/>
    <w:rsid w:val="00D1715C"/>
    <w:rsid w:val="00D17C4F"/>
    <w:rsid w:val="00D20319"/>
    <w:rsid w:val="00D20CEB"/>
    <w:rsid w:val="00D23B62"/>
    <w:rsid w:val="00D25959"/>
    <w:rsid w:val="00D26058"/>
    <w:rsid w:val="00D34726"/>
    <w:rsid w:val="00D34EF1"/>
    <w:rsid w:val="00D37AD1"/>
    <w:rsid w:val="00D44819"/>
    <w:rsid w:val="00D44D79"/>
    <w:rsid w:val="00D45793"/>
    <w:rsid w:val="00D47FE3"/>
    <w:rsid w:val="00D50798"/>
    <w:rsid w:val="00D54184"/>
    <w:rsid w:val="00D54DCD"/>
    <w:rsid w:val="00D54FE0"/>
    <w:rsid w:val="00D57280"/>
    <w:rsid w:val="00D60DDC"/>
    <w:rsid w:val="00D60F23"/>
    <w:rsid w:val="00D657A6"/>
    <w:rsid w:val="00D66209"/>
    <w:rsid w:val="00D66769"/>
    <w:rsid w:val="00D6716A"/>
    <w:rsid w:val="00D700B8"/>
    <w:rsid w:val="00D731CE"/>
    <w:rsid w:val="00D73506"/>
    <w:rsid w:val="00D7415C"/>
    <w:rsid w:val="00D744E0"/>
    <w:rsid w:val="00D747C8"/>
    <w:rsid w:val="00D77E22"/>
    <w:rsid w:val="00D92978"/>
    <w:rsid w:val="00D92CE3"/>
    <w:rsid w:val="00D95335"/>
    <w:rsid w:val="00D95FDD"/>
    <w:rsid w:val="00DA15F3"/>
    <w:rsid w:val="00DA36DA"/>
    <w:rsid w:val="00DA56B6"/>
    <w:rsid w:val="00DB6801"/>
    <w:rsid w:val="00DC26D7"/>
    <w:rsid w:val="00DC3FF7"/>
    <w:rsid w:val="00DC41D6"/>
    <w:rsid w:val="00DC494C"/>
    <w:rsid w:val="00DD1FF3"/>
    <w:rsid w:val="00DD385E"/>
    <w:rsid w:val="00DD4C1D"/>
    <w:rsid w:val="00DD6452"/>
    <w:rsid w:val="00DD6F30"/>
    <w:rsid w:val="00DE1FDD"/>
    <w:rsid w:val="00DE3991"/>
    <w:rsid w:val="00DE45E9"/>
    <w:rsid w:val="00DE5896"/>
    <w:rsid w:val="00DE7AF8"/>
    <w:rsid w:val="00DF3BC4"/>
    <w:rsid w:val="00DF6999"/>
    <w:rsid w:val="00DF7615"/>
    <w:rsid w:val="00E05164"/>
    <w:rsid w:val="00E1010E"/>
    <w:rsid w:val="00E13321"/>
    <w:rsid w:val="00E13895"/>
    <w:rsid w:val="00E14238"/>
    <w:rsid w:val="00E156C2"/>
    <w:rsid w:val="00E15F8D"/>
    <w:rsid w:val="00E20752"/>
    <w:rsid w:val="00E2076F"/>
    <w:rsid w:val="00E220A6"/>
    <w:rsid w:val="00E248E3"/>
    <w:rsid w:val="00E321E6"/>
    <w:rsid w:val="00E3297F"/>
    <w:rsid w:val="00E332E9"/>
    <w:rsid w:val="00E349E9"/>
    <w:rsid w:val="00E35E03"/>
    <w:rsid w:val="00E4050D"/>
    <w:rsid w:val="00E407D5"/>
    <w:rsid w:val="00E41D38"/>
    <w:rsid w:val="00E43D6B"/>
    <w:rsid w:val="00E4570B"/>
    <w:rsid w:val="00E45F0E"/>
    <w:rsid w:val="00E47082"/>
    <w:rsid w:val="00E51852"/>
    <w:rsid w:val="00E5447D"/>
    <w:rsid w:val="00E545E8"/>
    <w:rsid w:val="00E56D82"/>
    <w:rsid w:val="00E576A3"/>
    <w:rsid w:val="00E60D30"/>
    <w:rsid w:val="00E62AA6"/>
    <w:rsid w:val="00E63FF5"/>
    <w:rsid w:val="00E64B86"/>
    <w:rsid w:val="00E66A6F"/>
    <w:rsid w:val="00E72623"/>
    <w:rsid w:val="00E76A1C"/>
    <w:rsid w:val="00E77A27"/>
    <w:rsid w:val="00E808B0"/>
    <w:rsid w:val="00E82D45"/>
    <w:rsid w:val="00E84FEA"/>
    <w:rsid w:val="00E87CE5"/>
    <w:rsid w:val="00E90294"/>
    <w:rsid w:val="00E9048D"/>
    <w:rsid w:val="00E9092E"/>
    <w:rsid w:val="00E9119C"/>
    <w:rsid w:val="00E92042"/>
    <w:rsid w:val="00E95EC6"/>
    <w:rsid w:val="00E95FB1"/>
    <w:rsid w:val="00E9680E"/>
    <w:rsid w:val="00E97CAB"/>
    <w:rsid w:val="00E97EE2"/>
    <w:rsid w:val="00E97FEB"/>
    <w:rsid w:val="00EA2CF5"/>
    <w:rsid w:val="00EA3963"/>
    <w:rsid w:val="00EA63E9"/>
    <w:rsid w:val="00EA6FE4"/>
    <w:rsid w:val="00EB2346"/>
    <w:rsid w:val="00EB2C6E"/>
    <w:rsid w:val="00EB7820"/>
    <w:rsid w:val="00EC1085"/>
    <w:rsid w:val="00EC201B"/>
    <w:rsid w:val="00EC40B4"/>
    <w:rsid w:val="00EC7F9D"/>
    <w:rsid w:val="00ED0006"/>
    <w:rsid w:val="00ED05C4"/>
    <w:rsid w:val="00ED23C9"/>
    <w:rsid w:val="00ED3557"/>
    <w:rsid w:val="00ED35A0"/>
    <w:rsid w:val="00ED56B2"/>
    <w:rsid w:val="00ED61EB"/>
    <w:rsid w:val="00ED79A4"/>
    <w:rsid w:val="00EE14C7"/>
    <w:rsid w:val="00EE28C5"/>
    <w:rsid w:val="00EE46AF"/>
    <w:rsid w:val="00EE4940"/>
    <w:rsid w:val="00EF1D48"/>
    <w:rsid w:val="00EF57CF"/>
    <w:rsid w:val="00EF7E15"/>
    <w:rsid w:val="00F02634"/>
    <w:rsid w:val="00F029C1"/>
    <w:rsid w:val="00F03A98"/>
    <w:rsid w:val="00F04A31"/>
    <w:rsid w:val="00F05F23"/>
    <w:rsid w:val="00F07232"/>
    <w:rsid w:val="00F143DB"/>
    <w:rsid w:val="00F150E3"/>
    <w:rsid w:val="00F16AF1"/>
    <w:rsid w:val="00F20DD8"/>
    <w:rsid w:val="00F212CB"/>
    <w:rsid w:val="00F23884"/>
    <w:rsid w:val="00F258D0"/>
    <w:rsid w:val="00F26313"/>
    <w:rsid w:val="00F26E90"/>
    <w:rsid w:val="00F33E8A"/>
    <w:rsid w:val="00F34367"/>
    <w:rsid w:val="00F35A50"/>
    <w:rsid w:val="00F429C9"/>
    <w:rsid w:val="00F43A72"/>
    <w:rsid w:val="00F46F7E"/>
    <w:rsid w:val="00F5196C"/>
    <w:rsid w:val="00F535AD"/>
    <w:rsid w:val="00F55F38"/>
    <w:rsid w:val="00F5663D"/>
    <w:rsid w:val="00F5683B"/>
    <w:rsid w:val="00F6352C"/>
    <w:rsid w:val="00F671D7"/>
    <w:rsid w:val="00F67E75"/>
    <w:rsid w:val="00F71A94"/>
    <w:rsid w:val="00F75117"/>
    <w:rsid w:val="00F767B6"/>
    <w:rsid w:val="00F80F78"/>
    <w:rsid w:val="00F84025"/>
    <w:rsid w:val="00F903D4"/>
    <w:rsid w:val="00F917A1"/>
    <w:rsid w:val="00F91F09"/>
    <w:rsid w:val="00F959F5"/>
    <w:rsid w:val="00FA075B"/>
    <w:rsid w:val="00FA0775"/>
    <w:rsid w:val="00FA0EEC"/>
    <w:rsid w:val="00FA15BA"/>
    <w:rsid w:val="00FA5684"/>
    <w:rsid w:val="00FA6454"/>
    <w:rsid w:val="00FA6560"/>
    <w:rsid w:val="00FB0A62"/>
    <w:rsid w:val="00FB10F7"/>
    <w:rsid w:val="00FB24AC"/>
    <w:rsid w:val="00FB25D4"/>
    <w:rsid w:val="00FB2F47"/>
    <w:rsid w:val="00FB6BB2"/>
    <w:rsid w:val="00FB7E60"/>
    <w:rsid w:val="00FC12A4"/>
    <w:rsid w:val="00FC2457"/>
    <w:rsid w:val="00FC39BD"/>
    <w:rsid w:val="00FC5AB1"/>
    <w:rsid w:val="00FC6395"/>
    <w:rsid w:val="00FD26A1"/>
    <w:rsid w:val="00FD3E9D"/>
    <w:rsid w:val="00FD70EB"/>
    <w:rsid w:val="00FE02E4"/>
    <w:rsid w:val="00FE1451"/>
    <w:rsid w:val="00FE427C"/>
    <w:rsid w:val="00FE531C"/>
    <w:rsid w:val="00FE5F78"/>
    <w:rsid w:val="00FE6F64"/>
    <w:rsid w:val="00FF5DA3"/>
    <w:rsid w:val="00FF73CF"/>
    <w:rsid w:val="00FF78A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D2A95"/>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7A370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A370E"/>
    <w:rPr>
      <w:rFonts w:ascii="Tahoma" w:hAnsi="Tahoma" w:cs="Tahoma"/>
      <w:sz w:val="16"/>
      <w:szCs w:val="16"/>
    </w:rPr>
  </w:style>
  <w:style w:type="character" w:styleId="Odwoaniedokomentarza">
    <w:name w:val="annotation reference"/>
    <w:basedOn w:val="Domylnaczcionkaakapitu"/>
    <w:uiPriority w:val="99"/>
    <w:semiHidden/>
    <w:unhideWhenUsed/>
    <w:rsid w:val="008B50EE"/>
    <w:rPr>
      <w:sz w:val="18"/>
      <w:szCs w:val="18"/>
    </w:rPr>
  </w:style>
  <w:style w:type="paragraph" w:styleId="Tekstkomentarza">
    <w:name w:val="annotation text"/>
    <w:basedOn w:val="Normalny"/>
    <w:link w:val="TekstkomentarzaZnak"/>
    <w:uiPriority w:val="99"/>
    <w:semiHidden/>
    <w:unhideWhenUsed/>
    <w:rsid w:val="008B50EE"/>
    <w:pPr>
      <w:spacing w:line="240" w:lineRule="auto"/>
    </w:pPr>
    <w:rPr>
      <w:sz w:val="24"/>
      <w:szCs w:val="24"/>
    </w:rPr>
  </w:style>
  <w:style w:type="character" w:customStyle="1" w:styleId="TekstkomentarzaZnak">
    <w:name w:val="Tekst komentarza Znak"/>
    <w:basedOn w:val="Domylnaczcionkaakapitu"/>
    <w:link w:val="Tekstkomentarza"/>
    <w:uiPriority w:val="99"/>
    <w:semiHidden/>
    <w:rsid w:val="008B50EE"/>
    <w:rPr>
      <w:sz w:val="24"/>
      <w:szCs w:val="24"/>
    </w:rPr>
  </w:style>
  <w:style w:type="paragraph" w:styleId="Tematkomentarza">
    <w:name w:val="annotation subject"/>
    <w:basedOn w:val="Tekstkomentarza"/>
    <w:next w:val="Tekstkomentarza"/>
    <w:link w:val="TematkomentarzaZnak"/>
    <w:uiPriority w:val="99"/>
    <w:semiHidden/>
    <w:unhideWhenUsed/>
    <w:rsid w:val="008B50EE"/>
    <w:rPr>
      <w:b/>
      <w:bCs/>
      <w:sz w:val="20"/>
      <w:szCs w:val="20"/>
    </w:rPr>
  </w:style>
  <w:style w:type="character" w:customStyle="1" w:styleId="TematkomentarzaZnak">
    <w:name w:val="Temat komentarza Znak"/>
    <w:basedOn w:val="TekstkomentarzaZnak"/>
    <w:link w:val="Tematkomentarza"/>
    <w:uiPriority w:val="99"/>
    <w:semiHidden/>
    <w:rsid w:val="008B50EE"/>
    <w:rPr>
      <w:b/>
      <w:bCs/>
      <w:sz w:val="20"/>
      <w:szCs w:val="20"/>
    </w:rPr>
  </w:style>
  <w:style w:type="paragraph" w:styleId="Poprawka">
    <w:name w:val="Revision"/>
    <w:hidden/>
    <w:uiPriority w:val="99"/>
    <w:semiHidden/>
    <w:rsid w:val="005F3286"/>
    <w:pPr>
      <w:spacing w:after="0" w:line="240" w:lineRule="auto"/>
    </w:pPr>
  </w:style>
  <w:style w:type="paragraph" w:customStyle="1" w:styleId="xmsonormal">
    <w:name w:val="x_msonormal"/>
    <w:basedOn w:val="Normalny"/>
    <w:rsid w:val="00870190"/>
    <w:pPr>
      <w:spacing w:before="100" w:beforeAutospacing="1" w:after="100" w:afterAutospacing="1" w:line="240" w:lineRule="auto"/>
    </w:pPr>
    <w:rPr>
      <w:rFonts w:ascii="Times New Roman" w:eastAsia="Times New Roman" w:hAnsi="Times New Roman" w:cs="Times New Roman"/>
      <w:sz w:val="24"/>
      <w:szCs w:val="24"/>
    </w:rPr>
  </w:style>
  <w:style w:type="character" w:styleId="Tekstzastpczy">
    <w:name w:val="Placeholder Text"/>
    <w:basedOn w:val="Domylnaczcionkaakapitu"/>
    <w:uiPriority w:val="99"/>
    <w:semiHidden/>
    <w:rsid w:val="00350289"/>
    <w:rPr>
      <w:color w:val="808080"/>
    </w:rPr>
  </w:style>
  <w:style w:type="paragraph" w:styleId="Nagwek">
    <w:name w:val="header"/>
    <w:basedOn w:val="Normalny"/>
    <w:link w:val="NagwekZnak"/>
    <w:uiPriority w:val="99"/>
    <w:unhideWhenUsed/>
    <w:rsid w:val="00E15F8D"/>
    <w:pPr>
      <w:tabs>
        <w:tab w:val="center" w:pos="4513"/>
        <w:tab w:val="right" w:pos="9026"/>
      </w:tabs>
      <w:spacing w:after="0" w:line="240" w:lineRule="auto"/>
    </w:pPr>
  </w:style>
  <w:style w:type="character" w:customStyle="1" w:styleId="NagwekZnak">
    <w:name w:val="Nagłówek Znak"/>
    <w:basedOn w:val="Domylnaczcionkaakapitu"/>
    <w:link w:val="Nagwek"/>
    <w:uiPriority w:val="99"/>
    <w:rsid w:val="00E15F8D"/>
  </w:style>
  <w:style w:type="paragraph" w:styleId="Stopka">
    <w:name w:val="footer"/>
    <w:basedOn w:val="Normalny"/>
    <w:link w:val="StopkaZnak"/>
    <w:uiPriority w:val="99"/>
    <w:unhideWhenUsed/>
    <w:rsid w:val="00E15F8D"/>
    <w:pPr>
      <w:tabs>
        <w:tab w:val="center" w:pos="4513"/>
        <w:tab w:val="right" w:pos="9026"/>
      </w:tabs>
      <w:spacing w:after="0" w:line="240" w:lineRule="auto"/>
    </w:pPr>
  </w:style>
  <w:style w:type="character" w:customStyle="1" w:styleId="StopkaZnak">
    <w:name w:val="Stopka Znak"/>
    <w:basedOn w:val="Domylnaczcionkaakapitu"/>
    <w:link w:val="Stopka"/>
    <w:uiPriority w:val="99"/>
    <w:rsid w:val="00E15F8D"/>
  </w:style>
  <w:style w:type="table" w:styleId="Tabela-Siatka">
    <w:name w:val="Table Grid"/>
    <w:basedOn w:val="Standardowy"/>
    <w:uiPriority w:val="59"/>
    <w:rsid w:val="00ED35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Standardowy"/>
    <w:next w:val="Tabela-Siatka"/>
    <w:uiPriority w:val="59"/>
    <w:rsid w:val="00D06A3D"/>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Uwydatnienie">
    <w:name w:val="Emphasis"/>
    <w:basedOn w:val="Domylnaczcionkaakapitu"/>
    <w:uiPriority w:val="20"/>
    <w:qFormat/>
    <w:rsid w:val="008B4E56"/>
    <w:rPr>
      <w:i/>
      <w:iCs/>
    </w:rPr>
  </w:style>
  <w:style w:type="paragraph" w:customStyle="1" w:styleId="Default">
    <w:name w:val="Default"/>
    <w:rsid w:val="00000F3B"/>
    <w:pPr>
      <w:autoSpaceDE w:val="0"/>
      <w:autoSpaceDN w:val="0"/>
      <w:adjustRightInd w:val="0"/>
      <w:spacing w:after="0" w:line="240" w:lineRule="auto"/>
    </w:pPr>
    <w:rPr>
      <w:rFonts w:ascii="Cambria" w:hAnsi="Cambria" w:cs="Cambria"/>
      <w:color w:val="000000"/>
      <w:sz w:val="24"/>
      <w:szCs w:val="24"/>
    </w:rPr>
  </w:style>
  <w:style w:type="paragraph" w:styleId="NormalnyWeb">
    <w:name w:val="Normal (Web)"/>
    <w:basedOn w:val="Normalny"/>
    <w:uiPriority w:val="99"/>
    <w:unhideWhenUsed/>
    <w:rsid w:val="00764EBC"/>
    <w:rPr>
      <w:rFonts w:ascii="Times New Roman" w:hAnsi="Times New Roman" w:cs="Times New Roman"/>
      <w:sz w:val="24"/>
      <w:szCs w:val="24"/>
    </w:rPr>
  </w:style>
  <w:style w:type="paragraph" w:styleId="Tekstprzypisukocowego">
    <w:name w:val="endnote text"/>
    <w:basedOn w:val="Normalny"/>
    <w:link w:val="TekstprzypisukocowegoZnak"/>
    <w:uiPriority w:val="99"/>
    <w:unhideWhenUsed/>
    <w:rsid w:val="00C701B4"/>
    <w:pPr>
      <w:spacing w:after="0" w:line="240" w:lineRule="auto"/>
    </w:pPr>
    <w:rPr>
      <w:sz w:val="24"/>
      <w:szCs w:val="24"/>
    </w:rPr>
  </w:style>
  <w:style w:type="character" w:customStyle="1" w:styleId="TekstprzypisukocowegoZnak">
    <w:name w:val="Tekst przypisu końcowego Znak"/>
    <w:basedOn w:val="Domylnaczcionkaakapitu"/>
    <w:link w:val="Tekstprzypisukocowego"/>
    <w:uiPriority w:val="99"/>
    <w:rsid w:val="00C701B4"/>
    <w:rPr>
      <w:sz w:val="24"/>
      <w:szCs w:val="24"/>
    </w:rPr>
  </w:style>
  <w:style w:type="character" w:styleId="Odwoanieprzypisukocowego">
    <w:name w:val="endnote reference"/>
    <w:basedOn w:val="Domylnaczcionkaakapitu"/>
    <w:uiPriority w:val="99"/>
    <w:unhideWhenUsed/>
    <w:rsid w:val="00C701B4"/>
    <w:rPr>
      <w:vertAlign w:val="superscript"/>
    </w:rPr>
  </w:style>
  <w:style w:type="character" w:customStyle="1" w:styleId="slug-metadata-note3">
    <w:name w:val="slug-metadata-note3"/>
    <w:basedOn w:val="Domylnaczcionkaakapitu"/>
    <w:rsid w:val="00381C1B"/>
    <w:rPr>
      <w:vanish w:val="0"/>
      <w:webHidden w:val="0"/>
      <w:specVanish w:val="0"/>
    </w:rPr>
  </w:style>
  <w:style w:type="character" w:customStyle="1" w:styleId="slug-ahead-of-print-date">
    <w:name w:val="slug-ahead-of-print-date"/>
    <w:basedOn w:val="Domylnaczcionkaakapitu"/>
    <w:rsid w:val="00381C1B"/>
  </w:style>
  <w:style w:type="character" w:customStyle="1" w:styleId="slug-doi">
    <w:name w:val="slug-doi"/>
    <w:basedOn w:val="Domylnaczcionkaakapitu"/>
    <w:rsid w:val="00381C1B"/>
  </w:style>
  <w:style w:type="character" w:styleId="Hipercze">
    <w:name w:val="Hyperlink"/>
    <w:basedOn w:val="Domylnaczcionkaakapitu"/>
    <w:uiPriority w:val="99"/>
    <w:unhideWhenUsed/>
    <w:rsid w:val="007B2044"/>
    <w:rPr>
      <w:color w:val="0000FF" w:themeColor="hyperlink"/>
      <w:u w:val="single"/>
    </w:rPr>
  </w:style>
  <w:style w:type="character" w:styleId="Wyrnieniedelikatne">
    <w:name w:val="Subtle Emphasis"/>
    <w:basedOn w:val="Domylnaczcionkaakapitu"/>
    <w:uiPriority w:val="19"/>
    <w:qFormat/>
    <w:rsid w:val="00F959F5"/>
    <w:rPr>
      <w:i/>
      <w:iCs/>
      <w:color w:val="808080" w:themeColor="text1" w:themeTint="7F"/>
    </w:rPr>
  </w:style>
  <w:style w:type="character" w:customStyle="1" w:styleId="apple-converted-space">
    <w:name w:val="apple-converted-space"/>
    <w:basedOn w:val="Domylnaczcionkaakapitu"/>
    <w:rsid w:val="00E902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37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70E"/>
    <w:rPr>
      <w:rFonts w:ascii="Tahoma" w:hAnsi="Tahoma" w:cs="Tahoma"/>
      <w:sz w:val="16"/>
      <w:szCs w:val="16"/>
    </w:rPr>
  </w:style>
  <w:style w:type="character" w:styleId="CommentReference">
    <w:name w:val="annotation reference"/>
    <w:basedOn w:val="DefaultParagraphFont"/>
    <w:uiPriority w:val="99"/>
    <w:semiHidden/>
    <w:unhideWhenUsed/>
    <w:rsid w:val="008B50EE"/>
    <w:rPr>
      <w:sz w:val="18"/>
      <w:szCs w:val="18"/>
    </w:rPr>
  </w:style>
  <w:style w:type="paragraph" w:styleId="CommentText">
    <w:name w:val="annotation text"/>
    <w:basedOn w:val="Normal"/>
    <w:link w:val="CommentTextChar"/>
    <w:uiPriority w:val="99"/>
    <w:semiHidden/>
    <w:unhideWhenUsed/>
    <w:rsid w:val="008B50EE"/>
    <w:pPr>
      <w:spacing w:line="240" w:lineRule="auto"/>
    </w:pPr>
    <w:rPr>
      <w:sz w:val="24"/>
      <w:szCs w:val="24"/>
    </w:rPr>
  </w:style>
  <w:style w:type="character" w:customStyle="1" w:styleId="CommentTextChar">
    <w:name w:val="Comment Text Char"/>
    <w:basedOn w:val="DefaultParagraphFont"/>
    <w:link w:val="CommentText"/>
    <w:uiPriority w:val="99"/>
    <w:semiHidden/>
    <w:rsid w:val="008B50EE"/>
    <w:rPr>
      <w:sz w:val="24"/>
      <w:szCs w:val="24"/>
    </w:rPr>
  </w:style>
  <w:style w:type="paragraph" w:styleId="CommentSubject">
    <w:name w:val="annotation subject"/>
    <w:basedOn w:val="CommentText"/>
    <w:next w:val="CommentText"/>
    <w:link w:val="CommentSubjectChar"/>
    <w:uiPriority w:val="99"/>
    <w:semiHidden/>
    <w:unhideWhenUsed/>
    <w:rsid w:val="008B50EE"/>
    <w:rPr>
      <w:b/>
      <w:bCs/>
      <w:sz w:val="20"/>
      <w:szCs w:val="20"/>
    </w:rPr>
  </w:style>
  <w:style w:type="character" w:customStyle="1" w:styleId="CommentSubjectChar">
    <w:name w:val="Comment Subject Char"/>
    <w:basedOn w:val="CommentTextChar"/>
    <w:link w:val="CommentSubject"/>
    <w:uiPriority w:val="99"/>
    <w:semiHidden/>
    <w:rsid w:val="008B50EE"/>
    <w:rPr>
      <w:b/>
      <w:bCs/>
      <w:sz w:val="20"/>
      <w:szCs w:val="20"/>
    </w:rPr>
  </w:style>
  <w:style w:type="paragraph" w:styleId="Revision">
    <w:name w:val="Revision"/>
    <w:hidden/>
    <w:uiPriority w:val="99"/>
    <w:semiHidden/>
    <w:rsid w:val="005F3286"/>
    <w:pPr>
      <w:spacing w:after="0" w:line="240" w:lineRule="auto"/>
    </w:pPr>
  </w:style>
  <w:style w:type="paragraph" w:customStyle="1" w:styleId="xmsonormal">
    <w:name w:val="x_msonormal"/>
    <w:basedOn w:val="Normal"/>
    <w:rsid w:val="00870190"/>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350289"/>
    <w:rPr>
      <w:color w:val="808080"/>
    </w:rPr>
  </w:style>
  <w:style w:type="paragraph" w:styleId="Header">
    <w:name w:val="header"/>
    <w:basedOn w:val="Normal"/>
    <w:link w:val="HeaderChar"/>
    <w:uiPriority w:val="99"/>
    <w:unhideWhenUsed/>
    <w:rsid w:val="00E15F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F8D"/>
  </w:style>
  <w:style w:type="paragraph" w:styleId="Footer">
    <w:name w:val="footer"/>
    <w:basedOn w:val="Normal"/>
    <w:link w:val="FooterChar"/>
    <w:uiPriority w:val="99"/>
    <w:unhideWhenUsed/>
    <w:rsid w:val="00E15F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F8D"/>
  </w:style>
  <w:style w:type="table" w:styleId="TableGrid">
    <w:name w:val="Table Grid"/>
    <w:basedOn w:val="TableNormal"/>
    <w:uiPriority w:val="59"/>
    <w:rsid w:val="00ED35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06A3D"/>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8B4E56"/>
    <w:rPr>
      <w:i/>
      <w:iCs/>
    </w:rPr>
  </w:style>
  <w:style w:type="paragraph" w:customStyle="1" w:styleId="Default">
    <w:name w:val="Default"/>
    <w:rsid w:val="00000F3B"/>
    <w:pPr>
      <w:autoSpaceDE w:val="0"/>
      <w:autoSpaceDN w:val="0"/>
      <w:adjustRightInd w:val="0"/>
      <w:spacing w:after="0" w:line="240" w:lineRule="auto"/>
    </w:pPr>
    <w:rPr>
      <w:rFonts w:ascii="Cambria" w:hAnsi="Cambria" w:cs="Cambria"/>
      <w:color w:val="000000"/>
      <w:sz w:val="24"/>
      <w:szCs w:val="24"/>
    </w:rPr>
  </w:style>
  <w:style w:type="paragraph" w:styleId="NormalWeb">
    <w:name w:val="Normal (Web)"/>
    <w:basedOn w:val="Normal"/>
    <w:uiPriority w:val="99"/>
    <w:unhideWhenUsed/>
    <w:rsid w:val="00764EBC"/>
    <w:rPr>
      <w:rFonts w:ascii="Times New Roman" w:hAnsi="Times New Roman" w:cs="Times New Roman"/>
      <w:sz w:val="24"/>
      <w:szCs w:val="24"/>
    </w:rPr>
  </w:style>
  <w:style w:type="paragraph" w:styleId="EndnoteText">
    <w:name w:val="endnote text"/>
    <w:basedOn w:val="Normal"/>
    <w:link w:val="EndnoteTextChar"/>
    <w:uiPriority w:val="99"/>
    <w:unhideWhenUsed/>
    <w:rsid w:val="00C701B4"/>
    <w:pPr>
      <w:spacing w:after="0" w:line="240" w:lineRule="auto"/>
    </w:pPr>
    <w:rPr>
      <w:sz w:val="24"/>
      <w:szCs w:val="24"/>
    </w:rPr>
  </w:style>
  <w:style w:type="character" w:customStyle="1" w:styleId="EndnoteTextChar">
    <w:name w:val="Endnote Text Char"/>
    <w:basedOn w:val="DefaultParagraphFont"/>
    <w:link w:val="EndnoteText"/>
    <w:uiPriority w:val="99"/>
    <w:rsid w:val="00C701B4"/>
    <w:rPr>
      <w:sz w:val="24"/>
      <w:szCs w:val="24"/>
    </w:rPr>
  </w:style>
  <w:style w:type="character" w:styleId="EndnoteReference">
    <w:name w:val="endnote reference"/>
    <w:basedOn w:val="DefaultParagraphFont"/>
    <w:uiPriority w:val="99"/>
    <w:unhideWhenUsed/>
    <w:rsid w:val="00C701B4"/>
    <w:rPr>
      <w:vertAlign w:val="superscript"/>
    </w:rPr>
  </w:style>
  <w:style w:type="character" w:customStyle="1" w:styleId="slug-metadata-note3">
    <w:name w:val="slug-metadata-note3"/>
    <w:basedOn w:val="DefaultParagraphFont"/>
    <w:rsid w:val="00381C1B"/>
    <w:rPr>
      <w:vanish w:val="0"/>
      <w:webHidden w:val="0"/>
      <w:specVanish w:val="0"/>
    </w:rPr>
  </w:style>
  <w:style w:type="character" w:customStyle="1" w:styleId="slug-ahead-of-print-date">
    <w:name w:val="slug-ahead-of-print-date"/>
    <w:basedOn w:val="DefaultParagraphFont"/>
    <w:rsid w:val="00381C1B"/>
  </w:style>
  <w:style w:type="character" w:customStyle="1" w:styleId="slug-doi">
    <w:name w:val="slug-doi"/>
    <w:basedOn w:val="DefaultParagraphFont"/>
    <w:rsid w:val="00381C1B"/>
  </w:style>
  <w:style w:type="character" w:styleId="Hyperlink">
    <w:name w:val="Hyperlink"/>
    <w:basedOn w:val="DefaultParagraphFont"/>
    <w:uiPriority w:val="99"/>
    <w:unhideWhenUsed/>
    <w:rsid w:val="007B2044"/>
    <w:rPr>
      <w:color w:val="0000FF" w:themeColor="hyperlink"/>
      <w:u w:val="single"/>
    </w:rPr>
  </w:style>
  <w:style w:type="character" w:styleId="SubtleEmphasis">
    <w:name w:val="Subtle Emphasis"/>
    <w:basedOn w:val="DefaultParagraphFont"/>
    <w:uiPriority w:val="19"/>
    <w:qFormat/>
    <w:rsid w:val="00F959F5"/>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 w:id="661464979">
      <w:bodyDiv w:val="1"/>
      <w:marLeft w:val="0"/>
      <w:marRight w:val="0"/>
      <w:marTop w:val="0"/>
      <w:marBottom w:val="0"/>
      <w:divBdr>
        <w:top w:val="none" w:sz="0" w:space="0" w:color="auto"/>
        <w:left w:val="none" w:sz="0" w:space="0" w:color="auto"/>
        <w:bottom w:val="none" w:sz="0" w:space="0" w:color="auto"/>
        <w:right w:val="none" w:sz="0" w:space="0" w:color="auto"/>
      </w:divBdr>
    </w:div>
    <w:div w:id="953942028">
      <w:bodyDiv w:val="1"/>
      <w:marLeft w:val="0"/>
      <w:marRight w:val="0"/>
      <w:marTop w:val="0"/>
      <w:marBottom w:val="0"/>
      <w:divBdr>
        <w:top w:val="none" w:sz="0" w:space="0" w:color="auto"/>
        <w:left w:val="none" w:sz="0" w:space="0" w:color="auto"/>
        <w:bottom w:val="none" w:sz="0" w:space="0" w:color="auto"/>
        <w:right w:val="none" w:sz="0" w:space="0" w:color="auto"/>
      </w:divBdr>
    </w:div>
    <w:div w:id="1064528162">
      <w:bodyDiv w:val="1"/>
      <w:marLeft w:val="0"/>
      <w:marRight w:val="0"/>
      <w:marTop w:val="0"/>
      <w:marBottom w:val="0"/>
      <w:divBdr>
        <w:top w:val="none" w:sz="0" w:space="0" w:color="auto"/>
        <w:left w:val="none" w:sz="0" w:space="0" w:color="auto"/>
        <w:bottom w:val="none" w:sz="0" w:space="0" w:color="auto"/>
        <w:right w:val="none" w:sz="0" w:space="0" w:color="auto"/>
      </w:divBdr>
    </w:div>
    <w:div w:id="1809349691">
      <w:bodyDiv w:val="1"/>
      <w:marLeft w:val="0"/>
      <w:marRight w:val="0"/>
      <w:marTop w:val="0"/>
      <w:marBottom w:val="0"/>
      <w:divBdr>
        <w:top w:val="none" w:sz="0" w:space="0" w:color="auto"/>
        <w:left w:val="none" w:sz="0" w:space="0" w:color="auto"/>
        <w:bottom w:val="none" w:sz="0" w:space="0" w:color="auto"/>
        <w:right w:val="none" w:sz="0" w:space="0" w:color="auto"/>
      </w:divBdr>
    </w:div>
    <w:div w:id="1877615146">
      <w:bodyDiv w:val="1"/>
      <w:marLeft w:val="0"/>
      <w:marRight w:val="0"/>
      <w:marTop w:val="0"/>
      <w:marBottom w:val="0"/>
      <w:divBdr>
        <w:top w:val="none" w:sz="0" w:space="0" w:color="auto"/>
        <w:left w:val="none" w:sz="0" w:space="0" w:color="auto"/>
        <w:bottom w:val="none" w:sz="0" w:space="0" w:color="auto"/>
        <w:right w:val="none" w:sz="0" w:space="0" w:color="auto"/>
      </w:divBdr>
    </w:div>
    <w:div w:id="194853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emf"/><Relationship Id="rId10" Type="http://schemas.openxmlformats.org/officeDocument/2006/relationships/image" Target="media/image3.jpeg"/><Relationship Id="rId19" Type="http://schemas.microsoft.com/office/2007/relationships/stylesWithEffects" Target="stylesWithEffects.xml"/><Relationship Id="rId31"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emf"/><Relationship Id="rId30" Type="http://schemas.microsoft.com/office/2011/relationships/people" Target="peop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D54ED7-DBEE-4D5B-A60B-74BF6FA57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1097</TotalTime>
  <Pages>1</Pages>
  <Words>6594</Words>
  <Characters>37592</Characters>
  <Application>Microsoft Office Word</Application>
  <DocSecurity>0</DocSecurity>
  <Lines>313</Lines>
  <Paragraphs>88</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44098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dc:creator>
  <cp:lastModifiedBy>Anna</cp:lastModifiedBy>
  <cp:revision>9</cp:revision>
  <cp:lastPrinted>2015-09-07T11:45:00Z</cp:lastPrinted>
  <dcterms:created xsi:type="dcterms:W3CDTF">2016-04-26T08:51:00Z</dcterms:created>
  <dcterms:modified xsi:type="dcterms:W3CDTF">2016-09-22T12:02:00Z</dcterms:modified>
</cp:coreProperties>
</file>